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C046F" w14:textId="001B1A1C" w:rsidR="00AB39E4" w:rsidRDefault="00AB39E4" w:rsidP="00AB39E4">
      <w:pPr>
        <w:spacing w:after="0"/>
        <w:rPr>
          <w:b/>
          <w:bCs/>
        </w:rPr>
      </w:pPr>
      <w:r>
        <w:rPr>
          <w:b/>
          <w:bCs/>
        </w:rPr>
        <w:t>Required Packages</w:t>
      </w:r>
    </w:p>
    <w:p w14:paraId="70BD4198" w14:textId="01EEEBFD" w:rsidR="00AB39E4" w:rsidRDefault="00AB39E4" w:rsidP="00AB39E4">
      <w:pPr>
        <w:spacing w:after="0"/>
        <w:rPr>
          <w:b/>
          <w:bCs/>
        </w:rPr>
      </w:pPr>
      <w:r w:rsidRPr="00AB39E4"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429A6869" w14:textId="3DD3A8C7" w:rsidR="00C75677" w:rsidRPr="00AB39E4" w:rsidRDefault="009706A1" w:rsidP="009706A1">
      <w:pPr>
        <w:spacing w:after="0"/>
        <w:rPr>
          <w:b/>
          <w:bCs/>
        </w:rPr>
      </w:pPr>
      <w:r w:rsidRPr="00AB39E4"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246B5DF9" w14:textId="7BFEA36B" w:rsidR="009706A1" w:rsidRPr="00AB39E4" w:rsidRDefault="009706A1" w:rsidP="009706A1">
      <w:pPr>
        <w:spacing w:after="0"/>
        <w:rPr>
          <w:b/>
          <w:bCs/>
        </w:rPr>
      </w:pPr>
      <w:r w:rsidRPr="00AB39E4">
        <w:rPr>
          <w:b/>
          <w:bCs/>
        </w:rPr>
        <w:t xml:space="preserve">Curve Fitting Toolbox </w:t>
      </w:r>
      <w:r w:rsidR="00C75677">
        <w:rPr>
          <w:b/>
          <w:bCs/>
        </w:rPr>
        <w:t>23.2+</w:t>
      </w:r>
    </w:p>
    <w:p w14:paraId="5070EE1F" w14:textId="72D04ADC" w:rsidR="009706A1" w:rsidRDefault="009706A1" w:rsidP="009706A1">
      <w:pPr>
        <w:spacing w:after="0"/>
        <w:rPr>
          <w:b/>
          <w:bCs/>
        </w:rPr>
      </w:pPr>
      <w:r w:rsidRPr="00AB39E4">
        <w:rPr>
          <w:b/>
          <w:bCs/>
        </w:rPr>
        <w:t xml:space="preserve">Image Processing Toolbox </w:t>
      </w:r>
      <w:r w:rsidR="00C75677">
        <w:rPr>
          <w:b/>
          <w:bCs/>
        </w:rPr>
        <w:t>23.2+</w:t>
      </w:r>
    </w:p>
    <w:p w14:paraId="09C51399" w14:textId="3BD4D807" w:rsidR="009706A1" w:rsidRPr="00AB39E4" w:rsidRDefault="009706A1" w:rsidP="009706A1">
      <w:pPr>
        <w:spacing w:after="0"/>
        <w:rPr>
          <w:b/>
          <w:bCs/>
        </w:rPr>
      </w:pPr>
      <w:r w:rsidRPr="00AB39E4">
        <w:rPr>
          <w:b/>
          <w:bCs/>
        </w:rPr>
        <w:t xml:space="preserve">Parallel Computing Toolbox </w:t>
      </w:r>
      <w:r w:rsidR="00C75677">
        <w:rPr>
          <w:b/>
          <w:bCs/>
        </w:rPr>
        <w:t>23.2+</w:t>
      </w:r>
    </w:p>
    <w:p w14:paraId="5560F18A" w14:textId="6F7052FE" w:rsidR="009706A1" w:rsidRDefault="009706A1" w:rsidP="00AB39E4">
      <w:pPr>
        <w:spacing w:after="0"/>
        <w:rPr>
          <w:b/>
          <w:bCs/>
        </w:rPr>
      </w:pPr>
      <w:r w:rsidRPr="00AB39E4">
        <w:rPr>
          <w:b/>
          <w:bCs/>
        </w:rPr>
        <w:t xml:space="preserve">Statistics and Machine Learning Toolbox </w:t>
      </w:r>
      <w:r w:rsidR="00C75677">
        <w:rPr>
          <w:b/>
          <w:bCs/>
        </w:rPr>
        <w:t>23.2+</w:t>
      </w:r>
    </w:p>
    <w:p w14:paraId="44BD5F45" w14:textId="432CBAEE" w:rsidR="00AB39E4" w:rsidRDefault="00AB39E4" w:rsidP="00AB39E4">
      <w:pPr>
        <w:spacing w:after="0"/>
        <w:rPr>
          <w:b/>
          <w:bCs/>
        </w:rPr>
      </w:pPr>
      <w:r w:rsidRPr="00AB39E4">
        <w:rPr>
          <w:b/>
          <w:bCs/>
        </w:rPr>
        <w:t xml:space="preserve">Symbolic Math Toolbox </w:t>
      </w:r>
      <w:r w:rsidR="00C75677">
        <w:rPr>
          <w:b/>
          <w:bCs/>
        </w:rPr>
        <w:t>23.2+</w:t>
      </w:r>
    </w:p>
    <w:p w14:paraId="25435562" w14:textId="3A97C470" w:rsidR="009706A1" w:rsidRDefault="009706A1" w:rsidP="00AB39E4">
      <w:pPr>
        <w:spacing w:after="0"/>
        <w:rPr>
          <w:b/>
          <w:bCs/>
        </w:rPr>
      </w:pPr>
    </w:p>
    <w:p w14:paraId="51503E92" w14:textId="77777777" w:rsidR="009706A1" w:rsidRPr="00AB39E4" w:rsidRDefault="009706A1" w:rsidP="00AB39E4">
      <w:pPr>
        <w:spacing w:after="0"/>
        <w:rPr>
          <w:b/>
          <w:bCs/>
        </w:rPr>
      </w:pPr>
    </w:p>
    <w:p w14:paraId="594A4BBC" w14:textId="2E233617" w:rsidR="004528AF" w:rsidRPr="0097319B" w:rsidRDefault="004528AF" w:rsidP="00AB39E4">
      <w:pPr>
        <w:spacing w:after="0"/>
      </w:pPr>
      <w:r w:rsidRPr="004528AF">
        <w:rPr>
          <w:b/>
          <w:bCs/>
          <w:sz w:val="40"/>
          <w:szCs w:val="40"/>
        </w:rPr>
        <w:t xml:space="preserve">Main </w:t>
      </w:r>
      <w:proofErr w:type="spellStart"/>
      <w:r w:rsidRPr="004528AF">
        <w:rPr>
          <w:b/>
          <w:bCs/>
          <w:sz w:val="40"/>
          <w:szCs w:val="40"/>
        </w:rPr>
        <w:t>TrueProbe</w:t>
      </w:r>
      <w:proofErr w:type="spellEnd"/>
      <w:r w:rsidRPr="004528AF">
        <w:rPr>
          <w:b/>
          <w:bCs/>
          <w:sz w:val="40"/>
          <w:szCs w:val="40"/>
        </w:rPr>
        <w:t xml:space="preserve"> Probe Design</w:t>
      </w:r>
    </w:p>
    <w:p w14:paraId="41FCB0E0" w14:textId="7F1CAAE9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A0 </w:t>
      </w:r>
      <w:r w:rsidR="004528AF" w:rsidRPr="004528AF">
        <w:rPr>
          <w:b/>
          <w:bCs/>
        </w:rPr>
        <w:t>Probe Generation</w:t>
      </w:r>
      <w:r w:rsidR="0097319B">
        <w:rPr>
          <w:b/>
          <w:bCs/>
        </w:rPr>
        <w:t xml:space="preserve"> </w:t>
      </w:r>
    </w:p>
    <w:p w14:paraId="74406D75" w14:textId="209050BD" w:rsidR="004528AF" w:rsidRDefault="004528AF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8C4417">
        <w:rPr>
          <w:b/>
          <w:bCs/>
        </w:rPr>
        <w:t>23.2</w:t>
      </w:r>
    </w:p>
    <w:p w14:paraId="1A506EBD" w14:textId="68E4EE01" w:rsidR="008C4417" w:rsidRDefault="004528AF" w:rsidP="002B077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C4417">
        <w:rPr>
          <w:b/>
          <w:bCs/>
        </w:rPr>
        <w:t xml:space="preserve">Bioinformatics Toolbox </w:t>
      </w:r>
      <w:r w:rsidR="008C4417">
        <w:rPr>
          <w:b/>
          <w:bCs/>
        </w:rPr>
        <w:t>23.2</w:t>
      </w:r>
    </w:p>
    <w:p w14:paraId="467C4433" w14:textId="70B23EFA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A1 </w:t>
      </w:r>
      <w:r w:rsidR="004528AF" w:rsidRPr="0097319B">
        <w:rPr>
          <w:b/>
          <w:bCs/>
        </w:rPr>
        <w:t>Probe Blasting</w:t>
      </w:r>
    </w:p>
    <w:p w14:paraId="77509387" w14:textId="1A146F0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 9.1</w:t>
      </w:r>
      <w:r w:rsidR="000E6620">
        <w:rPr>
          <w:b/>
          <w:bCs/>
        </w:rPr>
        <w:t>0</w:t>
      </w:r>
    </w:p>
    <w:p w14:paraId="6938A35E" w14:textId="143F90C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8C4417">
        <w:rPr>
          <w:b/>
          <w:bCs/>
        </w:rPr>
        <w:t>23.2</w:t>
      </w:r>
    </w:p>
    <w:p w14:paraId="073BA6D0" w14:textId="65A1D0F9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Parallel Computing Toolbox </w:t>
      </w:r>
      <w:r w:rsidR="008C4417">
        <w:rPr>
          <w:b/>
          <w:bCs/>
        </w:rPr>
        <w:t>23.2</w:t>
      </w:r>
    </w:p>
    <w:p w14:paraId="157ACD67" w14:textId="16A4E883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A2 </w:t>
      </w:r>
      <w:proofErr w:type="spellStart"/>
      <w:r w:rsidR="004528AF" w:rsidRPr="0097319B">
        <w:rPr>
          <w:b/>
          <w:bCs/>
        </w:rPr>
        <w:t>GeneExpressionInformation</w:t>
      </w:r>
      <w:proofErr w:type="spellEnd"/>
    </w:p>
    <w:p w14:paraId="2C28D032" w14:textId="21603FEB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</w:t>
      </w:r>
      <w:r w:rsidR="008C4417">
        <w:rPr>
          <w:b/>
          <w:bCs/>
        </w:rPr>
        <w:t xml:space="preserve"> 23.2</w:t>
      </w:r>
    </w:p>
    <w:p w14:paraId="427BF986" w14:textId="5C79EE99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Statistics and Machine Learning Toolbox 2</w:t>
      </w:r>
      <w:r w:rsidR="008C4417">
        <w:rPr>
          <w:b/>
          <w:bCs/>
        </w:rPr>
        <w:t>3</w:t>
      </w:r>
      <w:r>
        <w:rPr>
          <w:b/>
          <w:bCs/>
        </w:rPr>
        <w:t>.</w:t>
      </w:r>
      <w:r w:rsidR="008C4417">
        <w:rPr>
          <w:b/>
          <w:bCs/>
        </w:rPr>
        <w:t>2</w:t>
      </w:r>
    </w:p>
    <w:p w14:paraId="34C7E54F" w14:textId="4CC3467D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Parallel Computing Toolbox </w:t>
      </w:r>
      <w:r w:rsidR="008C4417">
        <w:rPr>
          <w:b/>
          <w:bCs/>
        </w:rPr>
        <w:t>23.2</w:t>
      </w:r>
    </w:p>
    <w:p w14:paraId="70C2E251" w14:textId="1D0FB766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A3 </w:t>
      </w:r>
      <w:proofErr w:type="spellStart"/>
      <w:r w:rsidR="004528AF" w:rsidRPr="0097319B">
        <w:rPr>
          <w:b/>
          <w:bCs/>
        </w:rPr>
        <w:t>ThermodynamicInformation</w:t>
      </w:r>
      <w:proofErr w:type="spellEnd"/>
    </w:p>
    <w:p w14:paraId="1FCF23BE" w14:textId="0F819574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7A5E15">
        <w:rPr>
          <w:b/>
          <w:bCs/>
        </w:rPr>
        <w:t>23.2</w:t>
      </w:r>
    </w:p>
    <w:p w14:paraId="7338804C" w14:textId="794F3AF6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Symbolic Math Toolbox </w:t>
      </w:r>
      <w:r w:rsidR="007A5E15">
        <w:rPr>
          <w:b/>
          <w:bCs/>
        </w:rPr>
        <w:t>23.2</w:t>
      </w:r>
    </w:p>
    <w:p w14:paraId="11473562" w14:textId="6F95D591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Statistics and Machine Learning Toolbox </w:t>
      </w:r>
      <w:r w:rsidR="007A5E15">
        <w:rPr>
          <w:b/>
          <w:bCs/>
        </w:rPr>
        <w:t>23.2</w:t>
      </w:r>
    </w:p>
    <w:p w14:paraId="673B6ED6" w14:textId="647B4F25" w:rsidR="007A5E15" w:rsidRPr="0082409E" w:rsidRDefault="007A5E15" w:rsidP="007A5E1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Parallel Computing Toolbox 23.2</w:t>
      </w:r>
    </w:p>
    <w:p w14:paraId="4BB9BB2F" w14:textId="7DF8D577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Bioinformatics Toolbox 4.15.1</w:t>
      </w:r>
    </w:p>
    <w:p w14:paraId="5D2319C7" w14:textId="016B29ED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A4 </w:t>
      </w:r>
      <w:proofErr w:type="spellStart"/>
      <w:r w:rsidR="004528AF" w:rsidRPr="0097319B">
        <w:rPr>
          <w:b/>
          <w:bCs/>
        </w:rPr>
        <w:t>BindingSiteMapping</w:t>
      </w:r>
      <w:proofErr w:type="spellEnd"/>
    </w:p>
    <w:p w14:paraId="7C1A137E" w14:textId="5617E83E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7A5E15">
        <w:rPr>
          <w:b/>
          <w:bCs/>
        </w:rPr>
        <w:t>23.2</w:t>
      </w:r>
    </w:p>
    <w:p w14:paraId="318F16AA" w14:textId="706BA390" w:rsidR="007A5E15" w:rsidRPr="0082409E" w:rsidRDefault="007A5E15" w:rsidP="007A5E1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Symbolic Math Toolbox 23.2</w:t>
      </w:r>
    </w:p>
    <w:p w14:paraId="0E17774C" w14:textId="11D305BD" w:rsidR="0097319B" w:rsidRDefault="0097319B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Statistics and Machine Learning Toolbox 2</w:t>
      </w:r>
      <w:r w:rsidR="007A5E15">
        <w:rPr>
          <w:b/>
          <w:bCs/>
        </w:rPr>
        <w:t>3</w:t>
      </w:r>
      <w:r>
        <w:rPr>
          <w:b/>
          <w:bCs/>
        </w:rPr>
        <w:t>.</w:t>
      </w:r>
      <w:r w:rsidR="007A5E15">
        <w:rPr>
          <w:b/>
          <w:bCs/>
        </w:rPr>
        <w:t>2</w:t>
      </w:r>
    </w:p>
    <w:p w14:paraId="59A73931" w14:textId="41240EC5" w:rsidR="007A5E15" w:rsidRPr="0082409E" w:rsidRDefault="007A5E15" w:rsidP="007A5E1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Parallel Computing Toolbox 23.2</w:t>
      </w:r>
    </w:p>
    <w:p w14:paraId="70EBB4F2" w14:textId="7C848F2E" w:rsidR="001822E9" w:rsidRPr="001F50F1" w:rsidRDefault="0097319B" w:rsidP="001F50F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7A5E15">
        <w:rPr>
          <w:b/>
          <w:bCs/>
        </w:rPr>
        <w:t>23</w:t>
      </w:r>
      <w:r>
        <w:rPr>
          <w:b/>
          <w:bCs/>
        </w:rPr>
        <w:t>.</w:t>
      </w:r>
      <w:r w:rsidR="007A5E15">
        <w:rPr>
          <w:b/>
          <w:bCs/>
        </w:rPr>
        <w:t>2</w:t>
      </w:r>
    </w:p>
    <w:p w14:paraId="2BC09A80" w14:textId="6CE9385D" w:rsidR="004528AF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</w:t>
      </w:r>
      <w:r w:rsidR="009065AF">
        <w:rPr>
          <w:b/>
          <w:bCs/>
        </w:rPr>
        <w:t>5</w:t>
      </w:r>
      <w:r>
        <w:rPr>
          <w:b/>
          <w:bCs/>
        </w:rPr>
        <w:t xml:space="preserve"> </w:t>
      </w:r>
      <w:proofErr w:type="spellStart"/>
      <w:r w:rsidR="004528AF" w:rsidRPr="0097319B">
        <w:rPr>
          <w:b/>
          <w:bCs/>
        </w:rPr>
        <w:t>ProbeDesignerStats</w:t>
      </w:r>
      <w:proofErr w:type="spellEnd"/>
    </w:p>
    <w:p w14:paraId="4CB3D38C" w14:textId="370316CB" w:rsidR="001822E9" w:rsidRDefault="001822E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7A5E15">
        <w:rPr>
          <w:b/>
          <w:bCs/>
        </w:rPr>
        <w:t>23.2</w:t>
      </w:r>
    </w:p>
    <w:p w14:paraId="78902920" w14:textId="4892C55D" w:rsidR="007A5E15" w:rsidRPr="001822E9" w:rsidRDefault="007A5E15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Parallel Computing Toolbox 23.2</w:t>
      </w:r>
    </w:p>
    <w:p w14:paraId="0E3CE299" w14:textId="0B519E77" w:rsidR="001822E9" w:rsidRDefault="00527009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</w:t>
      </w:r>
      <w:r w:rsidR="009065AF">
        <w:rPr>
          <w:b/>
          <w:bCs/>
        </w:rPr>
        <w:t>6</w:t>
      </w:r>
      <w:r>
        <w:rPr>
          <w:b/>
          <w:bCs/>
        </w:rPr>
        <w:t xml:space="preserve"> </w:t>
      </w:r>
      <w:proofErr w:type="spellStart"/>
      <w:r w:rsidR="004528AF" w:rsidRPr="0097319B">
        <w:rPr>
          <w:b/>
          <w:bCs/>
        </w:rPr>
        <w:t>ProbeSelection</w:t>
      </w:r>
      <w:proofErr w:type="spellEnd"/>
    </w:p>
    <w:p w14:paraId="1154FFD2" w14:textId="04724432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F744AC">
        <w:rPr>
          <w:b/>
          <w:bCs/>
        </w:rPr>
        <w:t>23.2</w:t>
      </w:r>
    </w:p>
    <w:p w14:paraId="04E6E1E0" w14:textId="2EAEF141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F744AC">
        <w:rPr>
          <w:b/>
          <w:bCs/>
        </w:rPr>
        <w:t>23.2</w:t>
      </w:r>
    </w:p>
    <w:p w14:paraId="287405E6" w14:textId="086A2235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Parallel Computing Toolbox </w:t>
      </w:r>
      <w:r w:rsidR="00F744AC">
        <w:rPr>
          <w:b/>
          <w:bCs/>
        </w:rPr>
        <w:t>23.2</w:t>
      </w:r>
    </w:p>
    <w:p w14:paraId="32B71C86" w14:textId="1F1ACB00" w:rsidR="004528AF" w:rsidRDefault="009065AF" w:rsidP="00AB39E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A7 </w:t>
      </w:r>
      <w:proofErr w:type="spellStart"/>
      <w:r w:rsidR="004528AF" w:rsidRPr="001822E9">
        <w:rPr>
          <w:b/>
          <w:bCs/>
        </w:rPr>
        <w:t>GetMetrics</w:t>
      </w:r>
      <w:proofErr w:type="spellEnd"/>
    </w:p>
    <w:p w14:paraId="35D40C69" w14:textId="154D8056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MATLAB</w:t>
      </w:r>
      <w:r w:rsidR="00AB4E29">
        <w:rPr>
          <w:b/>
          <w:bCs/>
        </w:rPr>
        <w:t xml:space="preserve"> 23.2</w:t>
      </w:r>
    </w:p>
    <w:p w14:paraId="13D55BFE" w14:textId="36D95AB4" w:rsidR="00AB4E29" w:rsidRDefault="00AB4E2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lastRenderedPageBreak/>
        <w:t>Symbolic Math Toolbox 23.2</w:t>
      </w:r>
    </w:p>
    <w:p w14:paraId="22ECFA9A" w14:textId="2FA452F1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Statistics and Machine Learning Toolbox </w:t>
      </w:r>
      <w:r w:rsidR="00AB4E29">
        <w:rPr>
          <w:b/>
          <w:bCs/>
        </w:rPr>
        <w:t>23</w:t>
      </w:r>
      <w:r>
        <w:rPr>
          <w:b/>
          <w:bCs/>
        </w:rPr>
        <w:t>.</w:t>
      </w:r>
      <w:r w:rsidR="00AB4E29">
        <w:rPr>
          <w:b/>
          <w:bCs/>
        </w:rPr>
        <w:t>2</w:t>
      </w:r>
    </w:p>
    <w:p w14:paraId="245040D6" w14:textId="4E0EB33A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AB4E29">
        <w:rPr>
          <w:b/>
          <w:bCs/>
        </w:rPr>
        <w:t>23.2</w:t>
      </w:r>
    </w:p>
    <w:p w14:paraId="17248999" w14:textId="6D5EE505" w:rsidR="00527009" w:rsidRDefault="009065AF" w:rsidP="0052700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A8 </w:t>
      </w:r>
      <w:proofErr w:type="spellStart"/>
      <w:r>
        <w:rPr>
          <w:b/>
          <w:bCs/>
        </w:rPr>
        <w:t>Probe</w:t>
      </w:r>
      <w:r w:rsidR="00527009">
        <w:rPr>
          <w:b/>
          <w:bCs/>
        </w:rPr>
        <w:t>SpecificityFiltering</w:t>
      </w:r>
      <w:proofErr w:type="spellEnd"/>
    </w:p>
    <w:p w14:paraId="5B7DACC6" w14:textId="16EE6966" w:rsidR="00527009" w:rsidRDefault="00527009" w:rsidP="0052700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159AB45B" w14:textId="579A1568" w:rsidR="009065AF" w:rsidRPr="0082409E" w:rsidRDefault="009065AF" w:rsidP="009065AF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069EF2B5" w14:textId="1D646027" w:rsidR="004528AF" w:rsidRDefault="009065AF" w:rsidP="009065A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A9 </w:t>
      </w:r>
      <w:proofErr w:type="spellStart"/>
      <w:r>
        <w:rPr>
          <w:b/>
          <w:bCs/>
        </w:rPr>
        <w:t>MultiFluorphore</w:t>
      </w:r>
      <w:r w:rsidR="004528AF" w:rsidRPr="001822E9">
        <w:rPr>
          <w:b/>
          <w:bCs/>
        </w:rPr>
        <w:t>Colocalization</w:t>
      </w:r>
      <w:r>
        <w:rPr>
          <w:b/>
          <w:bCs/>
        </w:rPr>
        <w:t>ConvolutionND</w:t>
      </w:r>
      <w:proofErr w:type="spellEnd"/>
    </w:p>
    <w:p w14:paraId="655CBC46" w14:textId="60E47BA4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31AFC849" w14:textId="386821F6" w:rsidR="00634E89" w:rsidRP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Symbolic Math Toolbox</w:t>
      </w:r>
      <w:r w:rsidR="00C75677">
        <w:rPr>
          <w:b/>
          <w:bCs/>
        </w:rPr>
        <w:t xml:space="preserve"> </w:t>
      </w:r>
      <w:r w:rsidR="00C75677">
        <w:rPr>
          <w:b/>
          <w:bCs/>
        </w:rPr>
        <w:t>23.2+</w:t>
      </w:r>
    </w:p>
    <w:p w14:paraId="48C9C52D" w14:textId="0DEBBCFA" w:rsidR="00634E89" w:rsidRDefault="00634E89" w:rsidP="00AB39E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Image Processing Toolbox </w:t>
      </w:r>
      <w:r w:rsidR="00C75677">
        <w:rPr>
          <w:b/>
          <w:bCs/>
        </w:rPr>
        <w:t>23.2+</w:t>
      </w:r>
    </w:p>
    <w:p w14:paraId="71DC1092" w14:textId="65FA3C2C" w:rsidR="003B3681" w:rsidRDefault="003B3681" w:rsidP="003B3681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Bioinformatics Toolbox 23.2</w:t>
      </w:r>
      <w:r w:rsidR="00C75677">
        <w:rPr>
          <w:b/>
          <w:bCs/>
        </w:rPr>
        <w:t>+</w:t>
      </w:r>
    </w:p>
    <w:p w14:paraId="768468FB" w14:textId="77777777" w:rsidR="003B3681" w:rsidRPr="0082409E" w:rsidRDefault="003B3681" w:rsidP="0082409E">
      <w:pPr>
        <w:spacing w:after="0"/>
        <w:rPr>
          <w:b/>
          <w:bCs/>
        </w:rPr>
      </w:pPr>
    </w:p>
    <w:p w14:paraId="62AA4EED" w14:textId="3DDAB2C8" w:rsidR="00634E89" w:rsidRPr="00634E89" w:rsidRDefault="00634E89" w:rsidP="00AB39E4">
      <w:pPr>
        <w:spacing w:after="0"/>
      </w:pPr>
      <w:r>
        <w:rPr>
          <w:b/>
          <w:bCs/>
          <w:sz w:val="40"/>
          <w:szCs w:val="40"/>
        </w:rPr>
        <w:t>Run Other</w:t>
      </w:r>
      <w:r w:rsidRPr="00634E89">
        <w:rPr>
          <w:b/>
          <w:bCs/>
          <w:sz w:val="40"/>
          <w:szCs w:val="40"/>
        </w:rPr>
        <w:t xml:space="preserve"> Probe Design</w:t>
      </w:r>
    </w:p>
    <w:p w14:paraId="32F7AA0F" w14:textId="21330F68" w:rsidR="00634E89" w:rsidRDefault="004528AF" w:rsidP="00AB39E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proofErr w:type="spellStart"/>
      <w:r w:rsidRPr="00634E89">
        <w:rPr>
          <w:b/>
          <w:bCs/>
        </w:rPr>
        <w:t>G</w:t>
      </w:r>
      <w:r w:rsidR="00634E89" w:rsidRPr="00634E89">
        <w:rPr>
          <w:b/>
          <w:bCs/>
        </w:rPr>
        <w:t>e</w:t>
      </w:r>
      <w:r w:rsidRPr="00634E89">
        <w:rPr>
          <w:b/>
          <w:bCs/>
        </w:rPr>
        <w:t>nerateIndividualGeneFasta</w:t>
      </w:r>
      <w:proofErr w:type="spellEnd"/>
    </w:p>
    <w:p w14:paraId="372E6CFC" w14:textId="5B2D2A79" w:rsidR="00634E89" w:rsidRDefault="00634E89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6BF616D2" w14:textId="6EC33A92" w:rsidR="00634E89" w:rsidRPr="00634E89" w:rsidRDefault="00634E89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39CE080A" w14:textId="4B5A494D" w:rsidR="004528AF" w:rsidRDefault="004528AF" w:rsidP="00AB39E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634E89">
        <w:rPr>
          <w:b/>
          <w:bCs/>
        </w:rPr>
        <w:t xml:space="preserve">Run </w:t>
      </w:r>
      <w:proofErr w:type="spellStart"/>
      <w:r w:rsidRPr="00634E89">
        <w:rPr>
          <w:b/>
          <w:bCs/>
        </w:rPr>
        <w:t>OtherProbeSets</w:t>
      </w:r>
      <w:proofErr w:type="spellEnd"/>
      <w:r w:rsidRPr="00634E89">
        <w:rPr>
          <w:b/>
          <w:bCs/>
        </w:rPr>
        <w:t xml:space="preserve"> </w:t>
      </w:r>
      <w:proofErr w:type="spellStart"/>
      <w:r w:rsidRPr="00634E89">
        <w:rPr>
          <w:b/>
          <w:bCs/>
        </w:rPr>
        <w:t>GetMetrics</w:t>
      </w:r>
      <w:proofErr w:type="spellEnd"/>
    </w:p>
    <w:p w14:paraId="7E3FBE99" w14:textId="52AAF257" w:rsidR="000E6620" w:rsidRDefault="000E6620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6E7FE073" w14:textId="031FE4D3" w:rsidR="000E6620" w:rsidRDefault="000E6620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Statistics and Machine Learning Toolbox </w:t>
      </w:r>
      <w:r w:rsidR="00C75677">
        <w:rPr>
          <w:b/>
          <w:bCs/>
        </w:rPr>
        <w:t>23.2+</w:t>
      </w:r>
    </w:p>
    <w:p w14:paraId="53C62DEA" w14:textId="799A37BC" w:rsidR="000E6620" w:rsidRPr="000E6620" w:rsidRDefault="000E6620" w:rsidP="00AB39E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5C87ADF4" w14:textId="3E922B28" w:rsidR="00634E89" w:rsidRPr="00634E89" w:rsidRDefault="00634E89" w:rsidP="00AB39E4">
      <w:pPr>
        <w:spacing w:after="0"/>
      </w:pPr>
      <w:r>
        <w:rPr>
          <w:b/>
          <w:bCs/>
          <w:sz w:val="40"/>
          <w:szCs w:val="40"/>
        </w:rPr>
        <w:t>Compare Software Probe</w:t>
      </w:r>
      <w:r w:rsidRPr="00634E89">
        <w:rPr>
          <w:b/>
          <w:bCs/>
          <w:sz w:val="40"/>
          <w:szCs w:val="40"/>
        </w:rPr>
        <w:t xml:space="preserve"> Design</w:t>
      </w:r>
    </w:p>
    <w:p w14:paraId="0429B3CF" w14:textId="17405C8F" w:rsidR="004528AF" w:rsidRDefault="004528AF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634E89">
        <w:rPr>
          <w:b/>
          <w:bCs/>
        </w:rPr>
        <w:t>IntegrateResults</w:t>
      </w:r>
      <w:proofErr w:type="spellEnd"/>
    </w:p>
    <w:p w14:paraId="4612EF2D" w14:textId="7F7816B9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3E718849" w14:textId="3D0CA7D3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3AD5E280" w14:textId="6E4088EF" w:rsidR="003D6879" w:rsidRDefault="003D6879" w:rsidP="003D6879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Experimental Analysis</w:t>
      </w:r>
    </w:p>
    <w:p w14:paraId="647B9A66" w14:textId="39FD62C0" w:rsidR="003D6879" w:rsidRPr="000E6620" w:rsidRDefault="003D6879" w:rsidP="003D6879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Curve Fitting Toolbox</w:t>
      </w:r>
      <w:r w:rsidR="00C75677">
        <w:rPr>
          <w:b/>
          <w:bCs/>
        </w:rPr>
        <w:t xml:space="preserve"> </w:t>
      </w:r>
      <w:r w:rsidR="00C75677">
        <w:rPr>
          <w:b/>
          <w:bCs/>
        </w:rPr>
        <w:t>23.2+</w:t>
      </w:r>
    </w:p>
    <w:p w14:paraId="4AAE312E" w14:textId="608CC9E4" w:rsidR="000E6620" w:rsidRPr="0082409E" w:rsidRDefault="000E6620" w:rsidP="0082409E">
      <w:pPr>
        <w:spacing w:after="0"/>
        <w:rPr>
          <w:b/>
          <w:bCs/>
        </w:rPr>
      </w:pPr>
    </w:p>
    <w:p w14:paraId="0154F32D" w14:textId="1300781D" w:rsidR="004528AF" w:rsidRDefault="004528AF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634E89">
        <w:rPr>
          <w:b/>
          <w:bCs/>
        </w:rPr>
        <w:t>PrintProbeSets</w:t>
      </w:r>
      <w:proofErr w:type="spellEnd"/>
    </w:p>
    <w:p w14:paraId="51192C9E" w14:textId="18B524B4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2A739D68" w14:textId="784DC536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Bioinformatics Toolbox </w:t>
      </w:r>
      <w:r w:rsidR="00C75677">
        <w:rPr>
          <w:b/>
          <w:bCs/>
        </w:rPr>
        <w:t>23.2+</w:t>
      </w:r>
    </w:p>
    <w:p w14:paraId="433C416D" w14:textId="5D12423A" w:rsidR="004528AF" w:rsidRDefault="004528AF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634E89">
        <w:rPr>
          <w:b/>
          <w:bCs/>
        </w:rPr>
        <w:t>CalculateTemperatureOrNewConditionSolution</w:t>
      </w:r>
      <w:proofErr w:type="spellEnd"/>
    </w:p>
    <w:p w14:paraId="091AD3BC" w14:textId="5A938ED1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40DC3C16" w14:textId="7AADE7C7" w:rsidR="000E6620" w:rsidRDefault="000E6620" w:rsidP="00AB39E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Main </w:t>
      </w:r>
      <w:proofErr w:type="spellStart"/>
      <w:r>
        <w:rPr>
          <w:b/>
          <w:bCs/>
        </w:rPr>
        <w:t>PlotResults</w:t>
      </w:r>
      <w:proofErr w:type="spellEnd"/>
    </w:p>
    <w:p w14:paraId="1E65E37A" w14:textId="69DADED6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MATLAB </w:t>
      </w:r>
      <w:r w:rsidR="00C75677">
        <w:rPr>
          <w:b/>
          <w:bCs/>
        </w:rPr>
        <w:t>23.2+</w:t>
      </w:r>
    </w:p>
    <w:p w14:paraId="45D47A4A" w14:textId="0CA39BB3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Symbolic Math Toolbox </w:t>
      </w:r>
      <w:r w:rsidR="00C75677">
        <w:rPr>
          <w:b/>
          <w:bCs/>
        </w:rPr>
        <w:t>23.2+</w:t>
      </w:r>
    </w:p>
    <w:p w14:paraId="11319CCB" w14:textId="3309B31A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Image Processing Toolbox </w:t>
      </w:r>
      <w:r w:rsidR="00C75677">
        <w:rPr>
          <w:b/>
          <w:bCs/>
        </w:rPr>
        <w:t>23.2+</w:t>
      </w:r>
    </w:p>
    <w:p w14:paraId="036440DA" w14:textId="1628C6E3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Statistics and Machine Learning Toolbox </w:t>
      </w:r>
      <w:r w:rsidR="00C75677">
        <w:rPr>
          <w:b/>
          <w:bCs/>
        </w:rPr>
        <w:t>23.2+</w:t>
      </w:r>
    </w:p>
    <w:p w14:paraId="3818A81D" w14:textId="25E67051" w:rsidR="000E6620" w:rsidRP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Curve Fitting Toolbox </w:t>
      </w:r>
      <w:r w:rsidR="00C75677">
        <w:rPr>
          <w:b/>
          <w:bCs/>
        </w:rPr>
        <w:t>23.2+</w:t>
      </w:r>
    </w:p>
    <w:p w14:paraId="24F62DDD" w14:textId="146FA4A7" w:rsidR="000E6620" w:rsidRDefault="000E6620" w:rsidP="00AB39E4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Parallel Computing Toolbox </w:t>
      </w:r>
      <w:r w:rsidR="00C75677">
        <w:rPr>
          <w:b/>
          <w:bCs/>
        </w:rPr>
        <w:t>23.2+</w:t>
      </w:r>
    </w:p>
    <w:p w14:paraId="700AF09B" w14:textId="77777777" w:rsidR="000E6620" w:rsidRPr="00BB48E5" w:rsidRDefault="000E6620" w:rsidP="00AB39E4">
      <w:pPr>
        <w:spacing w:after="0"/>
        <w:rPr>
          <w:rFonts w:ascii="Arial" w:hAnsi="Arial" w:cs="Arial"/>
          <w:b/>
          <w:bCs/>
        </w:rPr>
      </w:pPr>
    </w:p>
    <w:p w14:paraId="1E8F7C04" w14:textId="77777777" w:rsidR="005A69C2" w:rsidRDefault="005A69C2" w:rsidP="007067F4">
      <w:pPr>
        <w:spacing w:after="0"/>
        <w:rPr>
          <w:rFonts w:ascii="Arial" w:hAnsi="Arial" w:cs="Arial"/>
        </w:rPr>
      </w:pPr>
    </w:p>
    <w:p w14:paraId="6D61E145" w14:textId="51CE463F" w:rsidR="00141003" w:rsidRDefault="00141003" w:rsidP="00141003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C75677">
        <w:rPr>
          <w:rFonts w:ascii="Arial" w:hAnsi="Arial" w:cs="Arial"/>
          <w:b/>
          <w:bCs/>
          <w:sz w:val="32"/>
          <w:szCs w:val="32"/>
        </w:rPr>
        <w:t>How to Install TrueProbes</w:t>
      </w:r>
    </w:p>
    <w:p w14:paraId="14183D49" w14:textId="77777777" w:rsidR="00141003" w:rsidRDefault="00141003" w:rsidP="00141003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45F808F" w14:textId="6245927B" w:rsidR="00141003" w:rsidRDefault="00141003" w:rsidP="00141003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Install MATLAB and </w:t>
      </w:r>
      <w:r w:rsidR="00C75677">
        <w:rPr>
          <w:rFonts w:ascii="Arial" w:hAnsi="Arial" w:cs="Arial"/>
          <w:b/>
          <w:bCs/>
          <w:sz w:val="32"/>
          <w:szCs w:val="32"/>
        </w:rPr>
        <w:t xml:space="preserve">product </w:t>
      </w:r>
      <w:r>
        <w:rPr>
          <w:rFonts w:ascii="Arial" w:hAnsi="Arial" w:cs="Arial"/>
          <w:b/>
          <w:bCs/>
          <w:sz w:val="32"/>
          <w:szCs w:val="32"/>
        </w:rPr>
        <w:t>packages.</w:t>
      </w:r>
    </w:p>
    <w:p w14:paraId="18888018" w14:textId="77777777" w:rsidR="00141003" w:rsidRPr="00C75677" w:rsidRDefault="00141003" w:rsidP="00141003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10D1E5D3" w14:textId="692F1C54" w:rsidR="005A2A2C" w:rsidRPr="00C75677" w:rsidRDefault="005A69C2" w:rsidP="00C75677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C75677">
        <w:rPr>
          <w:rFonts w:ascii="Arial" w:hAnsi="Arial" w:cs="Arial"/>
          <w:b/>
          <w:bCs/>
          <w:sz w:val="32"/>
          <w:szCs w:val="32"/>
        </w:rPr>
        <w:t xml:space="preserve">How to </w:t>
      </w:r>
      <w:r w:rsidR="007067F4" w:rsidRPr="00C75677">
        <w:rPr>
          <w:rFonts w:ascii="Arial" w:hAnsi="Arial" w:cs="Arial"/>
          <w:b/>
          <w:bCs/>
          <w:sz w:val="32"/>
          <w:szCs w:val="32"/>
        </w:rPr>
        <w:t>Run</w:t>
      </w:r>
      <w:r w:rsidRPr="00C75677">
        <w:rPr>
          <w:rFonts w:ascii="Arial" w:hAnsi="Arial" w:cs="Arial"/>
          <w:b/>
          <w:bCs/>
          <w:sz w:val="32"/>
          <w:szCs w:val="32"/>
        </w:rPr>
        <w:t xml:space="preserve"> the TrueProbes S</w:t>
      </w:r>
      <w:r w:rsidR="007067F4" w:rsidRPr="00C75677">
        <w:rPr>
          <w:rFonts w:ascii="Arial" w:hAnsi="Arial" w:cs="Arial"/>
          <w:b/>
          <w:bCs/>
          <w:sz w:val="32"/>
          <w:szCs w:val="32"/>
        </w:rPr>
        <w:t>oftware.</w:t>
      </w:r>
    </w:p>
    <w:p w14:paraId="385EF4F9" w14:textId="77777777" w:rsidR="00B32959" w:rsidRDefault="00B32959" w:rsidP="00C75677">
      <w:pPr>
        <w:spacing w:after="0"/>
        <w:jc w:val="center"/>
        <w:rPr>
          <w:rFonts w:ascii="Arial" w:hAnsi="Arial" w:cs="Arial"/>
        </w:rPr>
      </w:pPr>
    </w:p>
    <w:p w14:paraId="53CC92FC" w14:textId="77777777" w:rsidR="00B32959" w:rsidRDefault="00B32959" w:rsidP="007067F4">
      <w:pPr>
        <w:spacing w:after="0"/>
        <w:rPr>
          <w:rFonts w:ascii="Arial" w:hAnsi="Arial" w:cs="Arial"/>
        </w:rPr>
      </w:pPr>
    </w:p>
    <w:p w14:paraId="40AD9AD1" w14:textId="23584E3A" w:rsidR="0082409E" w:rsidRPr="00C75677" w:rsidRDefault="00B32959" w:rsidP="0082409E">
      <w:p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A0_BKJH_ProbeDesign_Wrapper_cluster_V5</w:t>
      </w:r>
      <w:r w:rsidR="0082409E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is the main </w:t>
      </w:r>
      <w:r w:rsidR="0082409E" w:rsidRPr="0082409E">
        <w:rPr>
          <w:rFonts w:ascii="Arial" w:hAnsi="Arial" w:cs="Arial"/>
        </w:rPr>
        <w:t>script</w:t>
      </w:r>
      <w:r w:rsidR="0082409E" w:rsidRPr="00C75677">
        <w:rPr>
          <w:rFonts w:ascii="Arial" w:hAnsi="Arial" w:cs="Arial"/>
          <w:sz w:val="24"/>
          <w:szCs w:val="24"/>
        </w:rPr>
        <w:t xml:space="preserve"> for running software</w:t>
      </w:r>
      <w:r w:rsidR="0082409E">
        <w:rPr>
          <w:rFonts w:ascii="Arial" w:hAnsi="Arial" w:cs="Arial"/>
          <w:sz w:val="24"/>
          <w:szCs w:val="24"/>
        </w:rPr>
        <w:t>.</w:t>
      </w:r>
      <w:r w:rsidR="0082409E" w:rsidRPr="00C75677">
        <w:rPr>
          <w:rFonts w:ascii="Arial" w:hAnsi="Arial" w:cs="Arial"/>
          <w:sz w:val="24"/>
          <w:szCs w:val="24"/>
        </w:rPr>
        <w:t xml:space="preserve"> </w:t>
      </w:r>
    </w:p>
    <w:p w14:paraId="03FB72BD" w14:textId="1D82CB06" w:rsidR="0082409E" w:rsidRDefault="0082409E" w:rsidP="005A69C2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75677">
        <w:rPr>
          <w:rFonts w:ascii="Arial" w:hAnsi="Arial" w:cs="Arial"/>
          <w:color w:val="000000"/>
          <w:kern w:val="0"/>
          <w:sz w:val="24"/>
          <w:szCs w:val="24"/>
        </w:rPr>
        <w:t>The design file needs to be run with two inputs (</w:t>
      </w: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id and cluster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)</w:t>
      </w:r>
      <w:r>
        <w:rPr>
          <w:rFonts w:ascii="Arial" w:hAnsi="Arial" w:cs="Arial"/>
          <w:color w:val="000000"/>
          <w:kern w:val="0"/>
          <w:sz w:val="24"/>
          <w:szCs w:val="24"/>
        </w:rPr>
        <w:t>, with a table (</w:t>
      </w: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inputs1</w:t>
      </w:r>
      <w:r>
        <w:rPr>
          <w:rFonts w:ascii="Arial" w:hAnsi="Arial" w:cs="Arial"/>
          <w:color w:val="000000"/>
          <w:kern w:val="0"/>
          <w:sz w:val="24"/>
          <w:szCs w:val="24"/>
        </w:rPr>
        <w:t>) describing each target gene (inputs1), and a set of settings describing how the probe design will be run (settings).The code is run via command line via</w:t>
      </w:r>
      <w:r w:rsidR="005A69C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FF4B3E">
        <w:rPr>
          <w:rFonts w:ascii="Arial" w:hAnsi="Arial" w:cs="Arial"/>
          <w:b/>
          <w:bCs/>
          <w:color w:val="000000"/>
          <w:kern w:val="0"/>
          <w:sz w:val="24"/>
          <w:szCs w:val="24"/>
        </w:rPr>
        <w:t>A0_BKJH_ProbeDesign_Wrapper_cluster_V5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id,cluster</w:t>
      </w:r>
      <w:proofErr w:type="spellEnd"/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)</w:t>
      </w:r>
    </w:p>
    <w:p w14:paraId="5BA3DD18" w14:textId="77777777" w:rsidR="005A2A2C" w:rsidRDefault="005A2A2C" w:rsidP="005A69C2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279F469D" w14:textId="6CB7176A" w:rsidR="005A2A2C" w:rsidRDefault="005A2A2C" w:rsidP="005A2A2C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The TrueProbes software runs by performing </w:t>
      </w:r>
      <w:r w:rsidR="009C7580">
        <w:rPr>
          <w:rFonts w:ascii="Arial" w:hAnsi="Arial" w:cs="Arial"/>
          <w:b/>
          <w:bCs/>
          <w:color w:val="000000"/>
          <w:kern w:val="0"/>
          <w:sz w:val="24"/>
          <w:szCs w:val="24"/>
        </w:rPr>
        <w:t>eight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steps sequentially.</w:t>
      </w:r>
    </w:p>
    <w:p w14:paraId="6314FC86" w14:textId="122BC40D" w:rsidR="005A2A2C" w:rsidRPr="00C75677" w:rsidRDefault="005A2A2C" w:rsidP="00C7567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75677">
        <w:rPr>
          <w:rFonts w:ascii="Arial" w:hAnsi="Arial" w:cs="Arial"/>
          <w:b/>
          <w:bCs/>
        </w:rPr>
        <w:t>Probe Generation.</w:t>
      </w:r>
      <w:r w:rsidRPr="00C756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Pr="00C75677">
        <w:rPr>
          <w:rFonts w:ascii="Arial" w:hAnsi="Arial" w:cs="Arial"/>
        </w:rPr>
        <w:t xml:space="preserve">t </w:t>
      </w:r>
      <w:r>
        <w:rPr>
          <w:rFonts w:ascii="Arial" w:hAnsi="Arial" w:cs="Arial"/>
        </w:rPr>
        <w:t xml:space="preserve">generates all possible </w:t>
      </w:r>
      <w:r w:rsidRPr="00C75677">
        <w:rPr>
          <w:rFonts w:ascii="Arial" w:hAnsi="Arial" w:cs="Arial"/>
        </w:rPr>
        <w:t>probes shared between a list of inclusion IDs</w:t>
      </w:r>
      <w:r>
        <w:rPr>
          <w:rFonts w:ascii="Arial" w:hAnsi="Arial" w:cs="Arial"/>
        </w:rPr>
        <w:t xml:space="preserve"> and </w:t>
      </w:r>
      <w:r w:rsidRPr="00C75677">
        <w:rPr>
          <w:rFonts w:ascii="Arial" w:hAnsi="Arial" w:cs="Arial"/>
        </w:rPr>
        <w:t>inclusion text files, but not in exclusion text files or exclusion IDs, within a set probe length</w:t>
      </w:r>
      <w:r>
        <w:rPr>
          <w:rFonts w:ascii="Arial" w:hAnsi="Arial" w:cs="Arial"/>
        </w:rPr>
        <w:t xml:space="preserve"> range.</w:t>
      </w:r>
    </w:p>
    <w:p w14:paraId="37289A97" w14:textId="183B028C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BLAST Alignment.</w:t>
      </w:r>
      <w:r w:rsidRPr="00B32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All</w:t>
      </w:r>
      <w:r w:rsidRPr="00B32959">
        <w:rPr>
          <w:rFonts w:ascii="Arial" w:hAnsi="Arial" w:cs="Arial"/>
        </w:rPr>
        <w:t xml:space="preserve"> probes target hits </w:t>
      </w:r>
      <w:r>
        <w:rPr>
          <w:rFonts w:ascii="Arial" w:hAnsi="Arial" w:cs="Arial"/>
        </w:rPr>
        <w:t xml:space="preserve">in the reference genome and/or transcriptome </w:t>
      </w:r>
      <w:r w:rsidRPr="00B32959">
        <w:rPr>
          <w:rFonts w:ascii="Arial" w:hAnsi="Arial" w:cs="Arial"/>
        </w:rPr>
        <w:t xml:space="preserve">are identified </w:t>
      </w:r>
      <w:r>
        <w:rPr>
          <w:rFonts w:ascii="Arial" w:hAnsi="Arial" w:cs="Arial"/>
        </w:rPr>
        <w:t>at least as long as the minimum homology length.</w:t>
      </w:r>
    </w:p>
    <w:p w14:paraId="2BBF5AA3" w14:textId="1DE20A51" w:rsidR="005A2A2C" w:rsidRPr="005A2A2C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Binding Affinity Calculation</w:t>
      </w:r>
      <w:r w:rsidRPr="00B3295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Binding affinities are calculated for all pairs of </w:t>
      </w:r>
      <w:r w:rsidRPr="00B32959">
        <w:rPr>
          <w:rFonts w:ascii="Arial" w:hAnsi="Arial" w:cs="Arial"/>
        </w:rPr>
        <w:t>probe and target sequences</w:t>
      </w:r>
      <w:r>
        <w:rPr>
          <w:rFonts w:ascii="Arial" w:hAnsi="Arial" w:cs="Arial"/>
        </w:rPr>
        <w:t xml:space="preserve"> homology matches in the BLAST results.</w:t>
      </w:r>
    </w:p>
    <w:p w14:paraId="725D1933" w14:textId="405271C2" w:rsidR="005A2A2C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BLAST </w:t>
      </w:r>
      <w:r w:rsidRPr="00C75677">
        <w:rPr>
          <w:rFonts w:ascii="Arial" w:hAnsi="Arial" w:cs="Arial"/>
          <w:b/>
          <w:bCs/>
        </w:rPr>
        <w:t>Target Gene/Transcript Expression.</w:t>
      </w:r>
      <w:r w:rsidRPr="00B32959">
        <w:rPr>
          <w:rFonts w:ascii="Arial" w:hAnsi="Arial" w:cs="Arial"/>
        </w:rPr>
        <w:t xml:space="preserve"> </w:t>
      </w:r>
      <w:r w:rsidR="009C7580">
        <w:rPr>
          <w:rFonts w:ascii="Arial" w:hAnsi="Arial" w:cs="Arial"/>
        </w:rPr>
        <w:t>The gene expression and transcript expression levels are collected for reference expression databases specified in the TrueProbes settings for all targets in the BLAST results</w:t>
      </w:r>
      <w:r>
        <w:rPr>
          <w:rFonts w:ascii="Arial" w:hAnsi="Arial" w:cs="Arial"/>
        </w:rPr>
        <w:t>.</w:t>
      </w:r>
    </w:p>
    <w:p w14:paraId="44E49EFB" w14:textId="60D0C53E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Probe-Target </w:t>
      </w:r>
      <w:r w:rsidRPr="00C75677">
        <w:rPr>
          <w:rFonts w:ascii="Arial" w:hAnsi="Arial" w:cs="Arial"/>
          <w:b/>
          <w:bCs/>
        </w:rPr>
        <w:t>Binding Site Mapping.</w:t>
      </w:r>
      <w:r w:rsidRPr="00B32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All</w:t>
      </w:r>
      <w:r w:rsidRPr="00B32959">
        <w:rPr>
          <w:rFonts w:ascii="Arial" w:hAnsi="Arial" w:cs="Arial"/>
        </w:rPr>
        <w:t xml:space="preserve"> blast hits and binding affinities</w:t>
      </w:r>
      <w:r>
        <w:rPr>
          <w:rFonts w:ascii="Arial" w:hAnsi="Arial" w:cs="Arial"/>
        </w:rPr>
        <w:t xml:space="preserve"> are converted into a site-specific binding map</w:t>
      </w:r>
      <w:r w:rsidRPr="00B32959">
        <w:rPr>
          <w:rFonts w:ascii="Arial" w:hAnsi="Arial" w:cs="Arial"/>
        </w:rPr>
        <w:t xml:space="preserve"> to generate </w:t>
      </w:r>
      <w:r>
        <w:rPr>
          <w:rFonts w:ascii="Arial" w:hAnsi="Arial" w:cs="Arial"/>
        </w:rPr>
        <w:t>a formatted map by relative binding site position on each target gene, transcript, or chromosome</w:t>
      </w:r>
      <w:r w:rsidRPr="00B32959">
        <w:rPr>
          <w:rFonts w:ascii="Arial" w:hAnsi="Arial" w:cs="Arial"/>
        </w:rPr>
        <w:t>.</w:t>
      </w:r>
    </w:p>
    <w:p w14:paraId="11B3EA37" w14:textId="68200715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Probe-Target Statistics</w:t>
      </w:r>
      <w:r w:rsidRPr="00B32959">
        <w:rPr>
          <w:rFonts w:ascii="Arial" w:hAnsi="Arial" w:cs="Arial"/>
        </w:rPr>
        <w:t xml:space="preserve">. Generate statistics on blast hits, thermodynamics, and </w:t>
      </w:r>
      <w:r w:rsidR="009C7580">
        <w:rPr>
          <w:rFonts w:ascii="Arial" w:hAnsi="Arial" w:cs="Arial"/>
        </w:rPr>
        <w:t xml:space="preserve">a </w:t>
      </w:r>
      <w:r w:rsidRPr="00B32959">
        <w:rPr>
          <w:rFonts w:ascii="Arial" w:hAnsi="Arial" w:cs="Arial"/>
        </w:rPr>
        <w:t>comparison of probes sharing off-targets and relative trade-offs</w:t>
      </w:r>
      <w:r w:rsidR="009C7580">
        <w:rPr>
          <w:rFonts w:ascii="Arial" w:hAnsi="Arial" w:cs="Arial"/>
        </w:rPr>
        <w:t xml:space="preserve"> when </w:t>
      </w:r>
      <w:r w:rsidRPr="00B32959">
        <w:rPr>
          <w:rFonts w:ascii="Arial" w:hAnsi="Arial" w:cs="Arial"/>
        </w:rPr>
        <w:t>quantify</w:t>
      </w:r>
      <w:r w:rsidR="009C7580">
        <w:rPr>
          <w:rFonts w:ascii="Arial" w:hAnsi="Arial" w:cs="Arial"/>
        </w:rPr>
        <w:t>ing</w:t>
      </w:r>
      <w:r w:rsidRPr="00B32959">
        <w:rPr>
          <w:rFonts w:ascii="Arial" w:hAnsi="Arial" w:cs="Arial"/>
        </w:rPr>
        <w:t xml:space="preserve"> off-targets by probe</w:t>
      </w:r>
      <w:r w:rsidR="009C7580">
        <w:rPr>
          <w:rFonts w:ascii="Arial" w:hAnsi="Arial" w:cs="Arial"/>
        </w:rPr>
        <w:t xml:space="preserve"> and comparing probes that bind them in a site-specific</w:t>
      </w:r>
      <w:r w:rsidRPr="00B32959">
        <w:rPr>
          <w:rFonts w:ascii="Arial" w:hAnsi="Arial" w:cs="Arial"/>
        </w:rPr>
        <w:t xml:space="preserve"> manner. </w:t>
      </w:r>
    </w:p>
    <w:p w14:paraId="3E2CEA17" w14:textId="014D4D56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Probe Design.</w:t>
      </w:r>
      <w:r w:rsidRPr="00B32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Sort probes by with/without expression data, the number of off-targets, and then by difference in on-target binding to off-target binding and secondary structure binding affinity to iteratively design probes. Print out the list in an Excel</w:t>
      </w:r>
      <w:r w:rsidRPr="00B32959">
        <w:rPr>
          <w:rFonts w:ascii="Arial" w:hAnsi="Arial" w:cs="Arial"/>
        </w:rPr>
        <w:t xml:space="preserve"> spreadsheet.</w:t>
      </w:r>
    </w:p>
    <w:p w14:paraId="5C1D5157" w14:textId="2E95747C" w:rsidR="005A2A2C" w:rsidRPr="00B32959" w:rsidRDefault="005A2A2C" w:rsidP="005A2A2C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C75677">
        <w:rPr>
          <w:rFonts w:ascii="Arial" w:hAnsi="Arial" w:cs="Arial"/>
          <w:b/>
          <w:bCs/>
        </w:rPr>
        <w:t>Model Evaluation.</w:t>
      </w:r>
      <w:r w:rsidRPr="00B329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final probe </w:t>
      </w:r>
      <w:proofErr w:type="gramStart"/>
      <w:r>
        <w:rPr>
          <w:rFonts w:ascii="Arial" w:hAnsi="Arial" w:cs="Arial"/>
        </w:rPr>
        <w:t>set</w:t>
      </w:r>
      <w:proofErr w:type="gramEnd"/>
      <w:r>
        <w:rPr>
          <w:rFonts w:ascii="Arial" w:hAnsi="Arial" w:cs="Arial"/>
        </w:rPr>
        <w:t xml:space="preserve"> and reference expression are combined to compute equilibrium probe binding and statistics, cumulative off-target binding, on-target binding,</w:t>
      </w:r>
      <w:r w:rsidRPr="00B32959">
        <w:rPr>
          <w:rFonts w:ascii="Arial" w:hAnsi="Arial" w:cs="Arial"/>
        </w:rPr>
        <w:t xml:space="preserve"> </w:t>
      </w:r>
      <w:r w:rsidR="009C7580">
        <w:rPr>
          <w:rFonts w:ascii="Arial" w:hAnsi="Arial" w:cs="Arial"/>
        </w:rPr>
        <w:t xml:space="preserve">etc., when given reference values for cell size, probe concentration, and </w:t>
      </w:r>
      <w:r>
        <w:rPr>
          <w:rFonts w:ascii="Arial" w:hAnsi="Arial" w:cs="Arial"/>
        </w:rPr>
        <w:t>probe intensity.</w:t>
      </w:r>
    </w:p>
    <w:p w14:paraId="71E15E6F" w14:textId="77777777" w:rsidR="0082409E" w:rsidRPr="00C75677" w:rsidRDefault="0082409E" w:rsidP="007067F4">
      <w:pPr>
        <w:spacing w:after="0"/>
        <w:rPr>
          <w:rFonts w:ascii="Arial" w:hAnsi="Arial" w:cs="Arial"/>
          <w:color w:val="000000"/>
          <w:kern w:val="0"/>
          <w:sz w:val="24"/>
          <w:szCs w:val="24"/>
        </w:rPr>
      </w:pPr>
    </w:p>
    <w:p w14:paraId="17ABD3CD" w14:textId="283B508B" w:rsidR="0082409E" w:rsidRPr="00C75677" w:rsidRDefault="0082409E" w:rsidP="007067F4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Input </w:t>
      </w:r>
      <w:r w:rsidR="005A2A2C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Argument </w:t>
      </w: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1</w:t>
      </w:r>
      <w:r w:rsidR="005A2A2C">
        <w:rPr>
          <w:rFonts w:ascii="Arial" w:hAnsi="Arial" w:cs="Arial"/>
          <w:b/>
          <w:bCs/>
          <w:color w:val="000000"/>
          <w:kern w:val="0"/>
          <w:sz w:val="24"/>
          <w:szCs w:val="24"/>
        </w:rPr>
        <w:t>:</w:t>
      </w:r>
      <w:r w:rsidR="005A2A2C"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C75677">
        <w:rPr>
          <w:rFonts w:ascii="Arial" w:hAnsi="Arial" w:cs="Arial"/>
          <w:b/>
          <w:bCs/>
          <w:color w:val="000000"/>
          <w:kern w:val="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d</w:t>
      </w:r>
    </w:p>
    <w:p w14:paraId="417B1B71" w14:textId="77777777" w:rsidR="0082409E" w:rsidRPr="0082409E" w:rsidRDefault="00B32959" w:rsidP="0082409E">
      <w:pPr>
        <w:spacing w:after="0"/>
        <w:ind w:left="720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C75677">
        <w:rPr>
          <w:rFonts w:ascii="Arial" w:hAnsi="Arial" w:cs="Arial"/>
          <w:color w:val="000000"/>
          <w:kern w:val="0"/>
          <w:sz w:val="24"/>
          <w:szCs w:val="24"/>
        </w:rPr>
        <w:t>id</w:t>
      </w:r>
      <w:proofErr w:type="spellEnd"/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>is an integer and is the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>row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of the input design table 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at the top of the script 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to run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and design probes against.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525356FB" w14:textId="77777777" w:rsidR="0082409E" w:rsidRDefault="0082409E" w:rsidP="0082409E">
      <w:pPr>
        <w:spacing w:after="0"/>
        <w:ind w:left="720"/>
        <w:rPr>
          <w:rFonts w:ascii="Arial" w:hAnsi="Arial" w:cs="Arial"/>
          <w:color w:val="000000"/>
          <w:kern w:val="0"/>
          <w:sz w:val="24"/>
          <w:szCs w:val="24"/>
        </w:rPr>
      </w:pPr>
    </w:p>
    <w:p w14:paraId="63443FCA" w14:textId="1833C001" w:rsidR="005A2A2C" w:rsidRPr="00FF4B3E" w:rsidRDefault="005A2A2C" w:rsidP="005A2A2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F4B3E">
        <w:rPr>
          <w:rFonts w:ascii="Arial" w:hAnsi="Arial" w:cs="Arial"/>
          <w:b/>
          <w:bCs/>
          <w:sz w:val="24"/>
          <w:szCs w:val="24"/>
        </w:rPr>
        <w:t xml:space="preserve">Input </w:t>
      </w:r>
      <w:r>
        <w:rPr>
          <w:rFonts w:ascii="Arial" w:hAnsi="Arial" w:cs="Arial"/>
          <w:b/>
          <w:bCs/>
          <w:sz w:val="24"/>
          <w:szCs w:val="24"/>
        </w:rPr>
        <w:t xml:space="preserve">Argument </w:t>
      </w:r>
      <w:r w:rsidRPr="00FF4B3E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FF4B3E">
        <w:rPr>
          <w:rFonts w:ascii="Arial" w:hAnsi="Arial" w:cs="Arial"/>
          <w:b/>
          <w:bCs/>
          <w:sz w:val="24"/>
          <w:szCs w:val="24"/>
        </w:rPr>
        <w:t xml:space="preserve"> cluster</w:t>
      </w:r>
    </w:p>
    <w:p w14:paraId="4C501A59" w14:textId="3E2956ED" w:rsidR="005A2A2C" w:rsidRPr="00FF4B3E" w:rsidRDefault="005A2A2C" w:rsidP="005A2A2C">
      <w:pPr>
        <w:spacing w:after="0"/>
        <w:ind w:left="720"/>
        <w:rPr>
          <w:rFonts w:ascii="Arial" w:hAnsi="Arial" w:cs="Arial"/>
          <w:color w:val="000000"/>
          <w:kern w:val="0"/>
          <w:sz w:val="24"/>
          <w:szCs w:val="24"/>
        </w:rPr>
      </w:pPr>
      <w:r w:rsidRPr="00FF4B3E">
        <w:rPr>
          <w:rFonts w:ascii="Arial" w:hAnsi="Arial" w:cs="Arial"/>
          <w:sz w:val="24"/>
          <w:szCs w:val="24"/>
        </w:rPr>
        <w:lastRenderedPageBreak/>
        <w:t xml:space="preserve">Cluster is an integer and determines the software parallelization pool between local or remote servers when running the script via </w:t>
      </w:r>
      <w:proofErr w:type="spellStart"/>
      <w:r w:rsidRPr="00FF4B3E">
        <w:rPr>
          <w:rFonts w:ascii="Arial" w:hAnsi="Arial" w:cs="Arial"/>
          <w:sz w:val="24"/>
          <w:szCs w:val="24"/>
        </w:rPr>
        <w:t>Slurm</w:t>
      </w:r>
      <w:proofErr w:type="spellEnd"/>
      <w:r w:rsidRPr="00FF4B3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FF4B3E">
        <w:rPr>
          <w:rFonts w:ascii="Arial" w:hAnsi="Arial" w:cs="Arial"/>
          <w:color w:val="000000"/>
          <w:kern w:val="0"/>
          <w:sz w:val="24"/>
          <w:szCs w:val="24"/>
        </w:rPr>
        <w:t xml:space="preserve">The only difference between running on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a </w:t>
      </w:r>
      <w:r w:rsidRPr="00FF4B3E">
        <w:rPr>
          <w:rFonts w:ascii="Arial" w:hAnsi="Arial" w:cs="Arial"/>
          <w:color w:val="000000"/>
          <w:kern w:val="0"/>
          <w:sz w:val="24"/>
          <w:szCs w:val="24"/>
        </w:rPr>
        <w:t xml:space="preserve">cluster is the number of cores in the </w:t>
      </w:r>
      <w:proofErr w:type="spellStart"/>
      <w:r w:rsidRPr="00FF4B3E">
        <w:rPr>
          <w:rFonts w:ascii="Arial" w:hAnsi="Arial" w:cs="Arial"/>
          <w:color w:val="000000"/>
          <w:kern w:val="0"/>
          <w:sz w:val="24"/>
          <w:szCs w:val="24"/>
        </w:rPr>
        <w:t>Slurm</w:t>
      </w:r>
      <w:proofErr w:type="spellEnd"/>
      <w:r w:rsidRPr="00FF4B3E">
        <w:rPr>
          <w:rFonts w:ascii="Arial" w:hAnsi="Arial" w:cs="Arial"/>
          <w:color w:val="000000"/>
          <w:kern w:val="0"/>
          <w:sz w:val="24"/>
          <w:szCs w:val="24"/>
        </w:rPr>
        <w:t xml:space="preserve"> file.</w:t>
      </w:r>
    </w:p>
    <w:p w14:paraId="380FACBD" w14:textId="77777777" w:rsidR="005A2A2C" w:rsidRPr="00FF4B3E" w:rsidRDefault="005A2A2C" w:rsidP="005A2A2C">
      <w:pPr>
        <w:spacing w:after="0"/>
        <w:rPr>
          <w:rFonts w:ascii="Arial" w:hAnsi="Arial" w:cs="Arial"/>
          <w:color w:val="000000"/>
          <w:kern w:val="0"/>
          <w:sz w:val="24"/>
          <w:szCs w:val="24"/>
        </w:rPr>
      </w:pPr>
    </w:p>
    <w:p w14:paraId="0736FAE8" w14:textId="3AC1FB45" w:rsidR="005A2A2C" w:rsidRDefault="005A2A2C" w:rsidP="005A2A2C">
      <w:pPr>
        <w:spacing w:after="0"/>
        <w:ind w:firstLine="720"/>
        <w:rPr>
          <w:rFonts w:ascii="Arial" w:eastAsiaTheme="minorEastAsia" w:hAnsi="Arial" w:cs="Arial"/>
          <w:color w:val="000000"/>
          <w:kern w:val="0"/>
          <w:sz w:val="24"/>
          <w:szCs w:val="24"/>
        </w:rPr>
      </w:pPr>
      <w:r w:rsidRPr="00FF4B3E">
        <w:rPr>
          <w:rFonts w:ascii="Arial" w:hAnsi="Arial" w:cs="Arial"/>
          <w:color w:val="000000"/>
          <w:kern w:val="0"/>
          <w:sz w:val="24"/>
          <w:szCs w:val="24"/>
        </w:rPr>
        <w:t xml:space="preserve">cluster </w:t>
      </w:r>
      <m:oMath>
        <m:r>
          <w:rPr>
            <w:rFonts w:ascii="Cambria Math" w:hAnsi="Cambria Math" w:cs="Arial"/>
            <w:color w:val="000000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kern w:val="0"/>
                    <w:sz w:val="24"/>
                    <w:szCs w:val="24"/>
                  </w:rPr>
                  <m:t>0, if run locally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kern w:val="0"/>
                    <w:sz w:val="24"/>
                    <w:szCs w:val="24"/>
                  </w:rPr>
                  <m:t>1,  &amp;if run on cluster</m:t>
                </m:r>
              </m:e>
            </m:eqArr>
          </m:e>
        </m:d>
      </m:oMath>
    </w:p>
    <w:p w14:paraId="36CD4CC2" w14:textId="77777777" w:rsidR="005A2A2C" w:rsidRPr="00C75677" w:rsidRDefault="005A2A2C" w:rsidP="00C75677">
      <w:pPr>
        <w:spacing w:after="0"/>
        <w:ind w:firstLine="720"/>
        <w:rPr>
          <w:rFonts w:ascii="Arial" w:eastAsiaTheme="minorEastAsia" w:hAnsi="Arial" w:cs="Arial"/>
          <w:color w:val="000000"/>
          <w:kern w:val="0"/>
          <w:sz w:val="24"/>
          <w:szCs w:val="24"/>
        </w:rPr>
      </w:pPr>
    </w:p>
    <w:p w14:paraId="5F8EAC4A" w14:textId="0C0EA8D8" w:rsidR="00B32959" w:rsidRPr="00C75677" w:rsidRDefault="00B32959" w:rsidP="0082409E">
      <w:pPr>
        <w:spacing w:after="0"/>
        <w:ind w:left="720"/>
        <w:rPr>
          <w:rFonts w:ascii="Arial" w:hAnsi="Arial" w:cs="Arial"/>
          <w:color w:val="000000"/>
          <w:kern w:val="0"/>
          <w:sz w:val="24"/>
          <w:szCs w:val="24"/>
        </w:rPr>
      </w:pP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The table row has nine 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>column</w:t>
      </w:r>
      <w:r w:rsidR="009B5D89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entries</w:t>
      </w:r>
      <w:r w:rsidR="005B4FA9" w:rsidRPr="00C75677">
        <w:rPr>
          <w:rFonts w:ascii="Arial" w:hAnsi="Arial" w:cs="Arial"/>
          <w:color w:val="000000"/>
          <w:kern w:val="0"/>
          <w:sz w:val="24"/>
          <w:szCs w:val="24"/>
        </w:rPr>
        <w:t>.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C75677">
        <w:rPr>
          <w:rFonts w:ascii="Arial" w:hAnsi="Arial" w:cs="Arial"/>
          <w:color w:val="000000"/>
          <w:kern w:val="0"/>
          <w:sz w:val="24"/>
          <w:szCs w:val="24"/>
        </w:rPr>
        <w:t>Example: {{</w:t>
      </w:r>
      <w:proofErr w:type="gramEnd"/>
      <w:r w:rsidRPr="00C75677">
        <w:rPr>
          <w:rFonts w:ascii="Arial" w:hAnsi="Arial" w:cs="Arial"/>
          <w:color w:val="AA04F9"/>
          <w:kern w:val="0"/>
          <w:sz w:val="24"/>
          <w:szCs w:val="24"/>
        </w:rPr>
        <w:t>NM_</w:t>
      </w:r>
      <w:proofErr w:type="gramStart"/>
      <w:r w:rsidRPr="00C75677">
        <w:rPr>
          <w:rFonts w:ascii="Arial" w:hAnsi="Arial" w:cs="Arial"/>
          <w:color w:val="AA04F9"/>
          <w:kern w:val="0"/>
          <w:sz w:val="24"/>
          <w:szCs w:val="24"/>
        </w:rPr>
        <w:t>000805.5'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},{},{}</w:t>
      </w:r>
      <w:proofErr w:type="gramEnd"/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'Human'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,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'(GAST)'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,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'(GAST)'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,</w:t>
      </w:r>
      <w:r w:rsidRPr="00C75677">
        <w:rPr>
          <w:rFonts w:ascii="Arial" w:hAnsi="Arial" w:cs="Arial"/>
          <w:color w:val="AA04F9"/>
          <w:kern w:val="0"/>
          <w:sz w:val="24"/>
          <w:szCs w:val="24"/>
        </w:rPr>
        <w:t>'17'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,{},1 </w:t>
      </w:r>
      <w:r w:rsidR="0082409E" w:rsidRPr="00C7567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;}</w:t>
      </w:r>
      <w:r w:rsidRPr="00C75677">
        <w:rPr>
          <w:rFonts w:ascii="Arial" w:hAnsi="Arial" w:cs="Arial"/>
          <w:color w:val="0E00FF"/>
          <w:kern w:val="0"/>
          <w:sz w:val="24"/>
          <w:szCs w:val="24"/>
        </w:rPr>
        <w:t>...</w:t>
      </w:r>
      <w:r w:rsidRPr="00C75677">
        <w:rPr>
          <w:rFonts w:ascii="Arial" w:hAnsi="Arial" w:cs="Arial"/>
          <w:color w:val="028009"/>
          <w:kern w:val="0"/>
          <w:sz w:val="24"/>
          <w:szCs w:val="24"/>
        </w:rPr>
        <w:t xml:space="preserve">          </w:t>
      </w:r>
    </w:p>
    <w:p w14:paraId="70039BAC" w14:textId="2DBFEC35" w:rsidR="00B32959" w:rsidRPr="008E0099" w:rsidRDefault="00B32959" w:rsidP="0082409E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Input table columns:</w:t>
      </w:r>
    </w:p>
    <w:p w14:paraId="549279A1" w14:textId="2B736BC2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1. Included target accession IDs. Designs probes shared across all accession numbers </w:t>
      </w:r>
    </w:p>
    <w:p w14:paraId="1250ED9B" w14:textId="492C94AD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2. Text Sequence Files to Include (files). Default empty</w:t>
      </w:r>
    </w:p>
    <w:p w14:paraId="45B81E29" w14:textId="586E0B07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3. Text Sequence Files to Exclude (files). Default Empty</w:t>
      </w:r>
    </w:p>
    <w:p w14:paraId="4369F658" w14:textId="1A715AF3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4. Organism to design probes for.</w:t>
      </w:r>
    </w:p>
    <w:p w14:paraId="531C5394" w14:textId="6D3E6BD2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5. Gene Name 1.</w:t>
      </w:r>
    </w:p>
    <w:p w14:paraId="10CA228E" w14:textId="36C77CB0" w:rsidR="0082409E" w:rsidRPr="00C75677" w:rsidRDefault="00B32959" w:rsidP="0082409E">
      <w:pPr>
        <w:pStyle w:val="ListParagraph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6. Gene Name 2. Second potential gene name to use instead of the first.</w:t>
      </w:r>
    </w:p>
    <w:p w14:paraId="3FF332EC" w14:textId="30CD1DFF" w:rsidR="00B32959" w:rsidRPr="00C75677" w:rsidRDefault="00B32959" w:rsidP="00B3295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7. Chromosome. The chromosome number.</w:t>
      </w:r>
    </w:p>
    <w:p w14:paraId="6FF563E5" w14:textId="50CB4B22" w:rsidR="00B32959" w:rsidRPr="00C75677" w:rsidRDefault="00B32959" w:rsidP="007067F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8. Excluded target accession IDs. Removes probes in exclusion accession numbers.</w:t>
      </w:r>
    </w:p>
    <w:p w14:paraId="6402572A" w14:textId="722E9FAC" w:rsidR="0082409E" w:rsidRPr="00C75677" w:rsidRDefault="00B32959" w:rsidP="00C7567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75677">
        <w:rPr>
          <w:rFonts w:ascii="Arial" w:hAnsi="Arial" w:cs="Arial"/>
          <w:sz w:val="24"/>
          <w:szCs w:val="24"/>
        </w:rPr>
        <w:t>9. Strand. Which strand to design probes against for RNA default is ‘plus’</w:t>
      </w:r>
      <w:r w:rsidR="0082409E" w:rsidRPr="00C75677">
        <w:rPr>
          <w:rFonts w:ascii="Arial" w:hAnsi="Arial" w:cs="Arial"/>
          <w:sz w:val="24"/>
          <w:szCs w:val="24"/>
        </w:rPr>
        <w:t>.</w:t>
      </w:r>
    </w:p>
    <w:p w14:paraId="3426B260" w14:textId="77777777" w:rsidR="005A2A2C" w:rsidRDefault="005A2A2C" w:rsidP="005A2A2C">
      <w:pPr>
        <w:spacing w:after="0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Settings.</w:t>
      </w:r>
    </w:p>
    <w:p w14:paraId="458C6807" w14:textId="21AC808D" w:rsidR="005A2A2C" w:rsidRPr="005A2A2C" w:rsidRDefault="005A2A2C" w:rsidP="005A2A2C">
      <w:pPr>
        <w:spacing w:after="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C75677">
        <w:rPr>
          <w:rFonts w:ascii="Arial" w:hAnsi="Arial" w:cs="Arial"/>
          <w:color w:val="000000"/>
          <w:kern w:val="0"/>
          <w:sz w:val="24"/>
          <w:szCs w:val="24"/>
        </w:rPr>
        <w:t>Below the inputs1 table is a list of primary and secondary settings which can be configured to determine how the probes are designed and evaluated.</w:t>
      </w:r>
      <w:r w:rsidRPr="005A2A2C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66D5E4FA" w14:textId="27E1F12E" w:rsidR="0082409E" w:rsidRDefault="0082409E" w:rsidP="007067F4">
      <w:pPr>
        <w:spacing w:after="0"/>
        <w:rPr>
          <w:rFonts w:ascii="Arial" w:hAnsi="Arial" w:cs="Arial"/>
          <w:color w:val="000000"/>
          <w:kern w:val="0"/>
          <w:sz w:val="26"/>
          <w:szCs w:val="26"/>
        </w:rPr>
      </w:pPr>
    </w:p>
    <w:p w14:paraId="750F0173" w14:textId="77777777" w:rsidR="00B32959" w:rsidRPr="00B32959" w:rsidRDefault="00B32959" w:rsidP="00B32959">
      <w:pPr>
        <w:spacing w:after="0"/>
        <w:rPr>
          <w:rFonts w:ascii="Arial" w:hAnsi="Arial" w:cs="Arial"/>
        </w:rPr>
      </w:pPr>
    </w:p>
    <w:p w14:paraId="0BF3C2E5" w14:textId="77777777" w:rsidR="00B32959" w:rsidRPr="00BB48E5" w:rsidRDefault="00B32959" w:rsidP="007067F4">
      <w:pPr>
        <w:spacing w:after="0"/>
        <w:rPr>
          <w:rFonts w:ascii="Arial" w:hAnsi="Arial" w:cs="Arial"/>
        </w:rPr>
      </w:pPr>
    </w:p>
    <w:p w14:paraId="55829D91" w14:textId="2C6C4FE7" w:rsidR="004338EF" w:rsidRPr="00BB48E5" w:rsidRDefault="007067F4" w:rsidP="00824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B48E5">
        <w:rPr>
          <w:rFonts w:ascii="Arial" w:hAnsi="Arial" w:cs="Arial"/>
          <w:color w:val="000000"/>
          <w:kern w:val="0"/>
          <w:sz w:val="26"/>
          <w:szCs w:val="26"/>
        </w:rPr>
        <w:t>A0_BKJH_ProbeDesign_Wrapper_cluster_V5(</w:t>
      </w:r>
      <w:proofErr w:type="spellStart"/>
      <w:r w:rsidRPr="00BB48E5">
        <w:rPr>
          <w:rFonts w:ascii="Arial" w:hAnsi="Arial" w:cs="Arial"/>
          <w:color w:val="000000"/>
          <w:kern w:val="0"/>
          <w:sz w:val="26"/>
          <w:szCs w:val="26"/>
        </w:rPr>
        <w:t>id,cluster</w:t>
      </w:r>
      <w:proofErr w:type="spellEnd"/>
      <w:r w:rsidRPr="00BB48E5">
        <w:rPr>
          <w:rFonts w:ascii="Arial" w:hAnsi="Arial" w:cs="Arial"/>
          <w:color w:val="000000"/>
          <w:kern w:val="0"/>
          <w:sz w:val="26"/>
          <w:szCs w:val="26"/>
        </w:rPr>
        <w:t>)</w:t>
      </w:r>
    </w:p>
    <w:p w14:paraId="32617476" w14:textId="6C5DC563" w:rsidR="007067F4" w:rsidRPr="00BB48E5" w:rsidRDefault="007067F4">
      <w:pPr>
        <w:rPr>
          <w:rFonts w:ascii="Arial" w:hAnsi="Arial" w:cs="Arial"/>
        </w:rPr>
      </w:pPr>
      <w:r w:rsidRPr="00BB48E5">
        <w:rPr>
          <w:rFonts w:ascii="Arial" w:hAnsi="Arial" w:cs="Arial"/>
        </w:rPr>
        <w:t>For it need to give main input for genes designed.</w:t>
      </w:r>
    </w:p>
    <w:p w14:paraId="50C0DDEC" w14:textId="7DBBE073" w:rsidR="007067F4" w:rsidRPr="00BB48E5" w:rsidRDefault="007067F4" w:rsidP="007067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BB48E5">
        <w:rPr>
          <w:rFonts w:ascii="Arial" w:hAnsi="Arial" w:cs="Arial"/>
          <w:color w:val="000000"/>
          <w:kern w:val="0"/>
          <w:sz w:val="26"/>
          <w:szCs w:val="26"/>
        </w:rPr>
        <w:t>inputs1 = {</w:t>
      </w:r>
      <w:r w:rsidRPr="00BB48E5">
        <w:rPr>
          <w:rFonts w:ascii="Arial" w:hAnsi="Arial" w:cs="Arial"/>
          <w:color w:val="0E00FF"/>
          <w:kern w:val="0"/>
          <w:sz w:val="26"/>
          <w:szCs w:val="26"/>
        </w:rPr>
        <w:t>...</w:t>
      </w:r>
      <w:r w:rsidRPr="00BB48E5">
        <w:rPr>
          <w:rFonts w:ascii="Arial" w:hAnsi="Arial" w:cs="Arial"/>
          <w:color w:val="028009"/>
          <w:kern w:val="0"/>
          <w:sz w:val="26"/>
          <w:szCs w:val="26"/>
        </w:rPr>
        <w:t xml:space="preserve">  </w:t>
      </w:r>
    </w:p>
    <w:p w14:paraId="42D03904" w14:textId="4352F066" w:rsidR="007067F4" w:rsidRPr="00BB48E5" w:rsidRDefault="007067F4" w:rsidP="007067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BB48E5">
        <w:rPr>
          <w:rFonts w:ascii="Arial" w:hAnsi="Arial" w:cs="Arial"/>
          <w:color w:val="000000"/>
          <w:kern w:val="0"/>
          <w:sz w:val="26"/>
          <w:szCs w:val="26"/>
        </w:rPr>
        <w:t>{</w:t>
      </w:r>
      <w:r w:rsidRPr="00BB48E5">
        <w:rPr>
          <w:rFonts w:ascii="Arial" w:hAnsi="Arial" w:cs="Arial"/>
          <w:color w:val="AA04F9"/>
          <w:kern w:val="0"/>
          <w:sz w:val="26"/>
          <w:szCs w:val="26"/>
        </w:rPr>
        <w:t>'NM_</w:t>
      </w:r>
      <w:proofErr w:type="gramStart"/>
      <w:r w:rsidRPr="00BB48E5">
        <w:rPr>
          <w:rFonts w:ascii="Arial" w:hAnsi="Arial" w:cs="Arial"/>
          <w:color w:val="AA04F9"/>
          <w:kern w:val="0"/>
          <w:sz w:val="26"/>
          <w:szCs w:val="26"/>
        </w:rPr>
        <w:t>000805.5'</w:t>
      </w:r>
      <w:r w:rsidRPr="00BB48E5">
        <w:rPr>
          <w:rFonts w:ascii="Arial" w:hAnsi="Arial" w:cs="Arial"/>
          <w:color w:val="000000"/>
          <w:kern w:val="0"/>
          <w:sz w:val="26"/>
          <w:szCs w:val="26"/>
        </w:rPr>
        <w:t>},{},{}</w:t>
      </w:r>
      <w:proofErr w:type="gramEnd"/>
      <w:r w:rsidRPr="00BB48E5">
        <w:rPr>
          <w:rFonts w:ascii="Arial" w:hAnsi="Arial" w:cs="Arial"/>
          <w:color w:val="000000"/>
          <w:kern w:val="0"/>
          <w:sz w:val="26"/>
          <w:szCs w:val="26"/>
        </w:rPr>
        <w:t xml:space="preserve">, </w:t>
      </w:r>
      <w:r w:rsidRPr="00BB48E5">
        <w:rPr>
          <w:rFonts w:ascii="Arial" w:hAnsi="Arial" w:cs="Arial"/>
          <w:color w:val="AA04F9"/>
          <w:kern w:val="0"/>
          <w:sz w:val="26"/>
          <w:szCs w:val="26"/>
        </w:rPr>
        <w:t>'Human'</w:t>
      </w:r>
      <w:r w:rsidRPr="00BB48E5">
        <w:rPr>
          <w:rFonts w:ascii="Arial" w:hAnsi="Arial" w:cs="Arial"/>
          <w:color w:val="000000"/>
          <w:kern w:val="0"/>
          <w:sz w:val="26"/>
          <w:szCs w:val="26"/>
        </w:rPr>
        <w:t>,</w:t>
      </w:r>
      <w:r w:rsidRPr="00BB48E5">
        <w:rPr>
          <w:rFonts w:ascii="Arial" w:hAnsi="Arial" w:cs="Arial"/>
          <w:color w:val="AA04F9"/>
          <w:kern w:val="0"/>
          <w:sz w:val="26"/>
          <w:szCs w:val="26"/>
        </w:rPr>
        <w:t>'(GAST)'</w:t>
      </w:r>
      <w:r w:rsidRPr="00BB48E5">
        <w:rPr>
          <w:rFonts w:ascii="Arial" w:hAnsi="Arial" w:cs="Arial"/>
          <w:color w:val="000000"/>
          <w:kern w:val="0"/>
          <w:sz w:val="26"/>
          <w:szCs w:val="26"/>
        </w:rPr>
        <w:t>,</w:t>
      </w:r>
      <w:r w:rsidRPr="00BB48E5">
        <w:rPr>
          <w:rFonts w:ascii="Arial" w:hAnsi="Arial" w:cs="Arial"/>
          <w:color w:val="AA04F9"/>
          <w:kern w:val="0"/>
          <w:sz w:val="26"/>
          <w:szCs w:val="26"/>
        </w:rPr>
        <w:t>'(GAST)'</w:t>
      </w:r>
      <w:r w:rsidRPr="00BB48E5">
        <w:rPr>
          <w:rFonts w:ascii="Arial" w:hAnsi="Arial" w:cs="Arial"/>
          <w:color w:val="000000"/>
          <w:kern w:val="0"/>
          <w:sz w:val="26"/>
          <w:szCs w:val="26"/>
        </w:rPr>
        <w:t>,</w:t>
      </w:r>
      <w:r w:rsidRPr="00BB48E5">
        <w:rPr>
          <w:rFonts w:ascii="Arial" w:hAnsi="Arial" w:cs="Arial"/>
          <w:color w:val="AA04F9"/>
          <w:kern w:val="0"/>
          <w:sz w:val="26"/>
          <w:szCs w:val="26"/>
        </w:rPr>
        <w:t>'17'</w:t>
      </w:r>
      <w:r w:rsidRPr="00BB48E5">
        <w:rPr>
          <w:rFonts w:ascii="Arial" w:hAnsi="Arial" w:cs="Arial"/>
          <w:color w:val="000000"/>
          <w:kern w:val="0"/>
          <w:sz w:val="26"/>
          <w:szCs w:val="26"/>
        </w:rPr>
        <w:t>,{},1 ;</w:t>
      </w:r>
      <w:r w:rsidRPr="00BB48E5">
        <w:rPr>
          <w:rFonts w:ascii="Arial" w:hAnsi="Arial" w:cs="Arial"/>
          <w:color w:val="0E00FF"/>
          <w:kern w:val="0"/>
          <w:sz w:val="26"/>
          <w:szCs w:val="26"/>
        </w:rPr>
        <w:t>...</w:t>
      </w:r>
      <w:r w:rsidRPr="00BB48E5">
        <w:rPr>
          <w:rFonts w:ascii="Arial" w:hAnsi="Arial" w:cs="Arial"/>
          <w:color w:val="028009"/>
          <w:kern w:val="0"/>
          <w:sz w:val="26"/>
          <w:szCs w:val="26"/>
        </w:rPr>
        <w:t xml:space="preserve">          </w:t>
      </w:r>
    </w:p>
    <w:p w14:paraId="7C5C10E3" w14:textId="11DD283F" w:rsidR="007067F4" w:rsidRPr="00BB48E5" w:rsidRDefault="007067F4">
      <w:pPr>
        <w:rPr>
          <w:rFonts w:ascii="Arial" w:hAnsi="Arial" w:cs="Arial"/>
        </w:rPr>
      </w:pPr>
      <w:r w:rsidRPr="00BB48E5">
        <w:rPr>
          <w:rFonts w:ascii="Arial" w:hAnsi="Arial" w:cs="Arial"/>
        </w:rPr>
        <w:t>For this input Accession Number,  Organism, Gene Name, Chromosome, and if want sequence or anti-sense sequence.</w:t>
      </w:r>
    </w:p>
    <w:p w14:paraId="1F6532E2" w14:textId="77777777" w:rsidR="00BB48E5" w:rsidRPr="00BB48E5" w:rsidRDefault="00BB48E5">
      <w:pPr>
        <w:rPr>
          <w:rFonts w:ascii="Arial" w:hAnsi="Arial" w:cs="Arial"/>
        </w:rPr>
      </w:pPr>
    </w:p>
    <w:p w14:paraId="0F36EB56" w14:textId="77777777" w:rsidR="00BB48E5" w:rsidRPr="00BB48E5" w:rsidRDefault="00BB48E5">
      <w:pPr>
        <w:rPr>
          <w:rFonts w:ascii="Arial" w:hAnsi="Arial" w:cs="Arial"/>
        </w:rPr>
      </w:pPr>
    </w:p>
    <w:p w14:paraId="14B10A5C" w14:textId="77777777" w:rsidR="00BB48E5" w:rsidRPr="00BB48E5" w:rsidRDefault="00BB48E5">
      <w:pPr>
        <w:rPr>
          <w:rFonts w:ascii="Arial" w:hAnsi="Arial" w:cs="Arial"/>
        </w:rPr>
      </w:pPr>
    </w:p>
    <w:p w14:paraId="5EFD0DB7" w14:textId="77777777" w:rsidR="001E05A0" w:rsidRDefault="001E05A0" w:rsidP="001E05A0">
      <w:pPr>
        <w:spacing w:after="0"/>
        <w:rPr>
          <w:b/>
          <w:bCs/>
          <w:sz w:val="24"/>
          <w:szCs w:val="24"/>
        </w:rPr>
      </w:pPr>
    </w:p>
    <w:p w14:paraId="11BC4C8B" w14:textId="6C565442" w:rsidR="001E05A0" w:rsidRPr="00555712" w:rsidRDefault="001E05A0" w:rsidP="001E05A0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sz w:val="20"/>
          <w:szCs w:val="20"/>
        </w:rPr>
        <w:t>Input Parameters.</w:t>
      </w:r>
    </w:p>
    <w:p w14:paraId="35E4E85E" w14:textId="77777777" w:rsidR="001E05A0" w:rsidRPr="00555712" w:rsidRDefault="001E05A0" w:rsidP="001E05A0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sz w:val="20"/>
          <w:szCs w:val="20"/>
        </w:rPr>
        <w:t>Locations</w:t>
      </w:r>
    </w:p>
    <w:p w14:paraId="21F48830" w14:textId="500BB2A6" w:rsidR="001E05A0" w:rsidRPr="00555712" w:rsidRDefault="001E05A0" w:rsidP="001E05A0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sz w:val="20"/>
          <w:szCs w:val="20"/>
        </w:rPr>
        <w:t>SaveRoot</w:t>
      </w:r>
      <w:proofErr w:type="spellEnd"/>
    </w:p>
    <w:p w14:paraId="5DDE6FE0" w14:textId="5C314ACE" w:rsidR="001E05A0" w:rsidRPr="00555712" w:rsidRDefault="001E05A0" w:rsidP="001E05A0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sz w:val="20"/>
          <w:szCs w:val="20"/>
        </w:rPr>
        <w:t>[Location where files are to be saved]</w:t>
      </w:r>
    </w:p>
    <w:p w14:paraId="5B9566BE" w14:textId="77777777" w:rsidR="001E05A0" w:rsidRPr="00555712" w:rsidRDefault="001E05A0" w:rsidP="001E05A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customBlastDatabase_DNA</w:t>
      </w:r>
      <w:proofErr w:type="spellEnd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C327FE6" w14:textId="19D6AC1C" w:rsidR="001E05A0" w:rsidRPr="00555712" w:rsidRDefault="001E05A0" w:rsidP="001E05A0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[Location of user-custom DNA blast database if user wants to use their own custom database]</w:t>
      </w:r>
    </w:p>
    <w:p w14:paraId="349CAFAB" w14:textId="77777777" w:rsidR="001E05A0" w:rsidRPr="00555712" w:rsidRDefault="001E05A0" w:rsidP="001E05A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customBlastDatabase_RNA</w:t>
      </w:r>
      <w:proofErr w:type="spellEnd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603959E" w14:textId="5EA5B4DA" w:rsidR="001E05A0" w:rsidRPr="00555712" w:rsidRDefault="001E05A0" w:rsidP="001E05A0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user-custom RNA blast database if user wants to use their own custom database]</w:t>
      </w:r>
    </w:p>
    <w:p w14:paraId="102ED2AC" w14:textId="6888E288" w:rsidR="00E339CE" w:rsidRPr="0055571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Loc</w:t>
      </w:r>
    </w:p>
    <w:p w14:paraId="25BD8FB7" w14:textId="2826A211" w:rsidR="000B644E" w:rsidRPr="0082409E" w:rsidRDefault="00E339CE" w:rsidP="00B6469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LocRoot</w:t>
      </w:r>
      <w:proofErr w:type="spellEnd"/>
    </w:p>
    <w:p w14:paraId="00176023" w14:textId="27BB4D58" w:rsidR="00E339CE" w:rsidRPr="0055571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Human_wgEncodeGencodeRefSeqFile</w:t>
      </w:r>
      <w:proofErr w:type="spellEnd"/>
    </w:p>
    <w:p w14:paraId="3D8F147E" w14:textId="5D6F6078" w:rsidR="00E339CE" w:rsidRPr="0055571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Human_wgEncodeGencodeAttributesFile</w:t>
      </w:r>
      <w:proofErr w:type="spellEnd"/>
    </w:p>
    <w:p w14:paraId="3F42F003" w14:textId="6B9EA39C" w:rsidR="00E339CE" w:rsidRPr="00555712" w:rsidRDefault="00E339C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Human_</w:t>
      </w:r>
      <w:r w:rsidR="000B644E"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wgEncodeGencodeCompFile</w:t>
      </w:r>
      <w:proofErr w:type="spellEnd"/>
    </w:p>
    <w:p w14:paraId="17736ABE" w14:textId="7C23EB41" w:rsidR="000B644E" w:rsidRPr="00555712" w:rsidRDefault="000B644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Human_GencodeRefSeqMetadataFile</w:t>
      </w:r>
      <w:proofErr w:type="spellEnd"/>
    </w:p>
    <w:p w14:paraId="1E8238F6" w14:textId="0FE1D957" w:rsidR="00E339CE" w:rsidRPr="00555712" w:rsidRDefault="000B644E" w:rsidP="00E339C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Human_</w:t>
      </w:r>
      <w:r w:rsidR="00E339CE"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GenomeAssemblyReportFile</w:t>
      </w:r>
      <w:proofErr w:type="spellEnd"/>
    </w:p>
    <w:p w14:paraId="5D881A1D" w14:textId="6F6872CD" w:rsidR="001E05A0" w:rsidRPr="00555712" w:rsidRDefault="001E05A0" w:rsidP="001E05A0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sz w:val="20"/>
          <w:szCs w:val="20"/>
        </w:rPr>
        <w:t>SingleOverMultiplex</w:t>
      </w:r>
      <w:proofErr w:type="spellEnd"/>
      <w:r w:rsidRPr="00555712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1803155D" w14:textId="75C532B2" w:rsidR="001E05A0" w:rsidRPr="00555712" w:rsidRDefault="001E05A0" w:rsidP="001E05A0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sz w:val="20"/>
          <w:szCs w:val="20"/>
        </w:rPr>
        <w:t>[if design is for a single gene (1) or  multiplexed genes (0), default 1]</w:t>
      </w:r>
    </w:p>
    <w:p w14:paraId="3E09BABF" w14:textId="58AB0773" w:rsidR="001E05A0" w:rsidRPr="00555712" w:rsidRDefault="001E05A0" w:rsidP="001E05A0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sz w:val="20"/>
          <w:szCs w:val="20"/>
        </w:rPr>
        <w:t>AllIsoforms</w:t>
      </w:r>
      <w:proofErr w:type="spellEnd"/>
      <w:r w:rsidRPr="00555712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6984B1A" w14:textId="3760B996" w:rsidR="001E05A0" w:rsidRPr="00555712" w:rsidRDefault="001E05A0" w:rsidP="001E05A0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sz w:val="20"/>
          <w:szCs w:val="20"/>
        </w:rPr>
        <w:t>[if design is all gene isoforms (1) or designed the specific isoform specified (0), default 0]</w:t>
      </w:r>
    </w:p>
    <w:p w14:paraId="53F4F504" w14:textId="51C337F1" w:rsidR="00BB48E5" w:rsidRPr="00555712" w:rsidRDefault="00F25C64" w:rsidP="00F25C64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sz w:val="20"/>
          <w:szCs w:val="20"/>
        </w:rPr>
        <w:t>Main Probe constraints</w:t>
      </w:r>
    </w:p>
    <w:p w14:paraId="6A1AB684" w14:textId="77777777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max_probes</w:t>
      </w:r>
      <w:proofErr w:type="spellEnd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322C181" w14:textId="77777777" w:rsidR="00F25C64" w:rsidRPr="00555712" w:rsidRDefault="00BB48E5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[Max number of probes to design, default 96</w:t>
      </w:r>
      <w:r w:rsidR="00F25C64"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5AE2B2BC" w14:textId="45EFB455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minProbeSize</w:t>
      </w:r>
      <w:proofErr w:type="spellEnd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93BDE8B" w14:textId="3E338E31" w:rsidR="00BB48E5" w:rsidRPr="00555712" w:rsidRDefault="00BB48E5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[min nt length of potential probes, default 20]</w:t>
      </w:r>
    </w:p>
    <w:p w14:paraId="0C2E54D1" w14:textId="77777777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maxProbeSize</w:t>
      </w:r>
      <w:proofErr w:type="spellEnd"/>
    </w:p>
    <w:p w14:paraId="0F75AB63" w14:textId="7D7EFFF5" w:rsidR="00BB48E5" w:rsidRPr="00555712" w:rsidRDefault="00BB48E5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[max nt length of potential probes, default 20]</w:t>
      </w:r>
    </w:p>
    <w:p w14:paraId="663E1DC3" w14:textId="77777777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MininumProbeSpacing</w:t>
      </w:r>
      <w:proofErr w:type="spellEnd"/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A538C4A" w14:textId="46487F08" w:rsidR="00BB48E5" w:rsidRPr="00555712" w:rsidRDefault="00BB48E5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[min spacing between probes, default 3]</w:t>
      </w:r>
    </w:p>
    <w:p w14:paraId="4CE4453A" w14:textId="165E608A" w:rsidR="001E05A0" w:rsidRPr="00555712" w:rsidRDefault="00F25C64" w:rsidP="00F25C64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Thermodynamic constraints</w:t>
      </w:r>
    </w:p>
    <w:p w14:paraId="6EA78DE8" w14:textId="77777777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HybridizationTemperature</w:t>
      </w:r>
      <w:proofErr w:type="spellEnd"/>
      <w:r w:rsidR="00704C06"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</w:t>
      </w:r>
    </w:p>
    <w:p w14:paraId="3A823B39" w14:textId="0318EF78" w:rsidR="00BB48E5" w:rsidRPr="00555712" w:rsidRDefault="00704C06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="00BB48E5"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Hybridization temperatur</w:t>
      </w: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e</w:t>
      </w:r>
      <w:r w:rsidR="00BB48E5"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, default 37</w:t>
      </w: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="00BB48E5"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10A0CFB9" w14:textId="77777777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SaltConcentratio</w:t>
      </w:r>
      <w:r w:rsidR="00704C06"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n</w:t>
      </w:r>
      <w:proofErr w:type="spellEnd"/>
    </w:p>
    <w:p w14:paraId="617E7017" w14:textId="48917E23" w:rsidR="00BB48E5" w:rsidRPr="00555712" w:rsidRDefault="00704C06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</w:t>
      </w:r>
      <w:r w:rsidR="00BB48E5"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[Salt Concentration mM, default 0.05]</w:t>
      </w:r>
    </w:p>
    <w:p w14:paraId="67341821" w14:textId="2D6929E2" w:rsidR="00704C06" w:rsidRPr="00555712" w:rsidRDefault="00704C06" w:rsidP="00F25C64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BLAST Parameters</w:t>
      </w:r>
    </w:p>
    <w:p w14:paraId="62468F04" w14:textId="77777777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BLASTrna</w:t>
      </w:r>
      <w:proofErr w:type="spellEnd"/>
      <w:r w:rsidRPr="00555712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6929B4A8" w14:textId="4ED1D0DD" w:rsidR="00BB48E5" w:rsidRPr="00555712" w:rsidRDefault="00BB48E5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kern w:val="0"/>
          <w:sz w:val="20"/>
          <w:szCs w:val="20"/>
        </w:rPr>
        <w:t>[decide to blast RNA sequences, default 1]</w:t>
      </w:r>
    </w:p>
    <w:p w14:paraId="02504E91" w14:textId="77777777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BLASTdna</w:t>
      </w:r>
      <w:proofErr w:type="spellEnd"/>
      <w:r w:rsidRPr="00555712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34B990BA" w14:textId="6FBEB5C6" w:rsidR="00BB48E5" w:rsidRPr="0082409E" w:rsidRDefault="00BB48E5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kern w:val="0"/>
          <w:sz w:val="20"/>
          <w:szCs w:val="20"/>
        </w:rPr>
        <w:t>[decide to blast DNA sequences, default 0]</w:t>
      </w:r>
    </w:p>
    <w:p w14:paraId="462B177E" w14:textId="16007CD6" w:rsidR="0032191B" w:rsidRPr="0032191B" w:rsidRDefault="0032191B" w:rsidP="0082409E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2409E">
        <w:rPr>
          <w:rFonts w:ascii="Courier New" w:hAnsi="Courier New" w:cs="Courier New"/>
          <w:b/>
          <w:bCs/>
          <w:kern w:val="0"/>
          <w:sz w:val="20"/>
          <w:szCs w:val="20"/>
        </w:rPr>
        <w:t>Parallelization Parameters</w:t>
      </w:r>
    </w:p>
    <w:p w14:paraId="4041B657" w14:textId="77777777" w:rsidR="00F25C64" w:rsidRPr="00555712" w:rsidRDefault="00BB48E5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batchSiz</w:t>
      </w:r>
      <w:r w:rsidR="00F25C64"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e</w:t>
      </w:r>
      <w:proofErr w:type="spellEnd"/>
    </w:p>
    <w:p w14:paraId="304D1DB1" w14:textId="647AC695" w:rsidR="00BB48E5" w:rsidRPr="0082409E" w:rsidRDefault="00BB48E5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kern w:val="0"/>
          <w:sz w:val="20"/>
          <w:szCs w:val="20"/>
        </w:rPr>
        <w:t>[number of probes to blast</w:t>
      </w:r>
      <w:r w:rsidR="0032191B">
        <w:rPr>
          <w:rFonts w:ascii="Courier New" w:hAnsi="Courier New" w:cs="Courier New"/>
          <w:kern w:val="0"/>
          <w:sz w:val="20"/>
          <w:szCs w:val="20"/>
        </w:rPr>
        <w:t>/evaluate</w:t>
      </w:r>
      <w:r w:rsidRPr="00555712">
        <w:rPr>
          <w:rFonts w:ascii="Courier New" w:hAnsi="Courier New" w:cs="Courier New"/>
          <w:kern w:val="0"/>
          <w:sz w:val="20"/>
          <w:szCs w:val="20"/>
        </w:rPr>
        <w:t xml:space="preserve"> at a time, default 10]</w:t>
      </w:r>
    </w:p>
    <w:p w14:paraId="3DF0F8F8" w14:textId="01B9E84A" w:rsidR="0032191B" w:rsidRPr="0082409E" w:rsidRDefault="0032191B" w:rsidP="0032191B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2409E">
        <w:rPr>
          <w:rFonts w:ascii="Courier New" w:hAnsi="Courier New" w:cs="Courier New"/>
          <w:b/>
          <w:bCs/>
          <w:kern w:val="0"/>
          <w:sz w:val="20"/>
          <w:szCs w:val="20"/>
        </w:rPr>
        <w:t>targetSize</w:t>
      </w:r>
      <w:proofErr w:type="spellEnd"/>
    </w:p>
    <w:p w14:paraId="2F5E9510" w14:textId="1DE69215" w:rsidR="0032191B" w:rsidRPr="00555712" w:rsidRDefault="0032191B" w:rsidP="0032191B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[number of targets to compute at a time, default 200]</w:t>
      </w:r>
    </w:p>
    <w:p w14:paraId="3F1F7F10" w14:textId="77777777" w:rsidR="00F25C64" w:rsidRPr="00555712" w:rsidRDefault="00704C06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ParsingPreference</w:t>
      </w:r>
      <w:proofErr w:type="spellEnd"/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</w:p>
    <w:p w14:paraId="0027639F" w14:textId="026096E6" w:rsidR="000B644E" w:rsidRPr="00555712" w:rsidRDefault="00704C06" w:rsidP="000B644E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kern w:val="0"/>
          <w:sz w:val="20"/>
          <w:szCs w:val="20"/>
        </w:rPr>
        <w:t xml:space="preserve">[blast simultaneously in parallel(1) or blast probes sequentially (0), default </w:t>
      </w:r>
      <w:r w:rsidR="00F25C64" w:rsidRPr="00555712">
        <w:rPr>
          <w:rFonts w:ascii="Courier New" w:hAnsi="Courier New" w:cs="Courier New"/>
          <w:kern w:val="0"/>
          <w:sz w:val="20"/>
          <w:szCs w:val="20"/>
        </w:rPr>
        <w:t>1]</w:t>
      </w:r>
    </w:p>
    <w:p w14:paraId="12BC9533" w14:textId="1F4A4AE1" w:rsidR="00F25C64" w:rsidRPr="00555712" w:rsidRDefault="00F25C64" w:rsidP="00F25C64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Expression Parameters</w:t>
      </w:r>
    </w:p>
    <w:p w14:paraId="10CC95F6" w14:textId="77777777" w:rsidR="00F25C64" w:rsidRPr="00555712" w:rsidRDefault="00704C06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DoAllGenesHaveSameExpression</w:t>
      </w:r>
      <w:proofErr w:type="spellEnd"/>
    </w:p>
    <w:p w14:paraId="6E1F9816" w14:textId="67B473D5" w:rsidR="00704C06" w:rsidRPr="00555712" w:rsidRDefault="00704C06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[decide to assume equal expression for all genes (1) or to use gene expression reference (0) , default 1]</w:t>
      </w:r>
    </w:p>
    <w:p w14:paraId="7C205BAA" w14:textId="77777777" w:rsidR="00F25C64" w:rsidRPr="00555712" w:rsidRDefault="00704C06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nullRNAcopynumber</w:t>
      </w:r>
      <w:proofErr w:type="spellEnd"/>
    </w:p>
    <w:p w14:paraId="707AFC45" w14:textId="4D6A5AA0" w:rsidR="00BB48E5" w:rsidRPr="00555712" w:rsidRDefault="00704C06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kern w:val="0"/>
          <w:sz w:val="20"/>
          <w:szCs w:val="20"/>
        </w:rPr>
        <w:t>[number of RNA copy when not using reference expression levels, default 100]</w:t>
      </w:r>
    </w:p>
    <w:p w14:paraId="6044E0A1" w14:textId="77777777" w:rsidR="00F25C64" w:rsidRPr="00555712" w:rsidRDefault="00704C06" w:rsidP="00F25C64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lastRenderedPageBreak/>
        <w:t>nullDNAcopynumber</w:t>
      </w:r>
      <w:proofErr w:type="spellEnd"/>
      <w:r w:rsidRPr="00555712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12B13655" w14:textId="745E49DF" w:rsidR="00704C06" w:rsidRPr="00555712" w:rsidRDefault="00704C06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kern w:val="0"/>
          <w:sz w:val="20"/>
          <w:szCs w:val="20"/>
        </w:rPr>
        <w:t>[number of DNA copy number when not using reference expression levels, default 2]</w:t>
      </w:r>
    </w:p>
    <w:p w14:paraId="7D97E156" w14:textId="77777777" w:rsidR="000B644E" w:rsidRPr="00555712" w:rsidRDefault="000B644E" w:rsidP="000B644E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UseGeneOverTranscLevelExpression</w:t>
      </w:r>
      <w:proofErr w:type="spellEnd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</w:t>
      </w:r>
    </w:p>
    <w:p w14:paraId="49764952" w14:textId="48D57465" w:rsidR="000B644E" w:rsidRPr="00555712" w:rsidRDefault="000B644E" w:rsidP="000B644E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[use gene level (1) or transcript isoform level (0) gene expression values, default 0]</w:t>
      </w:r>
    </w:p>
    <w:p w14:paraId="7A1E3AE6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MouseExpressionFile</w:t>
      </w:r>
      <w:proofErr w:type="spellEnd"/>
    </w:p>
    <w:p w14:paraId="2BB4BAF3" w14:textId="61379DB9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mouse gene expression bed file]</w:t>
      </w:r>
    </w:p>
    <w:p w14:paraId="74C68243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HumanTCGA_TranscriptExpressionFile</w:t>
      </w:r>
      <w:proofErr w:type="spellEnd"/>
    </w:p>
    <w:p w14:paraId="07B24D32" w14:textId="04BA245D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human TCGA transcript expression bed file]</w:t>
      </w:r>
    </w:p>
    <w:p w14:paraId="7E803627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HumanTCGA_GeneExpressionFile</w:t>
      </w:r>
      <w:proofErr w:type="spellEnd"/>
    </w:p>
    <w:p w14:paraId="66F833C7" w14:textId="30E5E8E6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human TCGA gene level expression bed file]</w:t>
      </w:r>
    </w:p>
    <w:p w14:paraId="17AA7314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HumanGTEX_TranscriptExpressionFile</w:t>
      </w:r>
      <w:proofErr w:type="spellEnd"/>
    </w:p>
    <w:p w14:paraId="36467598" w14:textId="16F723D5" w:rsidR="000B644E" w:rsidRPr="00555712" w:rsidRDefault="000B644E" w:rsidP="000B644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5712">
        <w:rPr>
          <w:rFonts w:ascii="Courier New" w:hAnsi="Courier New" w:cs="Courier New"/>
          <w:color w:val="000000"/>
          <w:kern w:val="0"/>
          <w:sz w:val="20"/>
          <w:szCs w:val="20"/>
        </w:rPr>
        <w:t>[location of human GTEx transcript expression bed file]</w:t>
      </w:r>
    </w:p>
    <w:p w14:paraId="010D71F4" w14:textId="77777777" w:rsidR="000B644E" w:rsidRPr="00555712" w:rsidRDefault="000B644E" w:rsidP="000B644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HumanGTEX_GeneExpressionFile</w:t>
      </w:r>
      <w:proofErr w:type="spellEnd"/>
    </w:p>
    <w:p w14:paraId="71A24AD8" w14:textId="3DBEF751" w:rsidR="000B644E" w:rsidRPr="00555712" w:rsidRDefault="000B644E" w:rsidP="00F25C64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555712">
        <w:rPr>
          <w:rFonts w:ascii="Courier New" w:hAnsi="Courier New" w:cs="Courier New"/>
          <w:sz w:val="20"/>
          <w:szCs w:val="20"/>
        </w:rPr>
        <w:t>[location of human GTEx gene level expression bed file]</w:t>
      </w:r>
    </w:p>
    <w:p w14:paraId="5DE05882" w14:textId="6DA69A55" w:rsidR="00E339CE" w:rsidRPr="00555712" w:rsidRDefault="00E339CE" w:rsidP="00E339CE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RNA Secondary Structure Parameters</w:t>
      </w:r>
    </w:p>
    <w:p w14:paraId="41A83995" w14:textId="4443BA40" w:rsidR="00E339CE" w:rsidRPr="00555712" w:rsidRDefault="000B644E" w:rsidP="00E339CE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SolveSecondaryStructure</w:t>
      </w:r>
      <w:proofErr w:type="spellEnd"/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</w:p>
    <w:p w14:paraId="249690E3" w14:textId="4999E6B2" w:rsidR="000B644E" w:rsidRPr="00555712" w:rsidRDefault="000B644E" w:rsidP="000B644E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kern w:val="0"/>
          <w:sz w:val="20"/>
          <w:szCs w:val="20"/>
        </w:rPr>
        <w:t xml:space="preserve">[decides to compute RNA secondary structure </w:t>
      </w:r>
      <w:proofErr w:type="spellStart"/>
      <w:r w:rsidRPr="00555712">
        <w:rPr>
          <w:rFonts w:ascii="Courier New" w:hAnsi="Courier New" w:cs="Courier New"/>
          <w:kern w:val="0"/>
          <w:sz w:val="20"/>
          <w:szCs w:val="20"/>
        </w:rPr>
        <w:t>denovo</w:t>
      </w:r>
      <w:proofErr w:type="spellEnd"/>
      <w:r w:rsidRPr="00555712">
        <w:rPr>
          <w:rFonts w:ascii="Courier New" w:hAnsi="Courier New" w:cs="Courier New"/>
          <w:kern w:val="0"/>
          <w:sz w:val="20"/>
          <w:szCs w:val="20"/>
        </w:rPr>
        <w:t>, default 0]</w:t>
      </w:r>
    </w:p>
    <w:p w14:paraId="56D8A37E" w14:textId="09214F0E" w:rsidR="000B644E" w:rsidRPr="00555712" w:rsidRDefault="000B644E" w:rsidP="000B644E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>SecondaryStructureFileRoot</w:t>
      </w:r>
      <w:proofErr w:type="spellEnd"/>
      <w:r w:rsidRPr="00555712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</w:p>
    <w:p w14:paraId="552AAA26" w14:textId="2897179B" w:rsidR="000B644E" w:rsidRPr="00555712" w:rsidRDefault="000B644E" w:rsidP="000B644E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55712">
        <w:rPr>
          <w:rFonts w:ascii="Courier New" w:hAnsi="Courier New" w:cs="Courier New"/>
          <w:kern w:val="0"/>
          <w:sz w:val="20"/>
          <w:szCs w:val="20"/>
        </w:rPr>
        <w:t xml:space="preserve">[Location of </w:t>
      </w:r>
      <w:proofErr w:type="spellStart"/>
      <w:r w:rsidRPr="00555712">
        <w:rPr>
          <w:rFonts w:ascii="Courier New" w:hAnsi="Courier New" w:cs="Courier New"/>
          <w:kern w:val="0"/>
          <w:sz w:val="20"/>
          <w:szCs w:val="20"/>
        </w:rPr>
        <w:t>preknown</w:t>
      </w:r>
      <w:proofErr w:type="spellEnd"/>
      <w:r w:rsidRPr="00555712">
        <w:rPr>
          <w:rFonts w:ascii="Courier New" w:hAnsi="Courier New" w:cs="Courier New"/>
          <w:kern w:val="0"/>
          <w:sz w:val="20"/>
          <w:szCs w:val="20"/>
        </w:rPr>
        <w:t xml:space="preserve"> secondary structures files]</w:t>
      </w:r>
    </w:p>
    <w:p w14:paraId="65CAF305" w14:textId="77777777" w:rsidR="00704C06" w:rsidRDefault="00704C06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1518BCD" w14:textId="4897EE9B" w:rsidR="00694BAA" w:rsidRPr="00555712" w:rsidRDefault="00694BAA" w:rsidP="00694BA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Outputs</w:t>
      </w:r>
      <w:r w:rsidRPr="005557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Files</w:t>
      </w:r>
      <w:r w:rsidRPr="00555712">
        <w:rPr>
          <w:rFonts w:ascii="Courier New" w:hAnsi="Courier New" w:cs="Courier New"/>
          <w:b/>
          <w:bCs/>
          <w:sz w:val="20"/>
          <w:szCs w:val="20"/>
        </w:rPr>
        <w:t>.</w:t>
      </w:r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 NLPDS (Neuert Lab Probe Design Software).</w:t>
      </w:r>
    </w:p>
    <w:p w14:paraId="706D0C70" w14:textId="3D54BE38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RefSeqID_probes</w:t>
      </w:r>
      <w:r w:rsidR="00A352B8">
        <w:rPr>
          <w:rFonts w:ascii="Courier New" w:hAnsi="Courier New" w:cs="Courier New"/>
          <w:b/>
          <w:bCs/>
          <w:sz w:val="20"/>
          <w:szCs w:val="20"/>
        </w:rPr>
        <w:t>_NLPDS</w:t>
      </w:r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7AA28DF8" w14:textId="3CB0F90B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probe sequences, location on on-target]</w:t>
      </w:r>
    </w:p>
    <w:p w14:paraId="2DA03592" w14:textId="17DDEF1F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proofErr w:type="spellEnd"/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hits_table_</w:t>
      </w:r>
      <w:r w:rsidR="00A352B8">
        <w:rPr>
          <w:rFonts w:ascii="Courier New" w:hAnsi="Courier New" w:cs="Courier New"/>
          <w:b/>
          <w:bCs/>
          <w:sz w:val="20"/>
          <w:szCs w:val="20"/>
        </w:rPr>
        <w:t>NLPDS</w:t>
      </w:r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3F8D141D" w14:textId="34895E12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information on BLAST hits]</w:t>
      </w:r>
    </w:p>
    <w:p w14:paraId="09F54E7C" w14:textId="335B285E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r>
        <w:rPr>
          <w:rFonts w:ascii="Courier New" w:hAnsi="Courier New" w:cs="Courier New"/>
          <w:b/>
          <w:bCs/>
          <w:sz w:val="20"/>
          <w:szCs w:val="20"/>
        </w:rPr>
        <w:t>_ExpressionInfo_</w:t>
      </w:r>
      <w:r w:rsidR="00A352B8">
        <w:rPr>
          <w:rFonts w:ascii="Courier New" w:hAnsi="Courier New" w:cs="Courier New"/>
          <w:b/>
          <w:bCs/>
          <w:sz w:val="20"/>
          <w:szCs w:val="20"/>
        </w:rPr>
        <w:t>NLPDS</w:t>
      </w:r>
      <w:r>
        <w:rPr>
          <w:rFonts w:ascii="Courier New" w:hAnsi="Courier New" w:cs="Courier New"/>
          <w:b/>
          <w:bCs/>
          <w:sz w:val="20"/>
          <w:szCs w:val="20"/>
        </w:rPr>
        <w:t>.mat</w:t>
      </w:r>
      <w:proofErr w:type="spellEnd"/>
    </w:p>
    <w:p w14:paraId="217FD270" w14:textId="244F735C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expression in TCGA and GTEX]</w:t>
      </w:r>
    </w:p>
    <w:p w14:paraId="5D783272" w14:textId="3D5A53BF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_RefSeqID</w:t>
      </w:r>
      <w:r>
        <w:rPr>
          <w:rFonts w:ascii="Courier New" w:hAnsi="Courier New" w:cs="Courier New"/>
          <w:b/>
          <w:bCs/>
          <w:sz w:val="20"/>
          <w:szCs w:val="20"/>
        </w:rPr>
        <w:t>_Tm37_OnOffThermoInfo_</w:t>
      </w:r>
      <w:r w:rsidR="00A352B8">
        <w:rPr>
          <w:rFonts w:ascii="Courier New" w:hAnsi="Courier New" w:cs="Courier New"/>
          <w:b/>
          <w:bCs/>
          <w:sz w:val="20"/>
          <w:szCs w:val="20"/>
        </w:rPr>
        <w:t>NLPDS</w:t>
      </w:r>
      <w:r>
        <w:rPr>
          <w:rFonts w:ascii="Courier New" w:hAnsi="Courier New" w:cs="Courier New"/>
          <w:b/>
          <w:bCs/>
          <w:sz w:val="20"/>
          <w:szCs w:val="20"/>
        </w:rPr>
        <w:t>.mat</w:t>
      </w:r>
    </w:p>
    <w:p w14:paraId="34A0F1A1" w14:textId="6CB788CD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binding energy of all hits]</w:t>
      </w:r>
    </w:p>
    <w:p w14:paraId="46AFEE80" w14:textId="333701E4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 w:rsidRPr="00A352B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proofErr w:type="spellEnd"/>
      <w:r w:rsidR="00A352B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dCpInfo_NLPDS.mat</w:t>
      </w:r>
      <w:proofErr w:type="spellEnd"/>
    </w:p>
    <w:p w14:paraId="2201DE3B" w14:textId="41812C8E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heat capacity for all target binding reactions]</w:t>
      </w:r>
    </w:p>
    <w:p w14:paraId="52878E92" w14:textId="02520B26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r>
        <w:rPr>
          <w:rFonts w:ascii="Courier New" w:hAnsi="Courier New" w:cs="Courier New"/>
          <w:b/>
          <w:bCs/>
          <w:sz w:val="20"/>
          <w:szCs w:val="20"/>
        </w:rPr>
        <w:t>_dHInfo_NLPDS.mat</w:t>
      </w:r>
      <w:proofErr w:type="spellEnd"/>
    </w:p>
    <w:p w14:paraId="385172F5" w14:textId="13C5BE5C" w:rsidR="00694BAA" w:rsidRP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enthalpy for all target bindings reactions]</w:t>
      </w:r>
    </w:p>
    <w:p w14:paraId="6F3DE4D5" w14:textId="27AC0DEC" w:rsidR="00694BAA" w:rsidRDefault="00694BAA" w:rsidP="00694BA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="00A352B8"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 w:rsidR="00A352B8">
        <w:rPr>
          <w:rFonts w:ascii="Courier New" w:hAnsi="Courier New" w:cs="Courier New"/>
          <w:b/>
          <w:bCs/>
          <w:sz w:val="20"/>
          <w:szCs w:val="20"/>
        </w:rPr>
        <w:t>RefSeqID</w:t>
      </w:r>
      <w:r>
        <w:rPr>
          <w:rFonts w:ascii="Courier New" w:hAnsi="Courier New" w:cs="Courier New"/>
          <w:b/>
          <w:bCs/>
          <w:sz w:val="20"/>
          <w:szCs w:val="20"/>
        </w:rPr>
        <w:t>_dSInfo_NPLDS.mat</w:t>
      </w:r>
      <w:proofErr w:type="spellEnd"/>
    </w:p>
    <w:p w14:paraId="65845F42" w14:textId="68917485" w:rsidR="00694BAA" w:rsidRDefault="00694BAA" w:rsidP="00694BA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 w:rsidRPr="00694BAA">
        <w:rPr>
          <w:rFonts w:ascii="Courier New" w:hAnsi="Courier New" w:cs="Courier New"/>
          <w:sz w:val="20"/>
          <w:szCs w:val="20"/>
        </w:rPr>
        <w:t>[Structure with entropy for all target binding reactions]</w:t>
      </w:r>
    </w:p>
    <w:p w14:paraId="5A2048C3" w14:textId="4D476FF3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)_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binding_hits_map_NPLDS</w:t>
      </w:r>
      <w:proofErr w:type="spellEnd"/>
    </w:p>
    <w:p w14:paraId="095CD173" w14:textId="63CB9D0D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[binding site map]</w:t>
      </w:r>
    </w:p>
    <w:p w14:paraId="73274042" w14:textId="0718DDE0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_Tm37_BindingEnergyMatrix_NPLDS.mat</w:t>
      </w:r>
    </w:p>
    <w:p w14:paraId="59901E6D" w14:textId="1CB47A00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[Equilibrium Binding Energy in binding site map format]</w:t>
      </w:r>
    </w:p>
    <w:p w14:paraId="21FF495F" w14:textId="42CD3B36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_BindingMatricies_NPLDS.mat</w:t>
      </w:r>
      <w:proofErr w:type="spellEnd"/>
    </w:p>
    <w:p w14:paraId="39484067" w14:textId="08831E8F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[Entropy, </w:t>
      </w:r>
      <w:proofErr w:type="spellStart"/>
      <w:r>
        <w:rPr>
          <w:rFonts w:ascii="Courier New" w:hAnsi="Courier New" w:cs="Courier New"/>
          <w:sz w:val="20"/>
          <w:szCs w:val="20"/>
        </w:rPr>
        <w:t>Enthalphy</w:t>
      </w:r>
      <w:proofErr w:type="spellEnd"/>
      <w:r>
        <w:rPr>
          <w:rFonts w:ascii="Courier New" w:hAnsi="Courier New" w:cs="Courier New"/>
          <w:sz w:val="20"/>
          <w:szCs w:val="20"/>
        </w:rPr>
        <w:t>, and heat capacity in binding site map format</w:t>
      </w:r>
      <w:r w:rsidR="005E458A">
        <w:rPr>
          <w:rFonts w:ascii="Courier New" w:hAnsi="Courier New" w:cs="Courier New"/>
          <w:sz w:val="20"/>
          <w:szCs w:val="20"/>
        </w:rPr>
        <w:t xml:space="preserve"> for RNA</w:t>
      </w:r>
      <w:r>
        <w:rPr>
          <w:rFonts w:ascii="Courier New" w:hAnsi="Courier New" w:cs="Courier New"/>
          <w:sz w:val="20"/>
          <w:szCs w:val="20"/>
        </w:rPr>
        <w:t>]</w:t>
      </w:r>
    </w:p>
    <w:p w14:paraId="7FA38996" w14:textId="77777777" w:rsidR="005E458A" w:rsidRPr="00A352B8" w:rsidRDefault="005E458A" w:rsidP="005E458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_BindingMatricies_NPLDS.mat</w:t>
      </w:r>
      <w:proofErr w:type="spellEnd"/>
    </w:p>
    <w:p w14:paraId="23F16B06" w14:textId="46A24792" w:rsidR="005E458A" w:rsidRPr="005E458A" w:rsidRDefault="005E458A" w:rsidP="005E458A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[Entropy, </w:t>
      </w:r>
      <w:proofErr w:type="spellStart"/>
      <w:r>
        <w:rPr>
          <w:rFonts w:ascii="Courier New" w:hAnsi="Courier New" w:cs="Courier New"/>
          <w:sz w:val="20"/>
          <w:szCs w:val="20"/>
        </w:rPr>
        <w:t>Enthalphy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and heat capacity in binding site map format for complementary </w:t>
      </w:r>
      <w:r w:rsidR="00EE61E1">
        <w:rPr>
          <w:rFonts w:ascii="Courier New" w:hAnsi="Courier New" w:cs="Courier New"/>
          <w:sz w:val="20"/>
          <w:szCs w:val="20"/>
        </w:rPr>
        <w:t xml:space="preserve">strand DNA </w:t>
      </w:r>
      <w:r>
        <w:rPr>
          <w:rFonts w:ascii="Courier New" w:hAnsi="Courier New" w:cs="Courier New"/>
          <w:sz w:val="20"/>
          <w:szCs w:val="20"/>
        </w:rPr>
        <w:t>bindin</w:t>
      </w:r>
      <w:r w:rsidR="00EE61E1">
        <w:rPr>
          <w:rFonts w:ascii="Courier New" w:hAnsi="Courier New" w:cs="Courier New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>]</w:t>
      </w:r>
    </w:p>
    <w:p w14:paraId="3401696E" w14:textId="49EFD1C3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_Tm37_BasicDesignerStats_NPLDS.mat</w:t>
      </w:r>
    </w:p>
    <w:p w14:paraId="535409B2" w14:textId="5859BD2C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[Index information on stats used for design probes]</w:t>
      </w:r>
    </w:p>
    <w:p w14:paraId="7831691A" w14:textId="12D5A125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RefSeqID</w:t>
      </w:r>
      <w:r w:rsidRPr="00A352B8">
        <w:rPr>
          <w:rFonts w:ascii="Courier New" w:hAnsi="Courier New" w:cs="Courier New"/>
          <w:b/>
          <w:bCs/>
          <w:sz w:val="20"/>
          <w:szCs w:val="20"/>
        </w:rPr>
        <w:t>_chosen.mat</w:t>
      </w:r>
      <w:proofErr w:type="spellEnd"/>
    </w:p>
    <w:p w14:paraId="79183032" w14:textId="23606554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[List of chosen probe indexes[</w:t>
      </w:r>
    </w:p>
    <w:p w14:paraId="02363FE7" w14:textId="05B46085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(GeneName)_RefSeqID_probes_final_96max.xlsx</w:t>
      </w:r>
    </w:p>
    <w:p w14:paraId="62DD9324" w14:textId="2F4B2D33" w:rsidR="00A352B8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[Excel spreadsheet with final probes, and some stats]</w:t>
      </w:r>
    </w:p>
    <w:p w14:paraId="2F74DA5C" w14:textId="03397E4D" w:rsidR="00A352B8" w:rsidRPr="00A352B8" w:rsidRDefault="00A352B8" w:rsidP="00A352B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352B8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A352B8">
        <w:rPr>
          <w:rFonts w:ascii="Courier New" w:hAnsi="Courier New" w:cs="Courier New"/>
          <w:b/>
          <w:bCs/>
          <w:sz w:val="20"/>
          <w:szCs w:val="20"/>
        </w:rPr>
        <w:t>GeneName</w:t>
      </w:r>
      <w:proofErr w:type="spellEnd"/>
      <w:r w:rsidRPr="00A352B8">
        <w:rPr>
          <w:rFonts w:ascii="Courier New" w:hAnsi="Courier New" w:cs="Courier New"/>
          <w:b/>
          <w:bCs/>
          <w:sz w:val="20"/>
          <w:szCs w:val="20"/>
        </w:rPr>
        <w:t>)_RefSeqID_Tm37_ModelMEtrics_NLPDS.mat</w:t>
      </w:r>
    </w:p>
    <w:p w14:paraId="1229B4B5" w14:textId="29DF3A0D" w:rsidR="00A352B8" w:rsidRPr="00694BAA" w:rsidRDefault="00A352B8" w:rsidP="00A352B8">
      <w:pPr>
        <w:pStyle w:val="ListParagraph"/>
        <w:numPr>
          <w:ilvl w:val="1"/>
          <w:numId w:val="6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[Structure with binding affinity calculations and probe design metrics]</w:t>
      </w:r>
    </w:p>
    <w:p w14:paraId="2B20A5DD" w14:textId="4FDC101D" w:rsidR="00E339CE" w:rsidRDefault="00E339CE" w:rsidP="00E33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4DF63F0" w14:textId="77777777" w:rsidR="00704C06" w:rsidRDefault="00704C06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F13560F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1D6F9A4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396593DA" w14:textId="1CDE8593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gene_num</w:t>
      </w:r>
      <w:proofErr w:type="spellEnd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gram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id;</w:t>
      </w:r>
      <w:proofErr w:type="gramEnd"/>
    </w:p>
    <w:p w14:paraId="02F6D270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cellPreset</w:t>
      </w:r>
      <w:proofErr w:type="spellEnd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gram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1;</w:t>
      </w:r>
      <w:proofErr w:type="gramEnd"/>
    </w:p>
    <w:p w14:paraId="51F3CC75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updateLocation</w:t>
      </w:r>
      <w:proofErr w:type="spellEnd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gram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1;</w:t>
      </w:r>
      <w:proofErr w:type="gramEnd"/>
    </w:p>
    <w:p w14:paraId="10F78012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currLoc</w:t>
      </w:r>
      <w:proofErr w:type="spellEnd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2+</w:t>
      </w:r>
      <w:proofErr w:type="gram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cluster;</w:t>
      </w:r>
      <w:proofErr w:type="gramEnd"/>
    </w:p>
    <w:p w14:paraId="528BA46B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RemoveMisMatches</w:t>
      </w:r>
      <w:proofErr w:type="spellEnd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gram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1;</w:t>
      </w:r>
      <w:proofErr w:type="gramEnd"/>
    </w:p>
    <w:p w14:paraId="522F7B48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SpecificityThreshold</w:t>
      </w:r>
      <w:proofErr w:type="spellEnd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gram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2;</w:t>
      </w:r>
      <w:proofErr w:type="gramEnd"/>
    </w:p>
    <w:p w14:paraId="02994DE7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DecisionAlgorithmFloorSize</w:t>
      </w:r>
      <w:proofErr w:type="spellEnd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gram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0.5;</w:t>
      </w:r>
      <w:proofErr w:type="gramEnd"/>
    </w:p>
    <w:p w14:paraId="4E4E5B1A" w14:textId="77777777" w:rsid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RemoveRibosomalHits</w:t>
      </w:r>
      <w:proofErr w:type="spellEnd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gram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1;</w:t>
      </w:r>
      <w:proofErr w:type="gramEnd"/>
    </w:p>
    <w:p w14:paraId="045630EA" w14:textId="77777777" w:rsid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695D255C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F09D987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RunOffline</w:t>
      </w:r>
      <w:proofErr w:type="spellEnd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gram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1;</w:t>
      </w:r>
      <w:proofErr w:type="gramEnd"/>
    </w:p>
    <w:p w14:paraId="27EADBCC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withNascentTranscripts</w:t>
      </w:r>
      <w:proofErr w:type="spellEnd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gram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0;</w:t>
      </w:r>
      <w:proofErr w:type="gramEnd"/>
    </w:p>
    <w:p w14:paraId="77FEED15" w14:textId="77777777" w:rsid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settings.clusStat</w:t>
      </w:r>
      <w:proofErr w:type="spellEnd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gramStart"/>
      <w:r w:rsidRPr="00BB48E5">
        <w:rPr>
          <w:rFonts w:ascii="Courier New" w:hAnsi="Courier New" w:cs="Courier New"/>
          <w:color w:val="000000"/>
          <w:kern w:val="0"/>
          <w:sz w:val="24"/>
          <w:szCs w:val="24"/>
        </w:rPr>
        <w:t>cluster;</w:t>
      </w:r>
      <w:proofErr w:type="gramEnd"/>
    </w:p>
    <w:p w14:paraId="02159842" w14:textId="77777777" w:rsid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4648C514" w14:textId="77777777" w:rsidR="00BB48E5" w:rsidRPr="00BB48E5" w:rsidRDefault="00BB48E5" w:rsidP="00BB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B55B083" w14:textId="77777777" w:rsidR="00694BAA" w:rsidRPr="00BB48E5" w:rsidRDefault="00694BAA" w:rsidP="00694B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BB48E5">
        <w:rPr>
          <w:rFonts w:ascii="Arial" w:hAnsi="Arial" w:cs="Arial"/>
          <w:color w:val="000000"/>
          <w:kern w:val="0"/>
          <w:sz w:val="26"/>
          <w:szCs w:val="26"/>
        </w:rPr>
        <w:t>A0_BKJH_ProbeDesign_Wrapper_cluster_V5(</w:t>
      </w:r>
      <w:proofErr w:type="spellStart"/>
      <w:r w:rsidRPr="00BB48E5">
        <w:rPr>
          <w:rFonts w:ascii="Arial" w:hAnsi="Arial" w:cs="Arial"/>
          <w:color w:val="000000"/>
          <w:kern w:val="0"/>
          <w:sz w:val="26"/>
          <w:szCs w:val="26"/>
        </w:rPr>
        <w:t>id,cluster</w:t>
      </w:r>
      <w:proofErr w:type="spellEnd"/>
      <w:r w:rsidRPr="00BB48E5">
        <w:rPr>
          <w:rFonts w:ascii="Arial" w:hAnsi="Arial" w:cs="Arial"/>
          <w:color w:val="000000"/>
          <w:kern w:val="0"/>
          <w:sz w:val="26"/>
          <w:szCs w:val="26"/>
        </w:rPr>
        <w:t>)</w:t>
      </w:r>
    </w:p>
    <w:p w14:paraId="093172DA" w14:textId="101B663D" w:rsidR="00BB48E5" w:rsidRDefault="00BB48E5"/>
    <w:p w14:paraId="4FB3DBE2" w14:textId="39A903E9" w:rsidR="004338EF" w:rsidRDefault="004338EF">
      <w:r>
        <w:t>Main Options:</w:t>
      </w:r>
    </w:p>
    <w:p w14:paraId="58B3414D" w14:textId="23312C3F" w:rsidR="004338EF" w:rsidRDefault="004338EF" w:rsidP="004338EF">
      <w:pPr>
        <w:ind w:left="720"/>
      </w:pPr>
      <w:r>
        <w:t>Design for Single Isoform, or across multiple isoforms: (Isoform-Resolved, Isoform-Flattened)</w:t>
      </w:r>
    </w:p>
    <w:p w14:paraId="00756BDD" w14:textId="191BF89A" w:rsidR="004338EF" w:rsidRDefault="008F1264" w:rsidP="001272FB">
      <w:r>
        <w:t>MATLAB 2023b</w:t>
      </w:r>
    </w:p>
    <w:p w14:paraId="4AC2CF41" w14:textId="166D8416" w:rsidR="001272FB" w:rsidRDefault="001272FB" w:rsidP="001272FB">
      <w:r>
        <w:t>First Install Python 3.9</w:t>
      </w:r>
      <w:r w:rsidR="001B5652">
        <w:t xml:space="preserve"> a</w:t>
      </w:r>
      <w:r w:rsidR="008F1264">
        <w:t>nd add python.exe to PATH?</w:t>
      </w:r>
    </w:p>
    <w:p w14:paraId="08B77020" w14:textId="592D4368" w:rsidR="00EC2A51" w:rsidRDefault="00EC2A51" w:rsidP="0082409E"/>
    <w:sectPr w:rsidR="00EC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62D1"/>
    <w:multiLevelType w:val="hybridMultilevel"/>
    <w:tmpl w:val="E2BE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0295D"/>
    <w:multiLevelType w:val="multilevel"/>
    <w:tmpl w:val="17D0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10CD2"/>
    <w:multiLevelType w:val="hybridMultilevel"/>
    <w:tmpl w:val="85300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20224"/>
    <w:multiLevelType w:val="hybridMultilevel"/>
    <w:tmpl w:val="96FE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B6943"/>
    <w:multiLevelType w:val="hybridMultilevel"/>
    <w:tmpl w:val="3FA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84CBE"/>
    <w:multiLevelType w:val="hybridMultilevel"/>
    <w:tmpl w:val="97B2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70CFD"/>
    <w:multiLevelType w:val="hybridMultilevel"/>
    <w:tmpl w:val="D26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06796"/>
    <w:multiLevelType w:val="hybridMultilevel"/>
    <w:tmpl w:val="52D422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8401168">
    <w:abstractNumId w:val="3"/>
  </w:num>
  <w:num w:numId="2" w16cid:durableId="1038700367">
    <w:abstractNumId w:val="5"/>
  </w:num>
  <w:num w:numId="3" w16cid:durableId="1858036542">
    <w:abstractNumId w:val="0"/>
  </w:num>
  <w:num w:numId="4" w16cid:durableId="2048675489">
    <w:abstractNumId w:val="4"/>
  </w:num>
  <w:num w:numId="5" w16cid:durableId="351615478">
    <w:abstractNumId w:val="2"/>
  </w:num>
  <w:num w:numId="6" w16cid:durableId="1385104165">
    <w:abstractNumId w:val="6"/>
  </w:num>
  <w:num w:numId="7" w16cid:durableId="1475760275">
    <w:abstractNumId w:val="1"/>
  </w:num>
  <w:num w:numId="8" w16cid:durableId="1850481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5"/>
    <w:rsid w:val="000B644E"/>
    <w:rsid w:val="000E6620"/>
    <w:rsid w:val="001272FB"/>
    <w:rsid w:val="00141003"/>
    <w:rsid w:val="001822E9"/>
    <w:rsid w:val="001959F1"/>
    <w:rsid w:val="001B5652"/>
    <w:rsid w:val="001D4533"/>
    <w:rsid w:val="001E05A0"/>
    <w:rsid w:val="001F50F1"/>
    <w:rsid w:val="0026394B"/>
    <w:rsid w:val="0032191B"/>
    <w:rsid w:val="00362348"/>
    <w:rsid w:val="003B3681"/>
    <w:rsid w:val="003D6879"/>
    <w:rsid w:val="004338EF"/>
    <w:rsid w:val="004528AF"/>
    <w:rsid w:val="00476325"/>
    <w:rsid w:val="004763CF"/>
    <w:rsid w:val="004C046E"/>
    <w:rsid w:val="00504E85"/>
    <w:rsid w:val="00527009"/>
    <w:rsid w:val="00555712"/>
    <w:rsid w:val="005A2A2C"/>
    <w:rsid w:val="005A69C2"/>
    <w:rsid w:val="005B4FA9"/>
    <w:rsid w:val="005C2631"/>
    <w:rsid w:val="005E458A"/>
    <w:rsid w:val="00634E89"/>
    <w:rsid w:val="00694BAA"/>
    <w:rsid w:val="00704C06"/>
    <w:rsid w:val="007067F4"/>
    <w:rsid w:val="00782C1F"/>
    <w:rsid w:val="007A5E15"/>
    <w:rsid w:val="007C3D00"/>
    <w:rsid w:val="0082409E"/>
    <w:rsid w:val="00851A0A"/>
    <w:rsid w:val="008C4417"/>
    <w:rsid w:val="008F1264"/>
    <w:rsid w:val="009065AF"/>
    <w:rsid w:val="009706A1"/>
    <w:rsid w:val="0097319B"/>
    <w:rsid w:val="009B5D89"/>
    <w:rsid w:val="009C7580"/>
    <w:rsid w:val="009F79A3"/>
    <w:rsid w:val="00A352B8"/>
    <w:rsid w:val="00A45454"/>
    <w:rsid w:val="00AB39E4"/>
    <w:rsid w:val="00AB4E29"/>
    <w:rsid w:val="00B23099"/>
    <w:rsid w:val="00B32959"/>
    <w:rsid w:val="00B6469D"/>
    <w:rsid w:val="00B65357"/>
    <w:rsid w:val="00BA7236"/>
    <w:rsid w:val="00BB48E5"/>
    <w:rsid w:val="00C75677"/>
    <w:rsid w:val="00CB0EC6"/>
    <w:rsid w:val="00D55D29"/>
    <w:rsid w:val="00E339CE"/>
    <w:rsid w:val="00E36C19"/>
    <w:rsid w:val="00E569B5"/>
    <w:rsid w:val="00E958A4"/>
    <w:rsid w:val="00EC2A51"/>
    <w:rsid w:val="00ED7BBC"/>
    <w:rsid w:val="00EE61E1"/>
    <w:rsid w:val="00F25C64"/>
    <w:rsid w:val="00F7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7D36B"/>
  <w15:chartTrackingRefBased/>
  <w15:docId w15:val="{813B061A-D633-414B-8609-B19B0715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2C"/>
  </w:style>
  <w:style w:type="paragraph" w:styleId="Heading1">
    <w:name w:val="heading 1"/>
    <w:basedOn w:val="Normal"/>
    <w:next w:val="Normal"/>
    <w:link w:val="Heading1Char"/>
    <w:uiPriority w:val="9"/>
    <w:qFormat/>
    <w:rsid w:val="00476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3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52700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329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1459</Words>
  <Characters>9280</Characters>
  <Application>Microsoft Office Word</Application>
  <DocSecurity>0</DocSecurity>
  <Lines>303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Hughes</dc:creator>
  <cp:keywords/>
  <dc:description/>
  <cp:lastModifiedBy>Jason Hughes</cp:lastModifiedBy>
  <cp:revision>13</cp:revision>
  <dcterms:created xsi:type="dcterms:W3CDTF">2025-05-30T21:55:00Z</dcterms:created>
  <dcterms:modified xsi:type="dcterms:W3CDTF">2025-06-03T18:13:00Z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60973c60-4c81-4da1-a0f6-5420ceeefb4e</vt:lpwstr>
  </property>
</Properties>
</file>