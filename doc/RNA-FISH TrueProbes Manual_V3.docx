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40598" w14:textId="77777777" w:rsidR="00B946E0" w:rsidRDefault="00706A39">
      <w:pPr>
        <w:pStyle w:val="Title"/>
      </w:pPr>
      <w:r>
        <w:t>RNA-FISH TrueProbes User Manual</w:t>
      </w:r>
    </w:p>
    <w:p w14:paraId="3F09E062" w14:textId="2F8EF64C" w:rsidR="00353924" w:rsidRDefault="00706A39">
      <w:r>
        <w:t>Table of Contents</w:t>
      </w:r>
      <w:r>
        <w:br/>
        <w:t>1. Introduction</w:t>
      </w:r>
      <w:r>
        <w:br/>
        <w:t>2. System Requirements</w:t>
      </w:r>
      <w:r>
        <w:br/>
        <w:t>3. Installation Guide</w:t>
      </w:r>
      <w:r>
        <w:br/>
        <w:t xml:space="preserve">4. </w:t>
      </w:r>
      <w:r w:rsidR="00860C02">
        <w:t>Probe Design Workflow</w:t>
      </w:r>
      <w:r>
        <w:br/>
        <w:t xml:space="preserve">5. </w:t>
      </w:r>
      <w:r w:rsidR="00860C02">
        <w:t>Running TrueProbes</w:t>
      </w:r>
      <w:r>
        <w:br/>
        <w:t>6. Input Files</w:t>
      </w:r>
      <w:r>
        <w:br/>
        <w:t>7. Parameter Configuration</w:t>
      </w:r>
      <w:r>
        <w:br/>
        <w:t>8. Output Files</w:t>
      </w:r>
      <w:r>
        <w:br/>
        <w:t>9. Custom Organism Setup</w:t>
      </w:r>
      <w:r>
        <w:br/>
        <w:t xml:space="preserve">10. </w:t>
      </w:r>
      <w:r w:rsidR="00353924">
        <w:t>Custom Application-Specific Setup</w:t>
      </w:r>
    </w:p>
    <w:p w14:paraId="510778E0" w14:textId="0151740E" w:rsidR="00B946E0" w:rsidRDefault="00353924">
      <w:r>
        <w:t xml:space="preserve">11. </w:t>
      </w:r>
      <w:r w:rsidR="00706A39">
        <w:t>Appendices</w:t>
      </w:r>
    </w:p>
    <w:p w14:paraId="26B50F81" w14:textId="77777777" w:rsidR="00B946E0" w:rsidRDefault="00706A39">
      <w:pPr>
        <w:pStyle w:val="Heading1"/>
      </w:pPr>
      <w:r>
        <w:t>1. Introduction</w:t>
      </w:r>
    </w:p>
    <w:p w14:paraId="0B209172" w14:textId="77777777" w:rsidR="00B946E0" w:rsidRDefault="00706A39">
      <w:r>
        <w:t>This manual provides comprehensive instructions for installing, configuring, and using the RNA-FISH TrueProbes software. It is intended for researchers and bioinformaticians involved in probe design for RNA-FISH experiments.</w:t>
      </w:r>
    </w:p>
    <w:p w14:paraId="1CB0C180" w14:textId="43FBFB14" w:rsidR="00CB7416" w:rsidRPr="00CB7416" w:rsidRDefault="00706A39" w:rsidP="00CB7416">
      <w:pPr>
        <w:pStyle w:val="Heading1"/>
      </w:pPr>
      <w:r>
        <w:t>2. System Requirements</w:t>
      </w:r>
    </w:p>
    <w:p w14:paraId="5971A4ED" w14:textId="77777777" w:rsidR="00B946E0" w:rsidRDefault="00706A39">
      <w:r>
        <w:t>The following software packages are required to run TrueProbes:</w:t>
      </w:r>
    </w:p>
    <w:p w14:paraId="77D1081D" w14:textId="232BD260" w:rsidR="00B946E0" w:rsidRDefault="00706A39">
      <w:pPr>
        <w:pStyle w:val="ListBullet"/>
      </w:pPr>
      <w:r>
        <w:t xml:space="preserve">From MathWorks </w:t>
      </w:r>
      <w:r w:rsidR="0040305A">
        <w:t>Inc</w:t>
      </w:r>
      <w:r>
        <w:t>:</w:t>
      </w:r>
    </w:p>
    <w:p w14:paraId="29312F95" w14:textId="77777777" w:rsidR="00B946E0" w:rsidRDefault="00706A39">
      <w:pPr>
        <w:pStyle w:val="ListBullet2"/>
      </w:pPr>
      <w:r>
        <w:t>MATLAB version 2022b or higher</w:t>
      </w:r>
    </w:p>
    <w:p w14:paraId="5EFB2219" w14:textId="77777777" w:rsidR="00B946E0" w:rsidRDefault="00706A39">
      <w:pPr>
        <w:pStyle w:val="ListBullet2"/>
      </w:pPr>
      <w:r>
        <w:t>Bioinformatics Toolbox</w:t>
      </w:r>
    </w:p>
    <w:p w14:paraId="6357F10C" w14:textId="77777777" w:rsidR="00B946E0" w:rsidRDefault="00706A39">
      <w:pPr>
        <w:pStyle w:val="ListBullet2"/>
      </w:pPr>
      <w:r>
        <w:t>Curve Fitting Toolbox</w:t>
      </w:r>
    </w:p>
    <w:p w14:paraId="3FC73CA4" w14:textId="77777777" w:rsidR="00B946E0" w:rsidRDefault="00706A39">
      <w:pPr>
        <w:pStyle w:val="ListBullet2"/>
      </w:pPr>
      <w:r>
        <w:t>Parallel Computing Toolbox</w:t>
      </w:r>
    </w:p>
    <w:p w14:paraId="596E2CE7" w14:textId="77777777" w:rsidR="00B946E0" w:rsidRDefault="00706A39">
      <w:pPr>
        <w:pStyle w:val="ListBullet2"/>
      </w:pPr>
      <w:r>
        <w:t>Statistics and Machine Learning Toolbox</w:t>
      </w:r>
    </w:p>
    <w:p w14:paraId="72BD8523" w14:textId="77777777" w:rsidR="00B946E0" w:rsidRDefault="00706A39">
      <w:pPr>
        <w:pStyle w:val="ListBullet2"/>
      </w:pPr>
      <w:r>
        <w:t>Symbolic Math Toolbox</w:t>
      </w:r>
    </w:p>
    <w:p w14:paraId="6BA98D24" w14:textId="77777777" w:rsidR="00B946E0" w:rsidRDefault="00706A39">
      <w:pPr>
        <w:pStyle w:val="ListBullet2"/>
      </w:pPr>
      <w:r>
        <w:t>Signal Processing Toolbox</w:t>
      </w:r>
    </w:p>
    <w:p w14:paraId="6298A0FA" w14:textId="77777777" w:rsidR="00B946E0" w:rsidRDefault="00706A39">
      <w:pPr>
        <w:pStyle w:val="ListBullet2"/>
      </w:pPr>
      <w:r>
        <w:t>Image Processing Toolbox</w:t>
      </w:r>
    </w:p>
    <w:p w14:paraId="14647D40" w14:textId="77777777" w:rsidR="00B946E0" w:rsidRDefault="00706A39">
      <w:pPr>
        <w:pStyle w:val="ListBullet"/>
      </w:pPr>
      <w:r>
        <w:t>From NCBI:</w:t>
      </w:r>
    </w:p>
    <w:p w14:paraId="4775B7F1" w14:textId="42F3A6BD" w:rsidR="00CB7416" w:rsidRDefault="00706A39" w:rsidP="00CB7416">
      <w:pPr>
        <w:pStyle w:val="ListBullet2"/>
      </w:pPr>
      <w:r>
        <w:t>BLAST+</w:t>
      </w:r>
    </w:p>
    <w:p w14:paraId="100E3A5C" w14:textId="0CE19C9D" w:rsidR="00CB7416" w:rsidRDefault="00CB7416" w:rsidP="00CB7416">
      <w:pPr>
        <w:pStyle w:val="Heading1"/>
      </w:pPr>
      <w:r>
        <w:lastRenderedPageBreak/>
        <w:t>3. Installation Guide</w:t>
      </w:r>
    </w:p>
    <w:p w14:paraId="1D28448B" w14:textId="40E1FB16" w:rsidR="00E52138" w:rsidRPr="00E52138" w:rsidRDefault="00E52138" w:rsidP="00E52138">
      <w:pPr>
        <w:pStyle w:val="Heading2"/>
        <w:rPr>
          <w:bCs w:val="0"/>
        </w:rPr>
      </w:pPr>
      <w:r w:rsidRPr="00E52138">
        <w:rPr>
          <w:bCs w:val="0"/>
        </w:rPr>
        <w:t>Install MATLAB and product packages</w:t>
      </w:r>
      <w:ins w:id="0" w:author="Jason Hughes" w:date="2025-07-09T19:16:00Z" w16du:dateUtc="2025-07-10T00:16:00Z">
        <w:r w:rsidR="00DE2125">
          <w:rPr>
            <w:bCs w:val="0"/>
          </w:rPr>
          <w:t xml:space="preserve"> </w:t>
        </w:r>
      </w:ins>
      <w:del w:id="1" w:author="Jason Hughes" w:date="2025-07-09T19:16:00Z" w16du:dateUtc="2025-07-10T00:16:00Z">
        <w:r w:rsidRPr="00E52138" w:rsidDel="00DE2125">
          <w:rPr>
            <w:bCs w:val="0"/>
          </w:rPr>
          <w:delText>.</w:delText>
        </w:r>
      </w:del>
    </w:p>
    <w:p w14:paraId="7AF40229" w14:textId="2EF155D0" w:rsidR="00DE2125" w:rsidRDefault="00E52138" w:rsidP="00DE2125">
      <w:pPr>
        <w:ind w:left="360"/>
      </w:pPr>
      <w:hyperlink r:id="rId6" w:history="1">
        <w:r w:rsidRPr="00E52138">
          <w:rPr>
            <w:rStyle w:val="Hyperlink"/>
          </w:rPr>
          <w:t>https://www.mathworks.com/help/install/ug/install-products-with-internet-connection.html</w:t>
        </w:r>
      </w:hyperlink>
    </w:p>
    <w:p w14:paraId="07D80B63" w14:textId="358D1AEB" w:rsidR="00DE2125" w:rsidRDefault="00DE2125">
      <w:pPr>
        <w:pStyle w:val="Heading2"/>
        <w:pPrChange w:id="2" w:author="Jason Hughes" w:date="2025-07-09T19:16:00Z" w16du:dateUtc="2025-07-10T00:16:00Z">
          <w:pPr>
            <w:ind w:left="360"/>
          </w:pPr>
        </w:pPrChange>
      </w:pPr>
      <w:r>
        <w:t>If you are unable to get access to a MATLAB License, then install MATLAB Runtime 2025a</w:t>
      </w:r>
      <w:del w:id="3" w:author="Jason Hughes" w:date="2025-07-09T19:17:00Z" w16du:dateUtc="2025-07-10T00:17:00Z">
        <w:r w:rsidDel="00DE2125">
          <w:delText>.</w:delText>
        </w:r>
      </w:del>
    </w:p>
    <w:p w14:paraId="783C9314" w14:textId="18659223" w:rsidR="00DE2125" w:rsidRDefault="00DE2125" w:rsidP="00DE2125">
      <w:pPr>
        <w:ind w:left="360"/>
        <w:rPr>
          <w:ins w:id="4" w:author="Jason Hughes" w:date="2025-07-28T12:57:00Z" w16du:dateUtc="2025-07-28T17:57:00Z"/>
          <w:bCs/>
        </w:rPr>
      </w:pPr>
      <w:r w:rsidRPr="00DE2125">
        <w:rPr>
          <w:bCs/>
          <w:rPrChange w:id="5" w:author="Jason Hughes" w:date="2025-07-09T19:18:00Z" w16du:dateUtc="2025-07-10T00:18:00Z">
            <w:rPr>
              <w:b/>
            </w:rPr>
          </w:rPrChange>
        </w:rPr>
        <w:fldChar w:fldCharType="begin"/>
      </w:r>
      <w:r w:rsidRPr="00DE2125">
        <w:rPr>
          <w:bCs/>
          <w:rPrChange w:id="6" w:author="Jason Hughes" w:date="2025-07-09T19:18:00Z" w16du:dateUtc="2025-07-10T00:18:00Z">
            <w:rPr>
              <w:b/>
            </w:rPr>
          </w:rPrChange>
        </w:rPr>
        <w:instrText>HYPERLINK "https://www.mathworks.com/products/compiler/matlab-runtime.html"</w:instrText>
      </w:r>
      <w:r w:rsidRPr="00B72433">
        <w:rPr>
          <w:bCs/>
        </w:rPr>
      </w:r>
      <w:r w:rsidRPr="00DE2125">
        <w:rPr>
          <w:bCs/>
          <w:rPrChange w:id="7" w:author="Jason Hughes" w:date="2025-07-09T19:18:00Z" w16du:dateUtc="2025-07-10T00:18:00Z">
            <w:rPr>
              <w:b/>
            </w:rPr>
          </w:rPrChange>
        </w:rPr>
        <w:fldChar w:fldCharType="separate"/>
      </w:r>
      <w:r w:rsidRPr="00DE2125">
        <w:rPr>
          <w:rStyle w:val="Hyperlink"/>
          <w:bCs/>
          <w:rPrChange w:id="8" w:author="Jason Hughes" w:date="2025-07-09T19:18:00Z" w16du:dateUtc="2025-07-10T00:18:00Z">
            <w:rPr>
              <w:rStyle w:val="Hyperlink"/>
              <w:b/>
            </w:rPr>
          </w:rPrChange>
        </w:rPr>
        <w:t>https://www.mathworks.com/products/compiler/matlab-runtime.html</w:t>
      </w:r>
      <w:r w:rsidRPr="00DE2125">
        <w:rPr>
          <w:bCs/>
          <w:rPrChange w:id="9" w:author="Jason Hughes" w:date="2025-07-09T19:18:00Z" w16du:dateUtc="2025-07-10T00:18:00Z">
            <w:rPr>
              <w:b/>
            </w:rPr>
          </w:rPrChange>
        </w:rPr>
        <w:fldChar w:fldCharType="end"/>
      </w:r>
    </w:p>
    <w:p w14:paraId="2EE278F5" w14:textId="48147C34" w:rsidR="008A3CE8" w:rsidRDefault="008A3CE8" w:rsidP="008A3CE8">
      <w:pPr>
        <w:ind w:left="360"/>
        <w:rPr>
          <w:ins w:id="10" w:author="Jason Hughes" w:date="2025-07-28T12:57:00Z" w16du:dateUtc="2025-07-28T17:57:00Z"/>
          <w:bCs/>
        </w:rPr>
      </w:pPr>
      <w:ins w:id="11" w:author="Jason Hughes" w:date="2025-07-28T12:57:00Z" w16du:dateUtc="2025-07-28T17:57:00Z">
        <w:r>
          <w:rPr>
            <w:bCs/>
          </w:rPr>
          <w:fldChar w:fldCharType="begin"/>
        </w:r>
        <w:r>
          <w:rPr>
            <w:bCs/>
          </w:rPr>
          <w:instrText>HYPERLINK "</w:instrText>
        </w:r>
        <w:r w:rsidRPr="008A3CE8">
          <w:rPr>
            <w:bCs/>
          </w:rPr>
          <w:instrText>https://www.mathworks.com/help/compiler/install-deployed-application.html</w:instrText>
        </w:r>
        <w:r>
          <w:rPr>
            <w:bCs/>
          </w:rPr>
          <w:instrText>"</w:instrText>
        </w:r>
        <w:r>
          <w:rPr>
            <w:bCs/>
          </w:rPr>
          <w:fldChar w:fldCharType="separate"/>
        </w:r>
        <w:r w:rsidRPr="00E536A5">
          <w:rPr>
            <w:rStyle w:val="Hyperlink"/>
            <w:bCs/>
          </w:rPr>
          <w:t>https://www.mathworks.com/help/compiler/install-deployed-application.html</w:t>
        </w:r>
        <w:r>
          <w:rPr>
            <w:bCs/>
          </w:rPr>
          <w:fldChar w:fldCharType="end"/>
        </w:r>
      </w:ins>
    </w:p>
    <w:p w14:paraId="5644231F" w14:textId="203E9063" w:rsidR="00FD56F2" w:rsidRDefault="008A3CE8" w:rsidP="008A3CE8">
      <w:pPr>
        <w:ind w:left="360"/>
        <w:rPr>
          <w:ins w:id="12" w:author="Jason Hughes" w:date="2025-07-28T12:42:00Z" w16du:dateUtc="2025-07-28T17:42:00Z"/>
          <w:bCs/>
        </w:rPr>
      </w:pPr>
      <w:ins w:id="13" w:author="Jason Hughes" w:date="2025-07-28T12:58:00Z" w16du:dateUtc="2025-07-28T17:58:00Z">
        <w:r>
          <w:rPr>
            <w:bCs/>
          </w:rPr>
          <w:fldChar w:fldCharType="begin"/>
        </w:r>
        <w:r>
          <w:rPr>
            <w:bCs/>
          </w:rPr>
          <w:instrText>HYPERLINK "</w:instrText>
        </w:r>
      </w:ins>
      <w:ins w:id="14" w:author="Jason Hughes" w:date="2025-07-14T13:07:00Z" w16du:dateUtc="2025-07-14T18:07:00Z">
        <w:r w:rsidRPr="008A3CE8">
          <w:rPr>
            <w:bCs/>
            <w:rPrChange w:id="15" w:author="Jason Hughes" w:date="2025-07-28T12:58:00Z" w16du:dateUtc="2025-07-28T17:58:00Z">
              <w:rPr>
                <w:rStyle w:val="Hyperlink"/>
                <w:bCs/>
              </w:rPr>
            </w:rPrChange>
          </w:rPr>
          <w:instrText>https://www.mathworks.com/help/compiler/mcr-path-settings-for-run-time-deployment.html</w:instrText>
        </w:r>
      </w:ins>
      <w:ins w:id="16" w:author="Jason Hughes" w:date="2025-07-28T12:58:00Z" w16du:dateUtc="2025-07-28T17:58:00Z">
        <w:r>
          <w:rPr>
            <w:bCs/>
          </w:rPr>
          <w:instrText>"</w:instrText>
        </w:r>
        <w:r>
          <w:rPr>
            <w:bCs/>
          </w:rPr>
          <w:fldChar w:fldCharType="separate"/>
        </w:r>
      </w:ins>
      <w:ins w:id="17" w:author="Jason Hughes" w:date="2025-07-14T13:07:00Z" w16du:dateUtc="2025-07-14T18:07:00Z">
        <w:r w:rsidRPr="008A3CE8">
          <w:rPr>
            <w:rStyle w:val="Hyperlink"/>
            <w:bCs/>
          </w:rPr>
          <w:t>https://www.mathworks.com</w:t>
        </w:r>
        <w:r w:rsidRPr="008A3CE8">
          <w:rPr>
            <w:rStyle w:val="Hyperlink"/>
            <w:bCs/>
          </w:rPr>
          <w:t>/</w:t>
        </w:r>
        <w:r w:rsidRPr="008A3CE8">
          <w:rPr>
            <w:rStyle w:val="Hyperlink"/>
            <w:bCs/>
          </w:rPr>
          <w:t>help/compiler/mcr-path-settings-for-run-time-deployment.html</w:t>
        </w:r>
      </w:ins>
      <w:ins w:id="18" w:author="Jason Hughes" w:date="2025-07-28T12:58:00Z" w16du:dateUtc="2025-07-28T17:58:00Z">
        <w:r>
          <w:rPr>
            <w:bCs/>
          </w:rPr>
          <w:fldChar w:fldCharType="end"/>
        </w:r>
      </w:ins>
    </w:p>
    <w:p w14:paraId="04629F4E" w14:textId="0D108735" w:rsidR="008823BA" w:rsidRPr="00DE2125" w:rsidDel="00353924" w:rsidRDefault="008823BA" w:rsidP="00DE2125">
      <w:pPr>
        <w:ind w:left="360"/>
        <w:rPr>
          <w:del w:id="19" w:author="Jason Hughes" w:date="2025-07-28T12:42:00Z" w16du:dateUtc="2025-07-28T17:42:00Z"/>
          <w:bCs/>
          <w:rPrChange w:id="20" w:author="Jason Hughes" w:date="2025-07-09T19:18:00Z" w16du:dateUtc="2025-07-10T00:18:00Z">
            <w:rPr>
              <w:del w:id="21" w:author="Jason Hughes" w:date="2025-07-28T12:42:00Z" w16du:dateUtc="2025-07-28T17:42:00Z"/>
              <w:b/>
            </w:rPr>
          </w:rPrChange>
        </w:rPr>
      </w:pPr>
    </w:p>
    <w:p w14:paraId="5006F9E8" w14:textId="77777777" w:rsidR="00E52138" w:rsidRPr="00E52138" w:rsidRDefault="00E52138" w:rsidP="00E52138">
      <w:pPr>
        <w:pStyle w:val="Heading2"/>
        <w:rPr>
          <w:bCs w:val="0"/>
        </w:rPr>
      </w:pPr>
      <w:r w:rsidRPr="00E52138">
        <w:rPr>
          <w:bCs w:val="0"/>
        </w:rPr>
        <w:t>Install NCBI-BLAST+</w:t>
      </w:r>
    </w:p>
    <w:p w14:paraId="36AE17B1" w14:textId="759623D8" w:rsidR="00E52138" w:rsidRPr="00E52138" w:rsidRDefault="00E52138" w:rsidP="00E52138">
      <w:pPr>
        <w:ind w:firstLine="360"/>
        <w:rPr>
          <w:bCs/>
        </w:rPr>
      </w:pPr>
      <w:hyperlink r:id="rId7" w:history="1">
        <w:r w:rsidRPr="00E52138">
          <w:rPr>
            <w:rStyle w:val="Hyperlink"/>
            <w:bCs/>
          </w:rPr>
          <w:t>https://blast.ncbi.nlm.nih.gov/doc/blast-help/downloadblastdata.html</w:t>
        </w:r>
      </w:hyperlink>
    </w:p>
    <w:p w14:paraId="6A246B8E" w14:textId="5714F1EA" w:rsidR="00E52138" w:rsidRPr="00E52138" w:rsidRDefault="00E52138" w:rsidP="00660DEA">
      <w:pPr>
        <w:ind w:firstLine="360"/>
        <w:rPr>
          <w:bCs/>
        </w:rPr>
      </w:pPr>
      <w:hyperlink r:id="rId8" w:history="1">
        <w:r w:rsidRPr="00E52138">
          <w:rPr>
            <w:rStyle w:val="Hyperlink"/>
            <w:bCs/>
          </w:rPr>
          <w:t>https://ftp.ncbi.nlm.nih.gov/blast/executables/blast+/LATEST/</w:t>
        </w:r>
      </w:hyperlink>
    </w:p>
    <w:p w14:paraId="09B62BC1" w14:textId="51E2419D" w:rsidR="00E52138" w:rsidRDefault="00E52138" w:rsidP="00E52138">
      <w:pPr>
        <w:pStyle w:val="Heading2"/>
        <w:rPr>
          <w:bCs w:val="0"/>
        </w:rPr>
      </w:pPr>
      <w:r>
        <w:rPr>
          <w:bCs w:val="0"/>
        </w:rPr>
        <w:t>Ensure Your Computer Security allows BLAST+ files to run</w:t>
      </w:r>
    </w:p>
    <w:p w14:paraId="663FEF93" w14:textId="6B35938D" w:rsidR="00E52138" w:rsidRPr="00E52138" w:rsidRDefault="00E52138" w:rsidP="00E52138">
      <w:pPr>
        <w:rPr>
          <w:bCs/>
        </w:rPr>
      </w:pPr>
      <w:r w:rsidRPr="00E52138">
        <w:rPr>
          <w:bCs/>
        </w:rPr>
        <w:t>Compatibility</w:t>
      </w:r>
      <w:r>
        <w:rPr>
          <w:bCs/>
        </w:rPr>
        <w:t xml:space="preserve">: Ensure the blast+ folder files are allowed to run by your computer's security settings. Specifically, verify that permission to run is granted in </w:t>
      </w:r>
      <w:r w:rsidR="009E2361">
        <w:rPr>
          <w:bCs/>
        </w:rPr>
        <w:t>macOS</w:t>
      </w:r>
      <w:r>
        <w:rPr>
          <w:bCs/>
        </w:rPr>
        <w:t xml:space="preserve"> or that any security or virus scanners do not block the program</w:t>
      </w:r>
      <w:r w:rsidRPr="00E52138">
        <w:rPr>
          <w:bCs/>
        </w:rPr>
        <w:t>.</w:t>
      </w:r>
    </w:p>
    <w:p w14:paraId="24DB1787" w14:textId="1B6B7066" w:rsidR="00DE2125" w:rsidRDefault="00E52138" w:rsidP="00E52138">
      <w:pPr>
        <w:rPr>
          <w:bCs/>
        </w:rPr>
      </w:pPr>
      <w:r w:rsidRPr="00E52138">
        <w:rPr>
          <w:bCs/>
        </w:rPr>
        <w:t xml:space="preserve">For </w:t>
      </w:r>
      <w:r w:rsidR="00C34106" w:rsidRPr="00E52138">
        <w:rPr>
          <w:bCs/>
        </w:rPr>
        <w:t>MacOS</w:t>
      </w:r>
      <w:r w:rsidRPr="00E52138">
        <w:rPr>
          <w:bCs/>
        </w:rPr>
        <w:t xml:space="preserve">: Go </w:t>
      </w:r>
      <w:r>
        <w:rPr>
          <w:bCs/>
        </w:rPr>
        <w:t>to</w:t>
      </w:r>
      <w:r w:rsidRPr="00E52138">
        <w:rPr>
          <w:bCs/>
        </w:rPr>
        <w:t xml:space="preserve"> Privacy and Security to enable blastn, makeblastdb, and blastdbcmd to run on Mac</w:t>
      </w:r>
    </w:p>
    <w:p w14:paraId="70F7093A" w14:textId="7461FB47" w:rsidR="00860C02" w:rsidRPr="00860C02" w:rsidRDefault="00860C02" w:rsidP="00860C02">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4</w:t>
      </w:r>
      <w:r w:rsidRPr="00860C02">
        <w:rPr>
          <w:rFonts w:asciiTheme="majorHAnsi" w:eastAsiaTheme="majorEastAsia" w:hAnsiTheme="majorHAnsi" w:cstheme="majorBidi"/>
          <w:b/>
          <w:bCs/>
          <w:color w:val="365F91" w:themeColor="accent1" w:themeShade="BF"/>
          <w:sz w:val="28"/>
          <w:szCs w:val="28"/>
        </w:rPr>
        <w:t>. Probe Design Workflow</w:t>
      </w:r>
    </w:p>
    <w:p w14:paraId="5029F107" w14:textId="77777777" w:rsidR="00860C02" w:rsidRPr="00860C02" w:rsidRDefault="00860C02" w:rsidP="00860C02">
      <w:pPr>
        <w:rPr>
          <w:b/>
        </w:rPr>
      </w:pPr>
      <w:r w:rsidRPr="00860C02">
        <w:rPr>
          <w:b/>
        </w:rPr>
        <w:t>The TrueProbes software operates by performing eight sequential steps.</w:t>
      </w:r>
    </w:p>
    <w:p w14:paraId="70F0DBCC" w14:textId="7486B559" w:rsidR="00125129" w:rsidRDefault="00125129">
      <w:pPr>
        <w:spacing w:after="0"/>
        <w:pPrChange w:id="22" w:author="Jason Hughes" w:date="2025-07-10T16:14:00Z" w16du:dateUtc="2025-07-10T21:14:00Z">
          <w:pPr>
            <w:pStyle w:val="ListParagraph"/>
            <w:numPr>
              <w:numId w:val="16"/>
            </w:numPr>
            <w:spacing w:after="0"/>
            <w:ind w:hanging="360"/>
          </w:pPr>
        </w:pPrChange>
      </w:pPr>
      <w:ins w:id="23" w:author="Jason Hughes" w:date="2025-07-10T16:15:00Z" w16du:dateUtc="2025-07-10T21:15:00Z">
        <w:r>
          <w:rPr>
            <w:b/>
            <w:bCs/>
          </w:rPr>
          <w:t>1)</w:t>
        </w:r>
      </w:ins>
      <w:del w:id="24" w:author="Jason Hughes" w:date="2025-07-10T16:09:00Z" w16du:dateUtc="2025-07-10T21:09:00Z">
        <w:r w:rsidR="1573C03C" w:rsidRPr="00125129" w:rsidDel="00125129">
          <w:rPr>
            <w:b/>
            <w:bCs/>
          </w:rPr>
          <w:delText xml:space="preserve">1) </w:delText>
        </w:r>
      </w:del>
      <w:del w:id="25" w:author="Jason Hughes" w:date="2025-07-10T16:15:00Z" w16du:dateUtc="2025-07-10T21:15:00Z">
        <w:r w:rsidR="1573C03C" w:rsidRPr="00125129" w:rsidDel="00125129">
          <w:rPr>
            <w:b/>
            <w:bCs/>
          </w:rPr>
          <w:delText>P</w:delText>
        </w:r>
      </w:del>
      <w:ins w:id="26" w:author="Jason Hughes" w:date="2025-07-10T16:15:00Z" w16du:dateUtc="2025-07-10T21:15:00Z">
        <w:r>
          <w:rPr>
            <w:b/>
            <w:bCs/>
          </w:rPr>
          <w:t xml:space="preserve"> P</w:t>
        </w:r>
      </w:ins>
      <w:r w:rsidR="1573C03C" w:rsidRPr="00125129">
        <w:rPr>
          <w:b/>
          <w:bCs/>
        </w:rPr>
        <w:t>robe Generation.</w:t>
      </w:r>
      <w:r w:rsidR="1573C03C">
        <w:t xml:space="preserve"> It generates all possible probes </w:t>
      </w:r>
      <w:r>
        <w:t xml:space="preserve">within a set probe length range </w:t>
      </w:r>
      <w:r w:rsidR="1573C03C">
        <w:t xml:space="preserve">shared between </w:t>
      </w:r>
      <w:r>
        <w:t>RNA sequences located inside NCBI-RefSeq or ENSEMBL transcript accession numbers (RNA sequence identifiers) and RNA sequence inclusion text files, that are also not located inside a list of NCBI-RefSeq or ENSEMBL transcript accession numbers or RNA sequence files to exclude from probe design.</w:t>
      </w:r>
    </w:p>
    <w:p w14:paraId="75FF81B2" w14:textId="0074867F" w:rsidR="00125129" w:rsidRDefault="1573C03C" w:rsidP="00860C02">
      <w:pPr>
        <w:spacing w:after="0"/>
      </w:pPr>
      <w:r w:rsidRPr="1573C03C">
        <w:rPr>
          <w:b/>
          <w:bCs/>
        </w:rPr>
        <w:t>2) BLAST Alignment.</w:t>
      </w:r>
      <w:r>
        <w:t xml:space="preserve"> </w:t>
      </w:r>
      <w:r w:rsidR="00125129">
        <w:t xml:space="preserve">BLAST is used to identify where probes bind in the target genome and/or transcriptome. These blast results are then recorded and stored for probe-target binding events </w:t>
      </w:r>
      <w:r w:rsidR="00E77E25">
        <w:t>whose number of nucleotide base pairs matches is greater than or equal to the minimum homology length target search size.</w:t>
      </w:r>
    </w:p>
    <w:p w14:paraId="7A8036A9" w14:textId="77777777" w:rsidR="00860C02" w:rsidRPr="00860C02" w:rsidRDefault="00860C02" w:rsidP="00860C02">
      <w:pPr>
        <w:spacing w:after="0"/>
      </w:pPr>
      <w:r w:rsidRPr="00860C02">
        <w:rPr>
          <w:b/>
        </w:rPr>
        <w:t>3) BLAST Target Gene/Transcript Expression.</w:t>
      </w:r>
      <w:r w:rsidRPr="00860C02">
        <w:t xml:space="preserve"> The gene expression and transcript expression levels are collected for reference in the specified expression databases, as defined in the TrueProbes settings, for all targets in the BLAST results.</w:t>
      </w:r>
    </w:p>
    <w:p w14:paraId="23BDF439" w14:textId="77777777" w:rsidR="00860C02" w:rsidRPr="00860C02" w:rsidRDefault="00860C02" w:rsidP="00860C02">
      <w:pPr>
        <w:spacing w:after="0"/>
      </w:pPr>
      <w:r w:rsidRPr="00860C02">
        <w:rPr>
          <w:b/>
        </w:rPr>
        <w:lastRenderedPageBreak/>
        <w:t>4) Binding Affinity Calculation</w:t>
      </w:r>
      <w:r w:rsidRPr="00860C02">
        <w:t>. Binding affinities are calculated for all pairs of probe and target sequences with homology matches in the BLAST results.</w:t>
      </w:r>
    </w:p>
    <w:p w14:paraId="494EE7E1" w14:textId="77777777" w:rsidR="00860C02" w:rsidRPr="00860C02" w:rsidRDefault="00860C02" w:rsidP="00860C02">
      <w:pPr>
        <w:spacing w:after="0"/>
      </w:pPr>
      <w:r w:rsidRPr="00860C02">
        <w:rPr>
          <w:b/>
        </w:rPr>
        <w:t>5) Probe-Target Binding Site Mapping.</w:t>
      </w:r>
      <w:r w:rsidRPr="00860C02">
        <w:t xml:space="preserve"> All blast hits and binding affinities are converted into a site-specific binding map to generate a formatted map by relative binding site position on each target gene, transcript, or chromosome.</w:t>
      </w:r>
    </w:p>
    <w:p w14:paraId="73226CEA" w14:textId="77777777" w:rsidR="00860C02" w:rsidRPr="00860C02" w:rsidRDefault="00860C02" w:rsidP="00860C02">
      <w:pPr>
        <w:spacing w:after="0"/>
      </w:pPr>
      <w:r w:rsidRPr="00860C02">
        <w:rPr>
          <w:b/>
        </w:rPr>
        <w:t>6) Probe-Target Statistics</w:t>
      </w:r>
      <w:r w:rsidRPr="00860C02">
        <w:t>. Generate statistics on blast hits, thermodynamics, and a comparison of probes sharing off-targets and relative trade-offs when quantifying off-targets by probe and comparing probes that bind them in a site-specific manner. </w:t>
      </w:r>
    </w:p>
    <w:p w14:paraId="0C048E68" w14:textId="42EF280B" w:rsidR="00E77E25" w:rsidRDefault="3D9E138F" w:rsidP="00860C02">
      <w:pPr>
        <w:spacing w:after="0"/>
      </w:pPr>
      <w:r w:rsidRPr="3D9E138F">
        <w:rPr>
          <w:b/>
          <w:bCs/>
        </w:rPr>
        <w:t>7) Probe Design.</w:t>
      </w:r>
      <w:r>
        <w:t xml:space="preserve"> </w:t>
      </w:r>
      <w:r w:rsidR="00E77E25">
        <w:t xml:space="preserve">We first sort probes low to high based on the number of off-targets they have when either including or excluding reference off-target gene expression levels. Within each range of </w:t>
      </w:r>
      <w:r w:rsidR="006A480B">
        <w:t xml:space="preserve">probes with a certain number of </w:t>
      </w:r>
      <w:r w:rsidR="00E77E25">
        <w:t>off-target</w:t>
      </w:r>
      <w:r w:rsidR="006A480B">
        <w:t>s,</w:t>
      </w:r>
      <w:r w:rsidR="00E77E25">
        <w:t xml:space="preserve"> </w:t>
      </w:r>
      <w:r w:rsidR="006A480B">
        <w:t>the probes</w:t>
      </w:r>
      <w:r w:rsidR="00E77E25">
        <w:t xml:space="preserve"> are </w:t>
      </w:r>
      <w:r w:rsidR="006A480B">
        <w:t xml:space="preserve">then sorted from high to low </w:t>
      </w:r>
      <w:r w:rsidR="00E77E25">
        <w:t xml:space="preserve">on the difference between </w:t>
      </w:r>
      <w:r w:rsidR="006A480B">
        <w:t xml:space="preserve">their </w:t>
      </w:r>
      <w:r w:rsidR="00E77E25">
        <w:t>on-target</w:t>
      </w:r>
      <w:r w:rsidR="006A480B">
        <w:t xml:space="preserve"> and</w:t>
      </w:r>
      <w:r w:rsidR="00E77E25">
        <w:t xml:space="preserve"> off-targe</w:t>
      </w:r>
      <w:r w:rsidR="006A480B">
        <w:t>t/</w:t>
      </w:r>
      <w:r w:rsidR="00E77E25">
        <w:t>secondary structure binding affinity</w:t>
      </w:r>
      <w:r w:rsidR="006A480B">
        <w:t xml:space="preserve">. After this, we first design probes with no off-targets, prioritizing the packing of the most significant number of high-affinity probes, while iteratively re-prioritizing probes to minimize cross-binding to probes we have already designed. </w:t>
      </w:r>
      <w:r w:rsidR="00E77E25">
        <w:t>We then iteratively design probes with the fewest number of off-targets and most significant difference in on-target to off-target and secondary structure binding affinity until we reach the maximum number of desired probes or no more probes can be designed. We then print the designed probe sequences in an Excel Spreadsheet with a list of their properties and off-target information.</w:t>
      </w:r>
    </w:p>
    <w:p w14:paraId="5250631C" w14:textId="01DEA286" w:rsidR="00860C02" w:rsidRPr="00125C79" w:rsidRDefault="00860C02" w:rsidP="00125C79">
      <w:pPr>
        <w:spacing w:after="0"/>
      </w:pPr>
      <w:r w:rsidRPr="00860C02">
        <w:rPr>
          <w:b/>
        </w:rPr>
        <w:t>8) Model Evaluation.</w:t>
      </w:r>
      <w:r w:rsidRPr="00860C02">
        <w:t xml:space="preserve"> Final probe sets and reference expression are combined to compute equilibrium probe binding and statistics, including cumulative off-target binding and on-target binding, when reference values for cell size, probe concentration, and probe intensity are provided.</w:t>
      </w:r>
    </w:p>
    <w:p w14:paraId="72E029CD" w14:textId="65BD724D" w:rsidR="00E52138" w:rsidRDefault="00860C02" w:rsidP="00660DEA">
      <w:pPr>
        <w:pStyle w:val="Heading1"/>
      </w:pPr>
      <w:r>
        <w:t>5</w:t>
      </w:r>
      <w:r w:rsidR="00CB7416">
        <w:t>. Running TrueProbes</w:t>
      </w:r>
    </w:p>
    <w:p w14:paraId="3E66C2D4" w14:textId="4525C512" w:rsidR="00660DEA" w:rsidRDefault="00A96DB5" w:rsidP="00A96DB5">
      <w:pPr>
        <w:pStyle w:val="Heading2"/>
      </w:pPr>
      <w:r>
        <w:t>TrueProbes RNA-FISH Probe Design</w:t>
      </w:r>
    </w:p>
    <w:p w14:paraId="79D75F9D" w14:textId="4B21C50A" w:rsidR="00A96DB5" w:rsidRDefault="00A96DB5" w:rsidP="00A96DB5">
      <w:pPr>
        <w:ind w:left="360"/>
        <w:rPr>
          <w:b/>
          <w:bCs/>
        </w:rPr>
      </w:pPr>
      <w:r w:rsidRPr="00A153FE">
        <w:rPr>
          <w:b/>
        </w:rPr>
        <w:t xml:space="preserve">A0_BKJH_ProbeDesign_Wrapper_cluster_V5 </w:t>
      </w:r>
      <w:r w:rsidRPr="00E52138">
        <w:t xml:space="preserve">is the main script for running the software. The design file </w:t>
      </w:r>
      <w:r>
        <w:t>requires two inputs (id and cluster)</w:t>
      </w:r>
      <w:r w:rsidR="00B20849">
        <w:t>,</w:t>
      </w:r>
      <w:r>
        <w:t xml:space="preserve"> </w:t>
      </w:r>
      <w:r w:rsidR="00B20849">
        <w:t xml:space="preserve">as well as files that specify the </w:t>
      </w:r>
      <w:r>
        <w:t>settings that describe how the probe design will be executed.</w:t>
      </w:r>
      <w:r w:rsidR="00084467">
        <w:t xml:space="preserve"> For a description and list of files for specifying the design settings, see </w:t>
      </w:r>
      <w:r w:rsidR="00084467" w:rsidRPr="00084467">
        <w:rPr>
          <w:b/>
          <w:bCs/>
        </w:rPr>
        <w:t>Section 6.</w:t>
      </w:r>
    </w:p>
    <w:p w14:paraId="7E0FD36E" w14:textId="0B2A382C" w:rsidR="00FD5D24" w:rsidRPr="00A153FE" w:rsidRDefault="00FD5D24" w:rsidP="00241CFB">
      <w:pPr>
        <w:pStyle w:val="Heading3"/>
      </w:pPr>
      <w:r>
        <w:rPr>
          <w:b w:val="0"/>
        </w:rPr>
        <w:t>In</w:t>
      </w:r>
      <w:r>
        <w:t xml:space="preserve"> MATLAB</w:t>
      </w:r>
    </w:p>
    <w:p w14:paraId="567C03A5" w14:textId="1E182394" w:rsidR="00A96DB5" w:rsidDel="00FD5D24" w:rsidRDefault="00A96DB5" w:rsidP="00FD5D24">
      <w:pPr>
        <w:ind w:firstLine="360"/>
        <w:rPr>
          <w:del w:id="27" w:author="Jason Hughes" w:date="2025-07-10T16:39:00Z" w16du:dateUtc="2025-07-10T21:39:00Z"/>
          <w:b/>
        </w:rPr>
      </w:pPr>
      <w:r w:rsidRPr="00E52138">
        <w:t>The code is run via the command line</w:t>
      </w:r>
      <w:r w:rsidR="00FD5D24">
        <w:t>.</w:t>
      </w:r>
      <w:del w:id="28" w:author="Jason Hughes" w:date="2025-07-10T16:40:00Z" w16du:dateUtc="2025-07-10T21:40:00Z">
        <w:r w:rsidDel="00FD5D24">
          <w:delText>.</w:delText>
        </w:r>
      </w:del>
    </w:p>
    <w:p w14:paraId="4115FA2A" w14:textId="77777777" w:rsidR="00FD5D24" w:rsidRPr="00E52138" w:rsidRDefault="00FD5D24" w:rsidP="00FD5D24">
      <w:pPr>
        <w:ind w:firstLine="360"/>
        <w:rPr>
          <w:ins w:id="29" w:author="Jason Hughes" w:date="2025-07-10T16:39:00Z" w16du:dateUtc="2025-07-10T21:39:00Z"/>
        </w:rPr>
      </w:pPr>
    </w:p>
    <w:p w14:paraId="6EA4A349" w14:textId="6D6CFD8B" w:rsidR="00A96DB5" w:rsidRDefault="00A96DB5" w:rsidP="00FD5D24">
      <w:pPr>
        <w:ind w:firstLine="360"/>
        <w:rPr>
          <w:ins w:id="30" w:author="Jason Hughes" w:date="2025-07-10T16:56:00Z" w16du:dateUtc="2025-07-10T21:56:00Z"/>
          <w:b/>
        </w:rPr>
      </w:pPr>
      <w:r w:rsidRPr="00A153FE">
        <w:rPr>
          <w:b/>
        </w:rPr>
        <w:t>A0_BKJH_ProbeDesign_Wrapper_cluster_V5(id,cluster)</w:t>
      </w:r>
      <w:ins w:id="31" w:author="Jason Hughes" w:date="2025-07-09T19:18:00Z" w16du:dateUtc="2025-07-10T00:18:00Z">
        <w:r w:rsidR="00DE2125">
          <w:rPr>
            <w:b/>
          </w:rPr>
          <w:t xml:space="preserve"> </w:t>
        </w:r>
      </w:ins>
    </w:p>
    <w:p w14:paraId="6938373C" w14:textId="77777777" w:rsidR="006D635A" w:rsidRDefault="006D635A" w:rsidP="006D635A">
      <w:pPr>
        <w:ind w:left="360"/>
        <w:rPr>
          <w:moveTo w:id="32" w:author="Jason Hughes" w:date="2025-07-10T16:56:00Z" w16du:dateUtc="2025-07-10T21:56:00Z"/>
        </w:rPr>
      </w:pPr>
      <w:moveToRangeStart w:id="33" w:author="Jason Hughes" w:date="2025-07-10T16:56:00Z" w:name="move203059023"/>
      <w:moveTo w:id="34" w:author="Jason Hughes" w:date="2025-07-10T16:56:00Z" w16du:dateUtc="2025-07-10T21:56:00Z">
        <w:r w:rsidRPr="00A153FE">
          <w:rPr>
            <w:b/>
          </w:rPr>
          <w:t>1</w:t>
        </w:r>
        <w:r w:rsidRPr="00A153FE">
          <w:rPr>
            <w:b/>
            <w:vertAlign w:val="superscript"/>
          </w:rPr>
          <w:t>st</w:t>
        </w:r>
        <w:r w:rsidRPr="00A153FE">
          <w:rPr>
            <w:b/>
          </w:rPr>
          <w:t xml:space="preserve"> Input Argument id: id</w:t>
        </w:r>
        <w:r w:rsidRPr="00E52138">
          <w:t xml:space="preserve"> is an integer and is the row of the input design table file to run and design probes against. </w:t>
        </w:r>
      </w:moveTo>
    </w:p>
    <w:tbl>
      <w:tblPr>
        <w:tblW w:w="0" w:type="auto"/>
        <w:tblCellMar>
          <w:top w:w="15" w:type="dxa"/>
          <w:left w:w="15" w:type="dxa"/>
          <w:bottom w:w="15" w:type="dxa"/>
          <w:right w:w="15" w:type="dxa"/>
        </w:tblCellMar>
        <w:tblLook w:val="04A0" w:firstRow="1" w:lastRow="0" w:firstColumn="1" w:lastColumn="0" w:noHBand="0" w:noVBand="1"/>
      </w:tblPr>
      <w:tblGrid>
        <w:gridCol w:w="1595"/>
        <w:gridCol w:w="5357"/>
      </w:tblGrid>
      <w:tr w:rsidR="006D635A" w:rsidRPr="0011584B" w14:paraId="30AEF69F"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ABF302" w14:textId="77777777" w:rsidR="006D635A" w:rsidRPr="0011584B" w:rsidRDefault="006D635A" w:rsidP="007B0492">
            <w:pPr>
              <w:spacing w:after="0"/>
              <w:rPr>
                <w:moveTo w:id="35" w:author="Jason Hughes" w:date="2025-07-10T16:56:00Z" w16du:dateUtc="2025-07-10T21:56:00Z"/>
                <w:b/>
                <w:bCs/>
                <w:sz w:val="20"/>
                <w:szCs w:val="20"/>
              </w:rPr>
            </w:pPr>
            <w:moveTo w:id="36" w:author="Jason Hughes" w:date="2025-07-10T16:56:00Z" w16du:dateUtc="2025-07-10T21:56:00Z">
              <w:r>
                <w:rPr>
                  <w:b/>
                  <w:bCs/>
                  <w:sz w:val="20"/>
                  <w:szCs w:val="20"/>
                </w:rPr>
                <w:t>ID value type</w:t>
              </w:r>
            </w:moveTo>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965104" w14:textId="77777777" w:rsidR="006D635A" w:rsidRPr="0011584B" w:rsidRDefault="006D635A" w:rsidP="007B0492">
            <w:pPr>
              <w:spacing w:after="0"/>
              <w:rPr>
                <w:moveTo w:id="37" w:author="Jason Hughes" w:date="2025-07-10T16:56:00Z" w16du:dateUtc="2025-07-10T21:56:00Z"/>
                <w:b/>
                <w:bCs/>
                <w:sz w:val="20"/>
                <w:szCs w:val="20"/>
              </w:rPr>
            </w:pPr>
            <w:moveTo w:id="38" w:author="Jason Hughes" w:date="2025-07-10T16:56:00Z" w16du:dateUtc="2025-07-10T21:56:00Z">
              <w:r>
                <w:rPr>
                  <w:b/>
                  <w:bCs/>
                  <w:sz w:val="20"/>
                  <w:szCs w:val="20"/>
                </w:rPr>
                <w:t>Description</w:t>
              </w:r>
            </w:moveTo>
          </w:p>
        </w:tc>
      </w:tr>
      <w:tr w:rsidR="006D635A" w:rsidRPr="0011584B" w14:paraId="2178917E"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380861" w14:textId="77777777" w:rsidR="006D635A" w:rsidRPr="0011584B" w:rsidRDefault="006D635A" w:rsidP="007B0492">
            <w:pPr>
              <w:spacing w:after="0"/>
              <w:rPr>
                <w:moveTo w:id="39" w:author="Jason Hughes" w:date="2025-07-10T16:56:00Z" w16du:dateUtc="2025-07-10T21:56:00Z"/>
                <w:sz w:val="20"/>
                <w:szCs w:val="20"/>
              </w:rPr>
            </w:pPr>
            <w:moveTo w:id="40" w:author="Jason Hughes" w:date="2025-07-10T16:56:00Z" w16du:dateUtc="2025-07-10T21:56:00Z">
              <w:r>
                <w:rPr>
                  <w:sz w:val="20"/>
                  <w:szCs w:val="20"/>
                </w:rPr>
                <w:lastRenderedPageBreak/>
                <w:t>integer</w:t>
              </w:r>
            </w:moveTo>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A64A2D" w14:textId="77777777" w:rsidR="006D635A" w:rsidRPr="0011584B" w:rsidRDefault="006D635A" w:rsidP="007B0492">
            <w:pPr>
              <w:spacing w:after="0"/>
              <w:rPr>
                <w:moveTo w:id="41" w:author="Jason Hughes" w:date="2025-07-10T16:56:00Z" w16du:dateUtc="2025-07-10T21:56:00Z"/>
                <w:sz w:val="20"/>
                <w:szCs w:val="20"/>
              </w:rPr>
            </w:pPr>
            <w:moveTo w:id="42" w:author="Jason Hughes" w:date="2025-07-10T16:56:00Z" w16du:dateUtc="2025-07-10T21:56:00Z">
              <w:r w:rsidRPr="00E52138">
                <w:t>row of the input design table file to</w:t>
              </w:r>
              <w:r>
                <w:t xml:space="preserve"> </w:t>
              </w:r>
              <w:r w:rsidRPr="00E52138">
                <w:t xml:space="preserve">design probes </w:t>
              </w:r>
              <w:r>
                <w:t>for</w:t>
              </w:r>
            </w:moveTo>
          </w:p>
        </w:tc>
      </w:tr>
    </w:tbl>
    <w:p w14:paraId="29724CE4" w14:textId="77777777" w:rsidR="006D635A" w:rsidRDefault="006D635A" w:rsidP="006D635A">
      <w:pPr>
        <w:rPr>
          <w:moveTo w:id="43" w:author="Jason Hughes" w:date="2025-07-10T16:56:00Z" w16du:dateUtc="2025-07-10T21:56:00Z"/>
        </w:rPr>
      </w:pPr>
      <w:moveTo w:id="44" w:author="Jason Hughes" w:date="2025-07-10T16:56:00Z" w16du:dateUtc="2025-07-10T21:56:00Z">
        <w:r w:rsidRPr="00A153FE">
          <w:rPr>
            <w:b/>
          </w:rPr>
          <w:t>2</w:t>
        </w:r>
        <w:r w:rsidRPr="00A153FE">
          <w:rPr>
            <w:b/>
            <w:vertAlign w:val="superscript"/>
          </w:rPr>
          <w:t>nd</w:t>
        </w:r>
        <w:r w:rsidRPr="00A153FE">
          <w:rPr>
            <w:b/>
          </w:rPr>
          <w:t xml:space="preserve"> Input Argument cluster: cluster </w:t>
        </w:r>
        <w:r w:rsidRPr="00A153FE">
          <w:rPr>
            <w:bCs/>
          </w:rPr>
          <w:t>is an integer that determines the software parallelization pool between local and</w:t>
        </w:r>
        <w:r w:rsidRPr="00E52138">
          <w:t xml:space="preserve"> remote servers when running the script via </w:t>
        </w:r>
        <w:r>
          <w:t>s</w:t>
        </w:r>
        <w:r w:rsidRPr="00E52138">
          <w:t xml:space="preserve">lurm. The only difference between running on a cluster and running on a </w:t>
        </w:r>
        <w:r>
          <w:t>computer</w:t>
        </w:r>
        <w:r w:rsidRPr="00E52138">
          <w:t xml:space="preserve"> is the number of cores in the </w:t>
        </w:r>
        <w:r>
          <w:t>s</w:t>
        </w:r>
        <w:r w:rsidRPr="00E52138">
          <w:t>lurm file.</w:t>
        </w:r>
      </w:moveTo>
    </w:p>
    <w:tbl>
      <w:tblPr>
        <w:tblW w:w="0" w:type="auto"/>
        <w:tblCellMar>
          <w:top w:w="15" w:type="dxa"/>
          <w:left w:w="15" w:type="dxa"/>
          <w:bottom w:w="15" w:type="dxa"/>
          <w:right w:w="15" w:type="dxa"/>
        </w:tblCellMar>
        <w:tblLook w:val="04A0" w:firstRow="1" w:lastRow="0" w:firstColumn="1" w:lastColumn="0" w:noHBand="0" w:noVBand="1"/>
      </w:tblPr>
      <w:tblGrid>
        <w:gridCol w:w="1594"/>
        <w:gridCol w:w="5069"/>
      </w:tblGrid>
      <w:tr w:rsidR="006D635A" w:rsidRPr="0011584B" w14:paraId="583F03A4"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FC908F" w14:textId="77777777" w:rsidR="006D635A" w:rsidRPr="0011584B" w:rsidRDefault="006D635A" w:rsidP="007B0492">
            <w:pPr>
              <w:spacing w:after="0"/>
              <w:rPr>
                <w:moveTo w:id="45" w:author="Jason Hughes" w:date="2025-07-10T16:56:00Z" w16du:dateUtc="2025-07-10T21:56:00Z"/>
                <w:b/>
                <w:bCs/>
                <w:sz w:val="20"/>
                <w:szCs w:val="20"/>
              </w:rPr>
            </w:pPr>
            <w:moveTo w:id="46" w:author="Jason Hughes" w:date="2025-07-10T16:56:00Z" w16du:dateUtc="2025-07-10T21:56:00Z">
              <w:r>
                <w:rPr>
                  <w:b/>
                  <w:bCs/>
                  <w:sz w:val="20"/>
                  <w:szCs w:val="20"/>
                </w:rPr>
                <w:t>Cluster value</w:t>
              </w:r>
            </w:moveTo>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428D9A" w14:textId="77777777" w:rsidR="006D635A" w:rsidRPr="0011584B" w:rsidRDefault="006D635A" w:rsidP="007B0492">
            <w:pPr>
              <w:spacing w:after="0"/>
              <w:rPr>
                <w:moveTo w:id="47" w:author="Jason Hughes" w:date="2025-07-10T16:56:00Z" w16du:dateUtc="2025-07-10T21:56:00Z"/>
                <w:b/>
                <w:bCs/>
                <w:sz w:val="20"/>
                <w:szCs w:val="20"/>
              </w:rPr>
            </w:pPr>
            <w:moveTo w:id="48" w:author="Jason Hughes" w:date="2025-07-10T16:56:00Z" w16du:dateUtc="2025-07-10T21:56:00Z">
              <w:r>
                <w:rPr>
                  <w:b/>
                  <w:bCs/>
                  <w:sz w:val="20"/>
                  <w:szCs w:val="20"/>
                </w:rPr>
                <w:t>Description</w:t>
              </w:r>
            </w:moveTo>
          </w:p>
        </w:tc>
      </w:tr>
      <w:tr w:rsidR="006D635A" w:rsidRPr="0011584B" w14:paraId="3E92166E"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47B9B59" w14:textId="77777777" w:rsidR="006D635A" w:rsidRPr="0011584B" w:rsidRDefault="006D635A" w:rsidP="007B0492">
            <w:pPr>
              <w:spacing w:after="0"/>
              <w:rPr>
                <w:moveTo w:id="49" w:author="Jason Hughes" w:date="2025-07-10T16:56:00Z" w16du:dateUtc="2025-07-10T21:56:00Z"/>
                <w:sz w:val="20"/>
                <w:szCs w:val="20"/>
              </w:rPr>
            </w:pPr>
            <w:moveTo w:id="50" w:author="Jason Hughes" w:date="2025-07-10T16:56:00Z" w16du:dateUtc="2025-07-10T21:56:00Z">
              <w:r>
                <w:rPr>
                  <w:sz w:val="20"/>
                  <w:szCs w:val="20"/>
                </w:rPr>
                <w:t>0</w:t>
              </w:r>
            </w:moveTo>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50366F9" w14:textId="77777777" w:rsidR="006D635A" w:rsidRPr="0011584B" w:rsidRDefault="006D635A" w:rsidP="007B0492">
            <w:pPr>
              <w:spacing w:after="0"/>
              <w:rPr>
                <w:moveTo w:id="51" w:author="Jason Hughes" w:date="2025-07-10T16:56:00Z" w16du:dateUtc="2025-07-10T21:56:00Z"/>
                <w:sz w:val="20"/>
                <w:szCs w:val="20"/>
              </w:rPr>
            </w:pPr>
            <w:moveTo w:id="52" w:author="Jason Hughes" w:date="2025-07-10T16:56:00Z" w16du:dateUtc="2025-07-10T21:56:00Z">
              <w:r>
                <w:rPr>
                  <w:sz w:val="20"/>
                  <w:szCs w:val="20"/>
                </w:rPr>
                <w:t>Run Locally</w:t>
              </w:r>
            </w:moveTo>
          </w:p>
        </w:tc>
      </w:tr>
      <w:tr w:rsidR="006D635A" w:rsidRPr="0011584B" w14:paraId="6EEA196E"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57347BE" w14:textId="77777777" w:rsidR="006D635A" w:rsidRPr="0011584B" w:rsidRDefault="006D635A" w:rsidP="007B0492">
            <w:pPr>
              <w:spacing w:after="0"/>
              <w:rPr>
                <w:moveTo w:id="53" w:author="Jason Hughes" w:date="2025-07-10T16:56:00Z" w16du:dateUtc="2025-07-10T21:56:00Z"/>
                <w:sz w:val="20"/>
                <w:szCs w:val="20"/>
              </w:rPr>
            </w:pPr>
            <w:moveTo w:id="54" w:author="Jason Hughes" w:date="2025-07-10T16:56:00Z" w16du:dateUtc="2025-07-10T21:56:00Z">
              <w:r>
                <w:rPr>
                  <w:sz w:val="20"/>
                  <w:szCs w:val="20"/>
                </w:rPr>
                <w:t>1</w:t>
              </w:r>
            </w:moveTo>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93E5F8" w14:textId="77777777" w:rsidR="006D635A" w:rsidRPr="0011584B" w:rsidRDefault="006D635A" w:rsidP="007B0492">
            <w:pPr>
              <w:spacing w:after="0"/>
              <w:rPr>
                <w:moveTo w:id="55" w:author="Jason Hughes" w:date="2025-07-10T16:56:00Z" w16du:dateUtc="2025-07-10T21:56:00Z"/>
                <w:sz w:val="20"/>
                <w:szCs w:val="20"/>
              </w:rPr>
            </w:pPr>
            <w:moveTo w:id="56" w:author="Jason Hughes" w:date="2025-07-10T16:56:00Z" w16du:dateUtc="2025-07-10T21:56:00Z">
              <w:r>
                <w:rPr>
                  <w:sz w:val="20"/>
                  <w:szCs w:val="20"/>
                </w:rPr>
                <w:t>Run Remotely with Slurm file environmental variables.</w:t>
              </w:r>
            </w:moveTo>
          </w:p>
        </w:tc>
      </w:tr>
      <w:moveToRangeEnd w:id="33"/>
    </w:tbl>
    <w:p w14:paraId="5328AC1C" w14:textId="77777777" w:rsidR="006D635A" w:rsidRDefault="006D635A">
      <w:pPr>
        <w:rPr>
          <w:ins w:id="57" w:author="Jason Hughes" w:date="2025-07-10T16:41:00Z" w16du:dateUtc="2025-07-10T21:41:00Z"/>
          <w:b/>
        </w:rPr>
        <w:pPrChange w:id="58" w:author="Jason Hughes" w:date="2025-07-10T16:57:00Z" w16du:dateUtc="2025-07-10T21:57:00Z">
          <w:pPr>
            <w:ind w:firstLine="360"/>
          </w:pPr>
        </w:pPrChange>
      </w:pPr>
    </w:p>
    <w:p w14:paraId="2EE24CA7" w14:textId="4FEB7CDC" w:rsidR="00FD5D24" w:rsidRDefault="00FD5D24" w:rsidP="00FD5D24">
      <w:pPr>
        <w:pStyle w:val="Heading3"/>
        <w:rPr>
          <w:ins w:id="59" w:author="Jason Hughes" w:date="2025-07-10T16:41:00Z" w16du:dateUtc="2025-07-10T21:41:00Z"/>
          <w:bCs w:val="0"/>
        </w:rPr>
      </w:pPr>
      <w:ins w:id="60" w:author="Jason Hughes" w:date="2025-07-10T16:41:00Z" w16du:dateUtc="2025-07-10T21:41:00Z">
        <w:r w:rsidRPr="00FD5D24">
          <w:rPr>
            <w:bCs w:val="0"/>
          </w:rPr>
          <w:t>In MATLAB Runtime</w:t>
        </w:r>
      </w:ins>
    </w:p>
    <w:p w14:paraId="22FCE1FC" w14:textId="58547F29" w:rsidR="006D635A" w:rsidRPr="00352368" w:rsidRDefault="00FD5D24" w:rsidP="006D635A">
      <w:pPr>
        <w:rPr>
          <w:ins w:id="61" w:author="Jason Hughes" w:date="2025-07-10T16:54:00Z" w16du:dateUtc="2025-07-10T21:54:00Z"/>
          <w:sz w:val="20"/>
          <w:szCs w:val="20"/>
          <w:rPrChange w:id="62" w:author="Jason Hughes" w:date="2025-07-10T17:10:00Z" w16du:dateUtc="2025-07-10T22:10:00Z">
            <w:rPr>
              <w:ins w:id="63" w:author="Jason Hughes" w:date="2025-07-10T16:54:00Z" w16du:dateUtc="2025-07-10T21:54:00Z"/>
            </w:rPr>
          </w:rPrChange>
        </w:rPr>
      </w:pPr>
      <w:ins w:id="64" w:author="Jason Hughes" w:date="2025-07-10T16:42:00Z" w16du:dateUtc="2025-07-10T21:42:00Z">
        <w:r w:rsidRPr="00844AC9">
          <w:rPr>
            <w:sz w:val="20"/>
            <w:szCs w:val="20"/>
            <w:rPrChange w:id="65" w:author="Jason Hughes" w:date="2025-07-10T17:04:00Z" w16du:dateUtc="2025-07-10T22:04:00Z">
              <w:rPr/>
            </w:rPrChange>
          </w:rPr>
          <w:t xml:space="preserve">The code </w:t>
        </w:r>
      </w:ins>
      <w:ins w:id="66" w:author="Jason Hughes" w:date="2025-07-10T16:57:00Z" w16du:dateUtc="2025-07-10T21:57:00Z">
        <w:r w:rsidR="006D635A" w:rsidRPr="00844AC9">
          <w:rPr>
            <w:sz w:val="20"/>
            <w:szCs w:val="20"/>
            <w:rPrChange w:id="67" w:author="Jason Hughes" w:date="2025-07-10T17:04:00Z" w16du:dateUtc="2025-07-10T22:04:00Z">
              <w:rPr/>
            </w:rPrChange>
          </w:rPr>
          <w:t>can also be run via the terminal in MATLAB Runtime for users who do not have a MathWorks MATLAB license</w:t>
        </w:r>
      </w:ins>
      <w:ins w:id="68" w:author="Jason Hughes" w:date="2025-07-10T16:58:00Z" w16du:dateUtc="2025-07-10T21:58:00Z">
        <w:r w:rsidR="006D635A" w:rsidRPr="00844AC9">
          <w:rPr>
            <w:sz w:val="20"/>
            <w:szCs w:val="20"/>
            <w:rPrChange w:id="69" w:author="Jason Hughes" w:date="2025-07-10T17:04:00Z" w16du:dateUtc="2025-07-10T22:04:00Z">
              <w:rPr/>
            </w:rPrChange>
          </w:rPr>
          <w:t xml:space="preserve">. Users must download the MATLAB Runtime version created with the compiled </w:t>
        </w:r>
      </w:ins>
      <w:ins w:id="70" w:author="Jason Hughes" w:date="2025-07-10T17:04:00Z" w16du:dateUtc="2025-07-10T22:04:00Z">
        <w:r w:rsidR="00844AC9" w:rsidRPr="00844AC9">
          <w:rPr>
            <w:sz w:val="20"/>
            <w:szCs w:val="20"/>
            <w:rPrChange w:id="71" w:author="Jason Hughes" w:date="2025-07-10T17:04:00Z" w16du:dateUtc="2025-07-10T22:04:00Z">
              <w:rPr/>
            </w:rPrChange>
          </w:rPr>
          <w:t xml:space="preserve">MATLAB License-Free Version </w:t>
        </w:r>
      </w:ins>
      <w:ins w:id="72" w:author="Jason Hughes" w:date="2025-07-10T16:58:00Z" w16du:dateUtc="2025-07-10T21:58:00Z">
        <w:r w:rsidR="006D635A" w:rsidRPr="00844AC9">
          <w:rPr>
            <w:sz w:val="20"/>
            <w:szCs w:val="20"/>
            <w:rPrChange w:id="73" w:author="Jason Hughes" w:date="2025-07-10T17:04:00Z" w16du:dateUtc="2025-07-10T22:04:00Z">
              <w:rPr/>
            </w:rPrChange>
          </w:rPr>
          <w:t>of TrueProbes software or use the TrueProbes Design Software Installer, which includes the required MATLAB Runtime for running the software.</w:t>
        </w:r>
      </w:ins>
    </w:p>
    <w:tbl>
      <w:tblPr>
        <w:tblW w:w="11691" w:type="dxa"/>
        <w:tblInd w:w="-1540" w:type="dxa"/>
        <w:tblCellMar>
          <w:top w:w="15" w:type="dxa"/>
          <w:left w:w="15" w:type="dxa"/>
          <w:bottom w:w="15" w:type="dxa"/>
          <w:right w:w="15" w:type="dxa"/>
        </w:tblCellMar>
        <w:tblLook w:val="04A0" w:firstRow="1" w:lastRow="0" w:firstColumn="1" w:lastColumn="0" w:noHBand="0" w:noVBand="1"/>
      </w:tblPr>
      <w:tblGrid>
        <w:gridCol w:w="1910"/>
        <w:gridCol w:w="4564"/>
        <w:gridCol w:w="5217"/>
        <w:tblGridChange w:id="74">
          <w:tblGrid>
            <w:gridCol w:w="1910"/>
            <w:gridCol w:w="700"/>
            <w:gridCol w:w="682"/>
            <w:gridCol w:w="3182"/>
            <w:gridCol w:w="1226"/>
            <w:gridCol w:w="3991"/>
            <w:gridCol w:w="1530"/>
          </w:tblGrid>
        </w:tblGridChange>
      </w:tblGrid>
      <w:tr w:rsidR="003B7B4C" w:rsidRPr="0011584B" w14:paraId="6E66048B" w14:textId="28953CF9" w:rsidTr="003B7B4C">
        <w:trPr>
          <w:trHeight w:val="262"/>
          <w:ins w:id="75" w:author="Jason Hughes" w:date="2025-07-10T17:06:00Z"/>
        </w:trPr>
        <w:tc>
          <w:tcPr>
            <w:tcW w:w="1936" w:type="dxa"/>
            <w:tcBorders>
              <w:top w:val="single" w:sz="8" w:space="0" w:color="D1D9E0"/>
              <w:left w:val="single" w:sz="8" w:space="0" w:color="D1D9E0"/>
              <w:bottom w:val="single" w:sz="8" w:space="0" w:color="D1D9E0"/>
              <w:right w:val="single" w:sz="8" w:space="0" w:color="D1D9E0"/>
            </w:tcBorders>
            <w:shd w:val="clear" w:color="auto" w:fill="FFFFFF"/>
          </w:tcPr>
          <w:p w14:paraId="2BB49403" w14:textId="475237A5" w:rsidR="00844AC9" w:rsidRDefault="00844AC9" w:rsidP="007B0492">
            <w:pPr>
              <w:spacing w:after="0"/>
              <w:rPr>
                <w:ins w:id="76" w:author="Jason Hughes" w:date="2025-07-10T17:09:00Z" w16du:dateUtc="2025-07-10T22:09:00Z"/>
                <w:b/>
                <w:bCs/>
                <w:sz w:val="20"/>
                <w:szCs w:val="20"/>
              </w:rPr>
            </w:pPr>
            <w:ins w:id="77" w:author="Jason Hughes" w:date="2025-07-10T17:10:00Z" w16du:dateUtc="2025-07-10T22:10:00Z">
              <w:r>
                <w:rPr>
                  <w:b/>
                  <w:bCs/>
                  <w:sz w:val="20"/>
                  <w:szCs w:val="20"/>
                </w:rPr>
                <w:t>O</w:t>
              </w:r>
            </w:ins>
            <w:ins w:id="78" w:author="Jason Hughes" w:date="2025-07-10T18:01:00Z" w16du:dateUtc="2025-07-10T23:01:00Z">
              <w:r w:rsidR="003B7B4C">
                <w:rPr>
                  <w:b/>
                  <w:bCs/>
                  <w:sz w:val="20"/>
                  <w:szCs w:val="20"/>
                </w:rPr>
                <w:t xml:space="preserve">perating </w:t>
              </w:r>
            </w:ins>
            <w:ins w:id="79" w:author="Jason Hughes" w:date="2025-07-10T17:10:00Z" w16du:dateUtc="2025-07-10T22:10:00Z">
              <w:r>
                <w:rPr>
                  <w:b/>
                  <w:bCs/>
                  <w:sz w:val="20"/>
                  <w:szCs w:val="20"/>
                </w:rPr>
                <w:t>S</w:t>
              </w:r>
            </w:ins>
            <w:ins w:id="80" w:author="Jason Hughes" w:date="2025-07-10T18:01:00Z" w16du:dateUtc="2025-07-10T23:01:00Z">
              <w:r w:rsidR="003B7B4C">
                <w:rPr>
                  <w:b/>
                  <w:bCs/>
                  <w:sz w:val="20"/>
                  <w:szCs w:val="20"/>
                </w:rPr>
                <w:t>ystem</w:t>
              </w:r>
            </w:ins>
          </w:p>
        </w:tc>
        <w:tc>
          <w:tcPr>
            <w:tcW w:w="456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284EDB" w14:textId="0FAD8F95" w:rsidR="00844AC9" w:rsidRPr="0011584B" w:rsidRDefault="00352368" w:rsidP="007B0492">
            <w:pPr>
              <w:spacing w:after="0"/>
              <w:rPr>
                <w:ins w:id="81" w:author="Jason Hughes" w:date="2025-07-10T17:06:00Z" w16du:dateUtc="2025-07-10T22:06:00Z"/>
                <w:b/>
                <w:bCs/>
                <w:sz w:val="20"/>
                <w:szCs w:val="20"/>
              </w:rPr>
            </w:pPr>
            <w:ins w:id="82" w:author="Jason Hughes" w:date="2025-07-10T17:15:00Z" w16du:dateUtc="2025-07-10T22:15:00Z">
              <w:r>
                <w:rPr>
                  <w:b/>
                  <w:bCs/>
                  <w:sz w:val="20"/>
                  <w:szCs w:val="20"/>
                </w:rPr>
                <w:t>MATLAB Runtime and TrueProbes Installer</w:t>
              </w:r>
            </w:ins>
          </w:p>
        </w:tc>
        <w:tc>
          <w:tcPr>
            <w:tcW w:w="5191" w:type="dxa"/>
            <w:tcBorders>
              <w:top w:val="single" w:sz="8" w:space="0" w:color="D1D9E0"/>
              <w:left w:val="single" w:sz="8" w:space="0" w:color="D1D9E0"/>
              <w:bottom w:val="single" w:sz="8" w:space="0" w:color="D1D9E0"/>
              <w:right w:val="single" w:sz="8" w:space="0" w:color="D1D9E0"/>
            </w:tcBorders>
            <w:shd w:val="clear" w:color="auto" w:fill="FFFFFF"/>
          </w:tcPr>
          <w:p w14:paraId="0050E8E3" w14:textId="3E7F83E1" w:rsidR="00844AC9" w:rsidRDefault="00352368" w:rsidP="007B0492">
            <w:pPr>
              <w:spacing w:after="0"/>
              <w:rPr>
                <w:ins w:id="83" w:author="Jason Hughes" w:date="2025-07-10T17:06:00Z" w16du:dateUtc="2025-07-10T22:06:00Z"/>
                <w:b/>
                <w:bCs/>
                <w:sz w:val="20"/>
                <w:szCs w:val="20"/>
              </w:rPr>
            </w:pPr>
            <w:ins w:id="84" w:author="Jason Hughes" w:date="2025-07-10T17:12:00Z" w16du:dateUtc="2025-07-10T22:12:00Z">
              <w:r>
                <w:rPr>
                  <w:b/>
                  <w:bCs/>
                  <w:sz w:val="20"/>
                  <w:szCs w:val="20"/>
                </w:rPr>
                <w:t>Run Command</w:t>
              </w:r>
            </w:ins>
          </w:p>
        </w:tc>
      </w:tr>
      <w:tr w:rsidR="003B7B4C" w:rsidRPr="0011584B" w14:paraId="28DA1B1C" w14:textId="3B030A6E" w:rsidTr="003B7B4C">
        <w:trPr>
          <w:trHeight w:val="252"/>
          <w:ins w:id="85" w:author="Jason Hughes" w:date="2025-07-10T17:06:00Z"/>
        </w:trPr>
        <w:tc>
          <w:tcPr>
            <w:tcW w:w="1936" w:type="dxa"/>
            <w:tcBorders>
              <w:top w:val="single" w:sz="8" w:space="0" w:color="D1D9E0"/>
              <w:left w:val="single" w:sz="8" w:space="0" w:color="D1D9E0"/>
              <w:bottom w:val="single" w:sz="8" w:space="0" w:color="D1D9E0"/>
              <w:right w:val="single" w:sz="8" w:space="0" w:color="D1D9E0"/>
            </w:tcBorders>
            <w:shd w:val="clear" w:color="auto" w:fill="FFFFFF"/>
          </w:tcPr>
          <w:p w14:paraId="73EF47EF" w14:textId="5F496B47" w:rsidR="00844AC9" w:rsidRPr="00352368" w:rsidRDefault="003B7B4C" w:rsidP="007B0492">
            <w:pPr>
              <w:spacing w:after="0"/>
              <w:rPr>
                <w:ins w:id="86" w:author="Jason Hughes" w:date="2025-07-10T17:09:00Z" w16du:dateUtc="2025-07-10T22:09:00Z"/>
                <w:bCs/>
                <w:sz w:val="20"/>
                <w:szCs w:val="20"/>
                <w:rPrChange w:id="87" w:author="Jason Hughes" w:date="2025-07-10T17:12:00Z" w16du:dateUtc="2025-07-10T22:12:00Z">
                  <w:rPr>
                    <w:ins w:id="88" w:author="Jason Hughes" w:date="2025-07-10T17:09:00Z" w16du:dateUtc="2025-07-10T22:09:00Z"/>
                    <w:b/>
                    <w:sz w:val="20"/>
                    <w:szCs w:val="20"/>
                  </w:rPr>
                </w:rPrChange>
              </w:rPr>
            </w:pPr>
            <w:ins w:id="89" w:author="Jason Hughes" w:date="2025-07-10T18:01:00Z" w16du:dateUtc="2025-07-10T23:01:00Z">
              <w:r>
                <w:rPr>
                  <w:bCs/>
                  <w:sz w:val="20"/>
                  <w:szCs w:val="20"/>
                </w:rPr>
                <w:t xml:space="preserve">Windows / </w:t>
              </w:r>
            </w:ins>
            <w:ins w:id="90" w:author="Jason Hughes" w:date="2025-07-10T17:09:00Z" w16du:dateUtc="2025-07-10T22:09:00Z">
              <w:r w:rsidR="00844AC9" w:rsidRPr="00352368">
                <w:rPr>
                  <w:bCs/>
                  <w:sz w:val="20"/>
                  <w:szCs w:val="20"/>
                  <w:rPrChange w:id="91" w:author="Jason Hughes" w:date="2025-07-10T17:12:00Z" w16du:dateUtc="2025-07-10T22:12:00Z">
                    <w:rPr>
                      <w:b/>
                      <w:sz w:val="20"/>
                      <w:szCs w:val="20"/>
                    </w:rPr>
                  </w:rPrChange>
                </w:rPr>
                <w:t>WIN</w:t>
              </w:r>
            </w:ins>
            <w:ins w:id="92" w:author="Jason Hughes" w:date="2025-07-10T17:11:00Z" w16du:dateUtc="2025-07-10T22:11:00Z">
              <w:r w:rsidR="00352368" w:rsidRPr="00352368">
                <w:rPr>
                  <w:bCs/>
                  <w:sz w:val="20"/>
                  <w:szCs w:val="20"/>
                  <w:rPrChange w:id="93" w:author="Jason Hughes" w:date="2025-07-10T17:12:00Z" w16du:dateUtc="2025-07-10T22:12:00Z">
                    <w:rPr>
                      <w:b/>
                      <w:sz w:val="20"/>
                      <w:szCs w:val="20"/>
                    </w:rPr>
                  </w:rPrChange>
                </w:rPr>
                <w:t>64</w:t>
              </w:r>
            </w:ins>
          </w:p>
        </w:tc>
        <w:tc>
          <w:tcPr>
            <w:tcW w:w="456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39B535D" w14:textId="499F00D2" w:rsidR="00844AC9" w:rsidRPr="00352368" w:rsidRDefault="00844AC9" w:rsidP="007B0492">
            <w:pPr>
              <w:spacing w:after="0"/>
              <w:rPr>
                <w:ins w:id="94" w:author="Jason Hughes" w:date="2025-07-10T17:06:00Z" w16du:dateUtc="2025-07-10T22:06:00Z"/>
                <w:bCs/>
                <w:sz w:val="20"/>
                <w:szCs w:val="20"/>
              </w:rPr>
            </w:pPr>
            <w:ins w:id="95" w:author="Jason Hughes" w:date="2025-07-10T17:06:00Z" w16du:dateUtc="2025-07-10T22:06:00Z">
              <w:r w:rsidRPr="00352368">
                <w:rPr>
                  <w:bCs/>
                  <w:sz w:val="20"/>
                  <w:szCs w:val="20"/>
                  <w:rPrChange w:id="96" w:author="Jason Hughes" w:date="2025-07-10T17:10:00Z" w16du:dateUtc="2025-07-10T22:10:00Z">
                    <w:rPr>
                      <w:b/>
                      <w:sz w:val="20"/>
                      <w:szCs w:val="20"/>
                    </w:rPr>
                  </w:rPrChange>
                </w:rPr>
                <w:t>TrueProbes_ProbeDesign</w:t>
              </w:r>
            </w:ins>
            <w:ins w:id="97" w:author="Jason Hughes" w:date="2025-07-10T17:07:00Z" w16du:dateUtc="2025-07-10T22:07:00Z">
              <w:r w:rsidRPr="00352368">
                <w:rPr>
                  <w:bCs/>
                  <w:sz w:val="20"/>
                  <w:szCs w:val="20"/>
                  <w:rPrChange w:id="98" w:author="Jason Hughes" w:date="2025-07-10T17:10:00Z" w16du:dateUtc="2025-07-10T22:10:00Z">
                    <w:rPr>
                      <w:b/>
                      <w:sz w:val="20"/>
                      <w:szCs w:val="20"/>
                    </w:rPr>
                  </w:rPrChange>
                </w:rPr>
                <w:t>er</w:t>
              </w:r>
            </w:ins>
            <w:ins w:id="99" w:author="Jason Hughes" w:date="2025-07-10T17:06:00Z" w16du:dateUtc="2025-07-10T22:06:00Z">
              <w:r w:rsidRPr="00352368">
                <w:rPr>
                  <w:bCs/>
                  <w:sz w:val="20"/>
                  <w:szCs w:val="20"/>
                  <w:rPrChange w:id="100" w:author="Jason Hughes" w:date="2025-07-10T17:10:00Z" w16du:dateUtc="2025-07-10T22:10:00Z">
                    <w:rPr>
                      <w:b/>
                      <w:sz w:val="20"/>
                      <w:szCs w:val="20"/>
                    </w:rPr>
                  </w:rPrChange>
                </w:rPr>
                <w:t>Installer_win64.exe</w:t>
              </w:r>
            </w:ins>
          </w:p>
        </w:tc>
        <w:tc>
          <w:tcPr>
            <w:tcW w:w="5191" w:type="dxa"/>
            <w:tcBorders>
              <w:top w:val="single" w:sz="8" w:space="0" w:color="D1D9E0"/>
              <w:left w:val="single" w:sz="8" w:space="0" w:color="D1D9E0"/>
              <w:bottom w:val="single" w:sz="8" w:space="0" w:color="D1D9E0"/>
              <w:right w:val="single" w:sz="8" w:space="0" w:color="D1D9E0"/>
            </w:tcBorders>
            <w:shd w:val="clear" w:color="auto" w:fill="FFFFFF"/>
          </w:tcPr>
          <w:p w14:paraId="7EB4001D" w14:textId="1E2AEFB6" w:rsidR="00352368" w:rsidRPr="00352368" w:rsidRDefault="00844AC9" w:rsidP="007B0492">
            <w:pPr>
              <w:spacing w:after="0"/>
              <w:rPr>
                <w:ins w:id="101" w:author="Jason Hughes" w:date="2025-07-10T17:06:00Z" w16du:dateUtc="2025-07-10T22:06:00Z"/>
                <w:sz w:val="20"/>
                <w:szCs w:val="20"/>
                <w:rPrChange w:id="102" w:author="Jason Hughes" w:date="2025-07-10T17:10:00Z" w16du:dateUtc="2025-07-10T22:10:00Z">
                  <w:rPr>
                    <w:ins w:id="103" w:author="Jason Hughes" w:date="2025-07-10T17:06:00Z" w16du:dateUtc="2025-07-10T22:06:00Z"/>
                    <w:b/>
                    <w:bCs/>
                    <w:sz w:val="20"/>
                    <w:szCs w:val="20"/>
                  </w:rPr>
                </w:rPrChange>
              </w:rPr>
            </w:pPr>
            <w:ins w:id="104" w:author="Jason Hughes" w:date="2025-07-10T17:08:00Z" w16du:dateUtc="2025-07-10T22:08:00Z">
              <w:r w:rsidRPr="00352368">
                <w:rPr>
                  <w:sz w:val="20"/>
                  <w:szCs w:val="20"/>
                </w:rPr>
                <w:t>.\A0_BKJH_ProbeDesign_Wrapper_cluster_V5.exe id cluster</w:t>
              </w:r>
            </w:ins>
          </w:p>
        </w:tc>
      </w:tr>
      <w:tr w:rsidR="003B7B4C" w:rsidRPr="0011584B" w14:paraId="64DE6579" w14:textId="5A75652D" w:rsidTr="003B7B4C">
        <w:trPr>
          <w:trHeight w:val="262"/>
          <w:ins w:id="105" w:author="Jason Hughes" w:date="2025-07-10T17:06:00Z"/>
        </w:trPr>
        <w:tc>
          <w:tcPr>
            <w:tcW w:w="1936" w:type="dxa"/>
            <w:tcBorders>
              <w:top w:val="single" w:sz="8" w:space="0" w:color="D1D9E0"/>
              <w:left w:val="single" w:sz="8" w:space="0" w:color="D1D9E0"/>
              <w:bottom w:val="single" w:sz="8" w:space="0" w:color="D1D9E0"/>
              <w:right w:val="single" w:sz="8" w:space="0" w:color="D1D9E0"/>
            </w:tcBorders>
            <w:shd w:val="clear" w:color="auto" w:fill="F6F8FA"/>
          </w:tcPr>
          <w:p w14:paraId="629524CD" w14:textId="00B3F08B" w:rsidR="00844AC9" w:rsidRPr="00352368" w:rsidRDefault="003B7B4C" w:rsidP="007B0492">
            <w:pPr>
              <w:spacing w:after="0"/>
              <w:rPr>
                <w:ins w:id="106" w:author="Jason Hughes" w:date="2025-07-10T17:09:00Z" w16du:dateUtc="2025-07-10T22:09:00Z"/>
                <w:bCs/>
                <w:sz w:val="20"/>
                <w:szCs w:val="20"/>
                <w:rPrChange w:id="107" w:author="Jason Hughes" w:date="2025-07-10T17:12:00Z" w16du:dateUtc="2025-07-10T22:12:00Z">
                  <w:rPr>
                    <w:ins w:id="108" w:author="Jason Hughes" w:date="2025-07-10T17:09:00Z" w16du:dateUtc="2025-07-10T22:09:00Z"/>
                    <w:b/>
                    <w:sz w:val="20"/>
                    <w:szCs w:val="20"/>
                  </w:rPr>
                </w:rPrChange>
              </w:rPr>
            </w:pPr>
            <w:ins w:id="109" w:author="Jason Hughes" w:date="2025-07-10T18:01:00Z" w16du:dateUtc="2025-07-10T23:01:00Z">
              <w:r>
                <w:rPr>
                  <w:bCs/>
                  <w:sz w:val="20"/>
                  <w:szCs w:val="20"/>
                </w:rPr>
                <w:t xml:space="preserve">Intel Mac / </w:t>
              </w:r>
            </w:ins>
            <w:ins w:id="110" w:author="Jason Hughes" w:date="2025-07-10T17:09:00Z" w16du:dateUtc="2025-07-10T22:09:00Z">
              <w:r w:rsidR="00844AC9" w:rsidRPr="00352368">
                <w:rPr>
                  <w:bCs/>
                  <w:sz w:val="20"/>
                  <w:szCs w:val="20"/>
                  <w:rPrChange w:id="111" w:author="Jason Hughes" w:date="2025-07-10T17:12:00Z" w16du:dateUtc="2025-07-10T22:12:00Z">
                    <w:rPr>
                      <w:b/>
                      <w:sz w:val="20"/>
                      <w:szCs w:val="20"/>
                    </w:rPr>
                  </w:rPrChange>
                </w:rPr>
                <w:t>MAC</w:t>
              </w:r>
            </w:ins>
            <w:ins w:id="112" w:author="Jason Hughes" w:date="2025-07-10T17:11:00Z" w16du:dateUtc="2025-07-10T22:11:00Z">
              <w:r w:rsidR="00352368" w:rsidRPr="00352368">
                <w:rPr>
                  <w:bCs/>
                  <w:sz w:val="20"/>
                  <w:szCs w:val="20"/>
                  <w:rPrChange w:id="113" w:author="Jason Hughes" w:date="2025-07-10T17:12:00Z" w16du:dateUtc="2025-07-10T22:12:00Z">
                    <w:rPr>
                      <w:b/>
                      <w:sz w:val="20"/>
                      <w:szCs w:val="20"/>
                    </w:rPr>
                  </w:rPrChange>
                </w:rPr>
                <w:t>I</w:t>
              </w:r>
            </w:ins>
            <w:ins w:id="114" w:author="Jason Hughes" w:date="2025-07-10T17:09:00Z" w16du:dateUtc="2025-07-10T22:09:00Z">
              <w:r w:rsidR="00844AC9" w:rsidRPr="00352368">
                <w:rPr>
                  <w:bCs/>
                  <w:sz w:val="20"/>
                  <w:szCs w:val="20"/>
                  <w:rPrChange w:id="115" w:author="Jason Hughes" w:date="2025-07-10T17:12:00Z" w16du:dateUtc="2025-07-10T22:12:00Z">
                    <w:rPr>
                      <w:b/>
                      <w:sz w:val="20"/>
                      <w:szCs w:val="20"/>
                    </w:rPr>
                  </w:rPrChange>
                </w:rPr>
                <w:t>64</w:t>
              </w:r>
            </w:ins>
          </w:p>
        </w:tc>
        <w:tc>
          <w:tcPr>
            <w:tcW w:w="456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4F2E23F" w14:textId="56BD7F51" w:rsidR="00844AC9" w:rsidRPr="00352368" w:rsidRDefault="00844AC9" w:rsidP="007B0492">
            <w:pPr>
              <w:spacing w:after="0"/>
              <w:rPr>
                <w:ins w:id="116" w:author="Jason Hughes" w:date="2025-07-10T17:06:00Z" w16du:dateUtc="2025-07-10T22:06:00Z"/>
                <w:bCs/>
                <w:sz w:val="20"/>
                <w:szCs w:val="20"/>
              </w:rPr>
            </w:pPr>
            <w:ins w:id="117" w:author="Jason Hughes" w:date="2025-07-10T17:09:00Z" w16du:dateUtc="2025-07-10T22:09:00Z">
              <w:r w:rsidRPr="00352368">
                <w:rPr>
                  <w:bCs/>
                  <w:sz w:val="20"/>
                  <w:szCs w:val="20"/>
                  <w:rPrChange w:id="118" w:author="Jason Hughes" w:date="2025-07-10T17:10:00Z" w16du:dateUtc="2025-07-10T22:10:00Z">
                    <w:rPr>
                      <w:b/>
                      <w:sz w:val="20"/>
                      <w:szCs w:val="20"/>
                    </w:rPr>
                  </w:rPrChange>
                </w:rPr>
                <w:t>True</w:t>
              </w:r>
            </w:ins>
            <w:ins w:id="119" w:author="Jason Hughes" w:date="2025-07-10T17:08:00Z" w16du:dateUtc="2025-07-10T22:08:00Z">
              <w:r w:rsidRPr="00352368">
                <w:rPr>
                  <w:bCs/>
                  <w:sz w:val="20"/>
                  <w:szCs w:val="20"/>
                  <w:rPrChange w:id="120" w:author="Jason Hughes" w:date="2025-07-10T17:10:00Z" w16du:dateUtc="2025-07-10T22:10:00Z">
                    <w:rPr>
                      <w:b/>
                      <w:sz w:val="20"/>
                      <w:szCs w:val="20"/>
                    </w:rPr>
                  </w:rPrChange>
                </w:rPr>
                <w:t>Probe</w:t>
              </w:r>
            </w:ins>
            <w:ins w:id="121" w:author="Jason Hughes" w:date="2025-07-10T17:12:00Z" w16du:dateUtc="2025-07-10T22:12:00Z">
              <w:r w:rsidR="00352368">
                <w:rPr>
                  <w:bCs/>
                  <w:sz w:val="20"/>
                  <w:szCs w:val="20"/>
                </w:rPr>
                <w:t>s</w:t>
              </w:r>
            </w:ins>
            <w:ins w:id="122" w:author="Jason Hughes" w:date="2025-07-10T17:09:00Z" w16du:dateUtc="2025-07-10T22:09:00Z">
              <w:r w:rsidRPr="00352368">
                <w:rPr>
                  <w:bCs/>
                  <w:sz w:val="20"/>
                  <w:szCs w:val="20"/>
                  <w:rPrChange w:id="123" w:author="Jason Hughes" w:date="2025-07-10T17:10:00Z" w16du:dateUtc="2025-07-10T22:10:00Z">
                    <w:rPr>
                      <w:b/>
                      <w:sz w:val="20"/>
                      <w:szCs w:val="20"/>
                    </w:rPr>
                  </w:rPrChange>
                </w:rPr>
                <w:t>_ProbeDesignerInstaller_mac</w:t>
              </w:r>
            </w:ins>
            <w:ins w:id="124" w:author="Jason Hughes" w:date="2025-07-10T17:11:00Z" w16du:dateUtc="2025-07-10T22:11:00Z">
              <w:r w:rsidR="00352368">
                <w:rPr>
                  <w:bCs/>
                  <w:sz w:val="20"/>
                  <w:szCs w:val="20"/>
                </w:rPr>
                <w:t>i</w:t>
              </w:r>
            </w:ins>
            <w:ins w:id="125" w:author="Jason Hughes" w:date="2025-07-10T17:09:00Z" w16du:dateUtc="2025-07-10T22:09:00Z">
              <w:r w:rsidRPr="00352368">
                <w:rPr>
                  <w:bCs/>
                  <w:sz w:val="20"/>
                  <w:szCs w:val="20"/>
                  <w:rPrChange w:id="126" w:author="Jason Hughes" w:date="2025-07-10T17:10:00Z" w16du:dateUtc="2025-07-10T22:10:00Z">
                    <w:rPr>
                      <w:b/>
                      <w:sz w:val="20"/>
                      <w:szCs w:val="20"/>
                    </w:rPr>
                  </w:rPrChange>
                </w:rPr>
                <w:t>64</w:t>
              </w:r>
            </w:ins>
            <w:ins w:id="127" w:author="Jason Hughes" w:date="2025-07-10T17:08:00Z" w16du:dateUtc="2025-07-10T22:08:00Z">
              <w:r w:rsidRPr="00352368">
                <w:rPr>
                  <w:bCs/>
                  <w:sz w:val="20"/>
                  <w:szCs w:val="20"/>
                  <w:rPrChange w:id="128" w:author="Jason Hughes" w:date="2025-07-10T17:10:00Z" w16du:dateUtc="2025-07-10T22:10:00Z">
                    <w:rPr>
                      <w:b/>
                      <w:sz w:val="20"/>
                      <w:szCs w:val="20"/>
                    </w:rPr>
                  </w:rPrChange>
                </w:rPr>
                <w:t>.app</w:t>
              </w:r>
            </w:ins>
          </w:p>
        </w:tc>
        <w:tc>
          <w:tcPr>
            <w:tcW w:w="5191" w:type="dxa"/>
            <w:tcBorders>
              <w:top w:val="single" w:sz="8" w:space="0" w:color="D1D9E0"/>
              <w:left w:val="single" w:sz="8" w:space="0" w:color="D1D9E0"/>
              <w:bottom w:val="single" w:sz="8" w:space="0" w:color="D1D9E0"/>
              <w:right w:val="single" w:sz="8" w:space="0" w:color="D1D9E0"/>
            </w:tcBorders>
            <w:shd w:val="clear" w:color="auto" w:fill="F6F8FA"/>
          </w:tcPr>
          <w:p w14:paraId="5F60019A" w14:textId="77777777" w:rsidR="002D30ED" w:rsidRDefault="00352368" w:rsidP="007B0492">
            <w:pPr>
              <w:spacing w:after="0"/>
              <w:rPr>
                <w:ins w:id="129" w:author="Jason Hughes" w:date="2025-07-28T12:43:00Z" w16du:dateUtc="2025-07-28T17:43:00Z"/>
                <w:sz w:val="20"/>
                <w:szCs w:val="20"/>
              </w:rPr>
            </w:pPr>
            <w:ins w:id="130" w:author="Jason Hughes" w:date="2025-07-10T17:12:00Z" w16du:dateUtc="2025-07-10T22:12:00Z">
              <w:r w:rsidRPr="00352368">
                <w:rPr>
                  <w:sz w:val="20"/>
                  <w:szCs w:val="20"/>
                </w:rPr>
                <w:t>.</w:t>
              </w:r>
            </w:ins>
            <w:ins w:id="131" w:author="Jason Hughes" w:date="2025-07-10T18:20:00Z" w16du:dateUtc="2025-07-10T23:20:00Z">
              <w:r w:rsidR="007B0492">
                <w:rPr>
                  <w:sz w:val="20"/>
                  <w:szCs w:val="20"/>
                </w:rPr>
                <w:t>/</w:t>
              </w:r>
            </w:ins>
            <w:ins w:id="132" w:author="Jason Hughes" w:date="2025-07-10T17:12:00Z" w16du:dateUtc="2025-07-10T22:12:00Z">
              <w:r w:rsidRPr="00352368">
                <w:rPr>
                  <w:sz w:val="20"/>
                  <w:szCs w:val="20"/>
                </w:rPr>
                <w:t>A0_BKJH_ProbeDesign_Wrapper_cluster_V5.</w:t>
              </w:r>
              <w:r>
                <w:rPr>
                  <w:sz w:val="20"/>
                  <w:szCs w:val="20"/>
                </w:rPr>
                <w:t>app</w:t>
              </w:r>
            </w:ins>
            <w:ins w:id="133" w:author="Jason Hughes" w:date="2025-07-28T12:43:00Z" w16du:dateUtc="2025-07-28T17:43:00Z">
              <w:r w:rsidR="002D30ED">
                <w:rPr>
                  <w:sz w:val="20"/>
                  <w:szCs w:val="20"/>
                </w:rPr>
                <w:t>/Contents/</w:t>
              </w:r>
            </w:ins>
          </w:p>
          <w:p w14:paraId="64B746F0" w14:textId="5ECFB2E9" w:rsidR="00352368" w:rsidRDefault="002D30ED" w:rsidP="007B0492">
            <w:pPr>
              <w:spacing w:after="0"/>
              <w:rPr>
                <w:ins w:id="134" w:author="Jason Hughes" w:date="2025-07-10T17:06:00Z" w16du:dateUtc="2025-07-10T22:06:00Z"/>
                <w:sz w:val="20"/>
                <w:szCs w:val="20"/>
              </w:rPr>
            </w:pPr>
            <w:ins w:id="135" w:author="Jason Hughes" w:date="2025-07-28T12:43:00Z" w16du:dateUtc="2025-07-28T17:43:00Z">
              <w:r>
                <w:rPr>
                  <w:sz w:val="20"/>
                  <w:szCs w:val="20"/>
                </w:rPr>
                <w:t>MacOS/</w:t>
              </w:r>
            </w:ins>
            <w:ins w:id="136" w:author="Jason Hughes" w:date="2025-07-28T12:44:00Z" w16du:dateUtc="2025-07-28T17:44:00Z">
              <w:r>
                <w:rPr>
                  <w:sz w:val="20"/>
                  <w:szCs w:val="20"/>
                </w:rPr>
                <w:t>A0_BKJH_ProbeDesign_Wrapper_cluster_V5</w:t>
              </w:r>
            </w:ins>
            <w:ins w:id="137" w:author="Jason Hughes" w:date="2025-07-10T17:12:00Z" w16du:dateUtc="2025-07-10T22:12:00Z">
              <w:r w:rsidR="00352368" w:rsidRPr="00352368">
                <w:rPr>
                  <w:sz w:val="20"/>
                  <w:szCs w:val="20"/>
                </w:rPr>
                <w:t xml:space="preserve"> id cluster</w:t>
              </w:r>
            </w:ins>
          </w:p>
        </w:tc>
      </w:tr>
      <w:tr w:rsidR="00352368" w:rsidRPr="0011584B" w14:paraId="6D495796" w14:textId="77777777" w:rsidTr="003B7B4C">
        <w:tblPrEx>
          <w:tblW w:w="11691" w:type="dxa"/>
          <w:tblInd w:w="-1540" w:type="dxa"/>
          <w:tblCellMar>
            <w:top w:w="15" w:type="dxa"/>
            <w:left w:w="15" w:type="dxa"/>
            <w:bottom w:w="15" w:type="dxa"/>
            <w:right w:w="15" w:type="dxa"/>
          </w:tblCellMar>
          <w:tblPrExChange w:id="138" w:author="Jason Hughes" w:date="2025-07-10T18:01:00Z" w16du:dateUtc="2025-07-10T23:01:00Z">
            <w:tblPrEx>
              <w:tblW w:w="10611" w:type="dxa"/>
              <w:tblInd w:w="-460" w:type="dxa"/>
              <w:tblCellMar>
                <w:top w:w="15" w:type="dxa"/>
                <w:left w:w="15" w:type="dxa"/>
                <w:bottom w:w="15" w:type="dxa"/>
                <w:right w:w="15" w:type="dxa"/>
              </w:tblCellMar>
            </w:tblPrEx>
          </w:tblPrExChange>
        </w:tblPrEx>
        <w:trPr>
          <w:trHeight w:val="262"/>
          <w:ins w:id="139" w:author="Jason Hughes" w:date="2025-07-10T17:10:00Z"/>
          <w:trPrChange w:id="140" w:author="Jason Hughes" w:date="2025-07-10T18:01:00Z" w16du:dateUtc="2025-07-10T23:01:00Z">
            <w:trPr>
              <w:gridBefore w:val="2"/>
              <w:trHeight w:val="262"/>
            </w:trPr>
          </w:trPrChange>
        </w:trPr>
        <w:tc>
          <w:tcPr>
            <w:tcW w:w="1936" w:type="dxa"/>
            <w:tcBorders>
              <w:top w:val="single" w:sz="8" w:space="0" w:color="D1D9E0"/>
              <w:left w:val="single" w:sz="8" w:space="0" w:color="D1D9E0"/>
              <w:bottom w:val="single" w:sz="8" w:space="0" w:color="D1D9E0"/>
              <w:right w:val="single" w:sz="8" w:space="0" w:color="D1D9E0"/>
            </w:tcBorders>
            <w:shd w:val="clear" w:color="auto" w:fill="F6F8FA"/>
            <w:tcPrChange w:id="141" w:author="Jason Hughes" w:date="2025-07-10T18:01:00Z" w16du:dateUtc="2025-07-10T23:01:00Z">
              <w:tcPr>
                <w:tcW w:w="473" w:type="dxa"/>
                <w:tcBorders>
                  <w:top w:val="single" w:sz="8" w:space="0" w:color="D1D9E0"/>
                  <w:left w:val="single" w:sz="8" w:space="0" w:color="D1D9E0"/>
                  <w:bottom w:val="single" w:sz="8" w:space="0" w:color="D1D9E0"/>
                  <w:right w:val="single" w:sz="8" w:space="0" w:color="D1D9E0"/>
                </w:tcBorders>
                <w:shd w:val="clear" w:color="auto" w:fill="F6F8FA"/>
              </w:tcPr>
            </w:tcPrChange>
          </w:tcPr>
          <w:p w14:paraId="346AE92F" w14:textId="3BFCC524" w:rsidR="00352368" w:rsidRPr="00352368" w:rsidRDefault="003B7B4C" w:rsidP="007B0492">
            <w:pPr>
              <w:spacing w:after="0"/>
              <w:rPr>
                <w:ins w:id="142" w:author="Jason Hughes" w:date="2025-07-10T17:10:00Z" w16du:dateUtc="2025-07-10T22:10:00Z"/>
                <w:bCs/>
                <w:sz w:val="20"/>
                <w:szCs w:val="20"/>
                <w:rPrChange w:id="143" w:author="Jason Hughes" w:date="2025-07-10T17:12:00Z" w16du:dateUtc="2025-07-10T22:12:00Z">
                  <w:rPr>
                    <w:ins w:id="144" w:author="Jason Hughes" w:date="2025-07-10T17:10:00Z" w16du:dateUtc="2025-07-10T22:10:00Z"/>
                    <w:b/>
                    <w:sz w:val="20"/>
                    <w:szCs w:val="20"/>
                  </w:rPr>
                </w:rPrChange>
              </w:rPr>
            </w:pPr>
            <w:ins w:id="145" w:author="Jason Hughes" w:date="2025-07-10T18:01:00Z" w16du:dateUtc="2025-07-10T23:01:00Z">
              <w:r>
                <w:rPr>
                  <w:bCs/>
                  <w:sz w:val="20"/>
                  <w:szCs w:val="20"/>
                </w:rPr>
                <w:t xml:space="preserve">Silicon Mac/ </w:t>
              </w:r>
            </w:ins>
            <w:ins w:id="146" w:author="Jason Hughes" w:date="2025-07-10T17:11:00Z" w16du:dateUtc="2025-07-10T22:11:00Z">
              <w:r w:rsidR="00352368" w:rsidRPr="00352368">
                <w:rPr>
                  <w:bCs/>
                  <w:sz w:val="20"/>
                  <w:szCs w:val="20"/>
                  <w:rPrChange w:id="147" w:author="Jason Hughes" w:date="2025-07-10T17:12:00Z" w16du:dateUtc="2025-07-10T22:12:00Z">
                    <w:rPr>
                      <w:b/>
                      <w:sz w:val="20"/>
                      <w:szCs w:val="20"/>
                    </w:rPr>
                  </w:rPrChange>
                </w:rPr>
                <w:t>MACA64</w:t>
              </w:r>
            </w:ins>
          </w:p>
        </w:tc>
        <w:tc>
          <w:tcPr>
            <w:tcW w:w="456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Change w:id="148" w:author="Jason Hughes" w:date="2025-07-10T18:01:00Z" w16du:dateUtc="2025-07-10T23:01:00Z">
              <w:tcPr>
                <w:tcW w:w="3306" w:type="dxa"/>
                <w:gridSpan w:val="2"/>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tcPrChange>
          </w:tcPr>
          <w:p w14:paraId="04808E0A" w14:textId="220C3183" w:rsidR="00352368" w:rsidRPr="00352368" w:rsidRDefault="00352368" w:rsidP="007B0492">
            <w:pPr>
              <w:spacing w:after="0"/>
              <w:rPr>
                <w:ins w:id="149" w:author="Jason Hughes" w:date="2025-07-10T17:10:00Z" w16du:dateUtc="2025-07-10T22:10:00Z"/>
                <w:bCs/>
                <w:sz w:val="20"/>
                <w:szCs w:val="20"/>
              </w:rPr>
            </w:pPr>
            <w:ins w:id="150" w:author="Jason Hughes" w:date="2025-07-10T17:11:00Z" w16du:dateUtc="2025-07-10T22:11:00Z">
              <w:r w:rsidRPr="00A341FB">
                <w:rPr>
                  <w:bCs/>
                  <w:sz w:val="20"/>
                  <w:szCs w:val="20"/>
                </w:rPr>
                <w:t>TrueProbe</w:t>
              </w:r>
            </w:ins>
            <w:ins w:id="151" w:author="Jason Hughes" w:date="2025-07-10T17:13:00Z" w16du:dateUtc="2025-07-10T22:13:00Z">
              <w:r>
                <w:rPr>
                  <w:bCs/>
                  <w:sz w:val="20"/>
                  <w:szCs w:val="20"/>
                </w:rPr>
                <w:t>s</w:t>
              </w:r>
            </w:ins>
            <w:ins w:id="152" w:author="Jason Hughes" w:date="2025-07-10T17:11:00Z" w16du:dateUtc="2025-07-10T22:11:00Z">
              <w:r w:rsidRPr="00A341FB">
                <w:rPr>
                  <w:bCs/>
                  <w:sz w:val="20"/>
                  <w:szCs w:val="20"/>
                </w:rPr>
                <w:t>_ProbeDesignerInstaller_mac</w:t>
              </w:r>
              <w:r>
                <w:rPr>
                  <w:bCs/>
                  <w:sz w:val="20"/>
                  <w:szCs w:val="20"/>
                </w:rPr>
                <w:t>a</w:t>
              </w:r>
              <w:r w:rsidRPr="00A341FB">
                <w:rPr>
                  <w:bCs/>
                  <w:sz w:val="20"/>
                  <w:szCs w:val="20"/>
                </w:rPr>
                <w:t>64.app</w:t>
              </w:r>
            </w:ins>
          </w:p>
        </w:tc>
        <w:tc>
          <w:tcPr>
            <w:tcW w:w="5191" w:type="dxa"/>
            <w:tcBorders>
              <w:top w:val="single" w:sz="8" w:space="0" w:color="D1D9E0"/>
              <w:left w:val="single" w:sz="8" w:space="0" w:color="D1D9E0"/>
              <w:bottom w:val="single" w:sz="8" w:space="0" w:color="D1D9E0"/>
              <w:right w:val="single" w:sz="8" w:space="0" w:color="D1D9E0"/>
            </w:tcBorders>
            <w:shd w:val="clear" w:color="auto" w:fill="F6F8FA"/>
            <w:tcPrChange w:id="153" w:author="Jason Hughes" w:date="2025-07-10T18:01:00Z" w16du:dateUtc="2025-07-10T23:01:00Z">
              <w:tcPr>
                <w:tcW w:w="6832" w:type="dxa"/>
                <w:gridSpan w:val="2"/>
                <w:tcBorders>
                  <w:top w:val="single" w:sz="8" w:space="0" w:color="D1D9E0"/>
                  <w:left w:val="single" w:sz="8" w:space="0" w:color="D1D9E0"/>
                  <w:bottom w:val="single" w:sz="8" w:space="0" w:color="D1D9E0"/>
                  <w:right w:val="single" w:sz="8" w:space="0" w:color="D1D9E0"/>
                </w:tcBorders>
                <w:shd w:val="clear" w:color="auto" w:fill="F6F8FA"/>
              </w:tcPr>
            </w:tcPrChange>
          </w:tcPr>
          <w:p w14:paraId="0607DA9A" w14:textId="77777777" w:rsidR="00241CFB" w:rsidRDefault="00352368" w:rsidP="00241CFB">
            <w:pPr>
              <w:spacing w:after="0"/>
              <w:rPr>
                <w:ins w:id="154" w:author="Jason Hughes" w:date="2025-07-28T13:01:00Z" w16du:dateUtc="2025-07-28T18:01:00Z"/>
                <w:sz w:val="20"/>
                <w:szCs w:val="20"/>
              </w:rPr>
            </w:pPr>
            <w:ins w:id="155" w:author="Jason Hughes" w:date="2025-07-10T17:12:00Z" w16du:dateUtc="2025-07-10T22:12:00Z">
              <w:r w:rsidRPr="00352368">
                <w:rPr>
                  <w:sz w:val="20"/>
                  <w:szCs w:val="20"/>
                </w:rPr>
                <w:t>.</w:t>
              </w:r>
            </w:ins>
            <w:ins w:id="156" w:author="Jason Hughes" w:date="2025-07-10T18:20:00Z" w16du:dateUtc="2025-07-10T23:20:00Z">
              <w:r w:rsidR="007B0492">
                <w:rPr>
                  <w:sz w:val="20"/>
                  <w:szCs w:val="20"/>
                </w:rPr>
                <w:t>/</w:t>
              </w:r>
            </w:ins>
            <w:ins w:id="157" w:author="Jason Hughes" w:date="2025-07-10T17:12:00Z" w16du:dateUtc="2025-07-10T22:12:00Z">
              <w:r w:rsidRPr="00352368">
                <w:rPr>
                  <w:sz w:val="20"/>
                  <w:szCs w:val="20"/>
                </w:rPr>
                <w:t>A0_BKJH_ProbeDesign_Wrapper_cluster_V5.</w:t>
              </w:r>
              <w:r>
                <w:rPr>
                  <w:sz w:val="20"/>
                  <w:szCs w:val="20"/>
                </w:rPr>
                <w:t>app</w:t>
              </w:r>
            </w:ins>
            <w:ins w:id="158" w:author="Jason Hughes" w:date="2025-07-28T13:01:00Z" w16du:dateUtc="2025-07-28T18:01:00Z">
              <w:r w:rsidR="00241CFB">
                <w:rPr>
                  <w:sz w:val="20"/>
                  <w:szCs w:val="20"/>
                </w:rPr>
                <w:t>/Contents/</w:t>
              </w:r>
            </w:ins>
          </w:p>
          <w:p w14:paraId="52D5C091" w14:textId="765A06C1" w:rsidR="00352368" w:rsidRDefault="00241CFB" w:rsidP="00241CFB">
            <w:pPr>
              <w:spacing w:after="0"/>
              <w:rPr>
                <w:ins w:id="159" w:author="Jason Hughes" w:date="2025-07-10T17:10:00Z" w16du:dateUtc="2025-07-10T22:10:00Z"/>
                <w:sz w:val="20"/>
                <w:szCs w:val="20"/>
              </w:rPr>
            </w:pPr>
            <w:ins w:id="160" w:author="Jason Hughes" w:date="2025-07-28T13:01:00Z" w16du:dateUtc="2025-07-28T18:01:00Z">
              <w:r>
                <w:rPr>
                  <w:sz w:val="20"/>
                  <w:szCs w:val="20"/>
                </w:rPr>
                <w:t>MacOS/A0_BKJH_ProbeDesign_Wrapper_cluster_V5</w:t>
              </w:r>
              <w:r w:rsidRPr="00352368">
                <w:rPr>
                  <w:sz w:val="20"/>
                  <w:szCs w:val="20"/>
                </w:rPr>
                <w:t xml:space="preserve"> </w:t>
              </w:r>
            </w:ins>
            <w:ins w:id="161" w:author="Jason Hughes" w:date="2025-07-10T17:12:00Z" w16du:dateUtc="2025-07-10T22:12:00Z">
              <w:r w:rsidR="00352368" w:rsidRPr="00352368">
                <w:rPr>
                  <w:sz w:val="20"/>
                  <w:szCs w:val="20"/>
                </w:rPr>
                <w:t xml:space="preserve"> id cluster</w:t>
              </w:r>
            </w:ins>
          </w:p>
        </w:tc>
      </w:tr>
      <w:tr w:rsidR="003B7B4C" w:rsidRPr="0011584B" w14:paraId="6B7FA542" w14:textId="66294BFD" w:rsidTr="003B7B4C">
        <w:trPr>
          <w:trHeight w:val="262"/>
          <w:ins w:id="162" w:author="Jason Hughes" w:date="2025-07-10T17:06:00Z"/>
        </w:trPr>
        <w:tc>
          <w:tcPr>
            <w:tcW w:w="1936" w:type="dxa"/>
            <w:tcBorders>
              <w:top w:val="single" w:sz="8" w:space="0" w:color="D1D9E0"/>
              <w:left w:val="single" w:sz="8" w:space="0" w:color="D1D9E0"/>
              <w:bottom w:val="single" w:sz="8" w:space="0" w:color="D1D9E0"/>
              <w:right w:val="single" w:sz="8" w:space="0" w:color="D1D9E0"/>
            </w:tcBorders>
            <w:shd w:val="clear" w:color="auto" w:fill="FFFFFF"/>
          </w:tcPr>
          <w:p w14:paraId="547C0C3C" w14:textId="02964AE5" w:rsidR="00844AC9" w:rsidRPr="00352368" w:rsidRDefault="003B7B4C" w:rsidP="007B0492">
            <w:pPr>
              <w:spacing w:after="0"/>
              <w:rPr>
                <w:ins w:id="163" w:author="Jason Hughes" w:date="2025-07-10T17:09:00Z" w16du:dateUtc="2025-07-10T22:09:00Z"/>
                <w:bCs/>
                <w:sz w:val="20"/>
                <w:szCs w:val="20"/>
              </w:rPr>
            </w:pPr>
            <w:ins w:id="164" w:author="Jason Hughes" w:date="2025-07-10T18:01:00Z" w16du:dateUtc="2025-07-10T23:01:00Z">
              <w:r>
                <w:rPr>
                  <w:bCs/>
                  <w:sz w:val="20"/>
                  <w:szCs w:val="20"/>
                </w:rPr>
                <w:t xml:space="preserve">Linux / </w:t>
              </w:r>
            </w:ins>
            <w:ins w:id="165" w:author="Jason Hughes" w:date="2025-07-10T17:11:00Z" w16du:dateUtc="2025-07-10T22:11:00Z">
              <w:r w:rsidR="00352368" w:rsidRPr="00352368">
                <w:rPr>
                  <w:bCs/>
                  <w:sz w:val="20"/>
                  <w:szCs w:val="20"/>
                  <w:rPrChange w:id="166" w:author="Jason Hughes" w:date="2025-07-10T17:12:00Z" w16du:dateUtc="2025-07-10T22:12:00Z">
                    <w:rPr>
                      <w:b/>
                      <w:sz w:val="20"/>
                      <w:szCs w:val="20"/>
                    </w:rPr>
                  </w:rPrChange>
                </w:rPr>
                <w:t>GLNXA64</w:t>
              </w:r>
            </w:ins>
          </w:p>
        </w:tc>
        <w:tc>
          <w:tcPr>
            <w:tcW w:w="456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05517D2" w14:textId="5193F9AC" w:rsidR="00844AC9" w:rsidRPr="0011584B" w:rsidRDefault="00352368" w:rsidP="007B0492">
            <w:pPr>
              <w:spacing w:after="0"/>
              <w:rPr>
                <w:ins w:id="167" w:author="Jason Hughes" w:date="2025-07-10T17:06:00Z" w16du:dateUtc="2025-07-10T22:06:00Z"/>
                <w:sz w:val="20"/>
                <w:szCs w:val="20"/>
              </w:rPr>
            </w:pPr>
            <w:ins w:id="168" w:author="Jason Hughes" w:date="2025-07-10T17:11:00Z" w16du:dateUtc="2025-07-10T22:11:00Z">
              <w:r w:rsidRPr="00A341FB">
                <w:rPr>
                  <w:bCs/>
                  <w:sz w:val="20"/>
                  <w:szCs w:val="20"/>
                </w:rPr>
                <w:t>TrueProbe</w:t>
              </w:r>
            </w:ins>
            <w:ins w:id="169" w:author="Jason Hughes" w:date="2025-07-10T17:13:00Z" w16du:dateUtc="2025-07-10T22:13:00Z">
              <w:r>
                <w:rPr>
                  <w:bCs/>
                  <w:sz w:val="20"/>
                  <w:szCs w:val="20"/>
                </w:rPr>
                <w:t>s</w:t>
              </w:r>
            </w:ins>
            <w:ins w:id="170" w:author="Jason Hughes" w:date="2025-07-10T17:11:00Z" w16du:dateUtc="2025-07-10T22:11:00Z">
              <w:r w:rsidRPr="00A341FB">
                <w:rPr>
                  <w:bCs/>
                  <w:sz w:val="20"/>
                  <w:szCs w:val="20"/>
                </w:rPr>
                <w:t>_ProbeDesignerInstaller_</w:t>
              </w:r>
              <w:r>
                <w:rPr>
                  <w:bCs/>
                  <w:sz w:val="20"/>
                  <w:szCs w:val="20"/>
                </w:rPr>
                <w:t>glnxa64</w:t>
              </w:r>
            </w:ins>
          </w:p>
        </w:tc>
        <w:tc>
          <w:tcPr>
            <w:tcW w:w="5191" w:type="dxa"/>
            <w:tcBorders>
              <w:top w:val="single" w:sz="8" w:space="0" w:color="D1D9E0"/>
              <w:left w:val="single" w:sz="8" w:space="0" w:color="D1D9E0"/>
              <w:bottom w:val="single" w:sz="8" w:space="0" w:color="D1D9E0"/>
              <w:right w:val="single" w:sz="8" w:space="0" w:color="D1D9E0"/>
            </w:tcBorders>
            <w:shd w:val="clear" w:color="auto" w:fill="FFFFFF"/>
          </w:tcPr>
          <w:p w14:paraId="59550AD7" w14:textId="37108B64" w:rsidR="00844AC9" w:rsidRDefault="00352368" w:rsidP="007B0492">
            <w:pPr>
              <w:spacing w:after="0"/>
              <w:rPr>
                <w:ins w:id="171" w:author="Jason Hughes" w:date="2025-07-10T17:06:00Z" w16du:dateUtc="2025-07-10T22:06:00Z"/>
                <w:sz w:val="20"/>
                <w:szCs w:val="20"/>
              </w:rPr>
            </w:pPr>
            <w:ins w:id="172" w:author="Jason Hughes" w:date="2025-07-10T17:12:00Z" w16du:dateUtc="2025-07-10T22:12:00Z">
              <w:r w:rsidRPr="00352368">
                <w:rPr>
                  <w:sz w:val="20"/>
                  <w:szCs w:val="20"/>
                </w:rPr>
                <w:t>.</w:t>
              </w:r>
            </w:ins>
            <w:ins w:id="173" w:author="Jason Hughes" w:date="2025-07-10T18:20:00Z" w16du:dateUtc="2025-07-10T23:20:00Z">
              <w:r w:rsidR="007B0492">
                <w:rPr>
                  <w:sz w:val="20"/>
                  <w:szCs w:val="20"/>
                </w:rPr>
                <w:t>/</w:t>
              </w:r>
            </w:ins>
            <w:ins w:id="174" w:author="Jason Hughes" w:date="2025-07-10T17:12:00Z" w16du:dateUtc="2025-07-10T22:12:00Z">
              <w:r w:rsidRPr="00352368">
                <w:rPr>
                  <w:sz w:val="20"/>
                  <w:szCs w:val="20"/>
                </w:rPr>
                <w:t>A0_BKJH_ProbeDesign_Wrapper_cluster_V5 id cluster</w:t>
              </w:r>
            </w:ins>
          </w:p>
        </w:tc>
      </w:tr>
    </w:tbl>
    <w:p w14:paraId="6A825C86" w14:textId="4B1946AA" w:rsidR="00B72433" w:rsidRPr="00B72433" w:rsidRDefault="00EE246E" w:rsidP="00EE246E">
      <w:pPr>
        <w:rPr>
          <w:ins w:id="175" w:author="Jason Hughes" w:date="2025-07-26T00:45:00Z" w16du:dateUtc="2025-07-26T05:45:00Z"/>
          <w:bCs/>
          <w:rPrChange w:id="176" w:author="Jason Hughes" w:date="2025-07-26T00:45:00Z" w16du:dateUtc="2025-07-26T05:45:00Z">
            <w:rPr>
              <w:ins w:id="177" w:author="Jason Hughes" w:date="2025-07-26T00:45:00Z" w16du:dateUtc="2025-07-26T05:45:00Z"/>
              <w:b/>
            </w:rPr>
          </w:rPrChange>
        </w:rPr>
      </w:pPr>
      <w:ins w:id="178" w:author="Jason Hughes" w:date="2025-07-10T18:16:00Z">
        <w:r w:rsidRPr="00EE246E">
          <w:rPr>
            <w:bCs/>
            <w:rPrChange w:id="179" w:author="Jason Hughes" w:date="2025-07-10T18:16:00Z" w16du:dateUtc="2025-07-10T23:16:00Z">
              <w:rPr>
                <w:b/>
              </w:rPr>
            </w:rPrChange>
          </w:rPr>
          <w:t>Additionally, on Mac or Linux, this code can be run via the included shell script for temporarily setting environment variables and executing the application.</w:t>
        </w:r>
      </w:ins>
    </w:p>
    <w:p w14:paraId="2F81F56E" w14:textId="50911FEB" w:rsidR="00EE246E" w:rsidRDefault="00EE246E" w:rsidP="00EE246E">
      <w:pPr>
        <w:rPr>
          <w:ins w:id="180" w:author="Jason Hughes" w:date="2025-07-28T13:03:00Z" w16du:dateUtc="2025-07-28T18:03:00Z"/>
          <w:b/>
        </w:rPr>
      </w:pPr>
      <w:ins w:id="181" w:author="Jason Hughes" w:date="2025-07-10T18:16:00Z">
        <w:r w:rsidRPr="00EE246E">
          <w:rPr>
            <w:b/>
          </w:rPr>
          <w:t>run_A0_BKJH_Probe</w:t>
        </w:r>
      </w:ins>
      <w:ins w:id="182" w:author="Jason Hughes" w:date="2025-07-10T18:17:00Z" w16du:dateUtc="2025-07-10T23:17:00Z">
        <w:r>
          <w:rPr>
            <w:b/>
          </w:rPr>
          <w:t>Design</w:t>
        </w:r>
      </w:ins>
      <w:ins w:id="183" w:author="Jason Hughes" w:date="2025-07-10T18:16:00Z">
        <w:r w:rsidRPr="00EE246E">
          <w:rPr>
            <w:b/>
          </w:rPr>
          <w:t xml:space="preserve">_Wrapper_cluster_V5.sh </w:t>
        </w:r>
      </w:ins>
    </w:p>
    <w:p w14:paraId="7742BA45" w14:textId="77777777" w:rsidR="00241CFB" w:rsidRPr="003D7D62" w:rsidRDefault="00241CFB" w:rsidP="00241CFB">
      <w:pPr>
        <w:rPr>
          <w:ins w:id="184" w:author="Jason Hughes" w:date="2025-07-28T13:03:00Z" w16du:dateUtc="2025-07-28T18:03:00Z"/>
          <w:bCs/>
        </w:rPr>
      </w:pPr>
      <w:ins w:id="185" w:author="Jason Hughes" w:date="2025-07-28T13:03:00Z" w16du:dateUtc="2025-07-28T18:03:00Z">
        <w:r w:rsidRPr="003D7D62">
          <w:rPr>
            <w:bCs/>
          </w:rPr>
          <w:t>To run the shell script, type in the Linux or Mac command prompt</w:t>
        </w:r>
      </w:ins>
    </w:p>
    <w:p w14:paraId="55F0E6F2" w14:textId="77777777" w:rsidR="00241CFB" w:rsidRDefault="00241CFB" w:rsidP="00241CFB">
      <w:pPr>
        <w:rPr>
          <w:ins w:id="186" w:author="Jason Hughes" w:date="2025-07-28T13:03:00Z" w16du:dateUtc="2025-07-28T18:03:00Z"/>
          <w:bCs/>
        </w:rPr>
      </w:pPr>
      <w:ins w:id="187" w:author="Jason Hughes" w:date="2025-07-28T13:03:00Z" w16du:dateUtc="2025-07-28T18:03:00Z">
        <w:r w:rsidRPr="003D7D62">
          <w:rPr>
            <w:bCs/>
          </w:rPr>
          <w:t xml:space="preserve">      ./run_A0_BKJH_Probe</w:t>
        </w:r>
        <w:r>
          <w:rPr>
            <w:bCs/>
          </w:rPr>
          <w:t>Design</w:t>
        </w:r>
        <w:r w:rsidRPr="003D7D62">
          <w:rPr>
            <w:bCs/>
          </w:rPr>
          <w:t>_Wrapper_cluster_V5.sh &lt;</w:t>
        </w:r>
        <w:proofErr w:type="spellStart"/>
        <w:r w:rsidRPr="003D7D62">
          <w:rPr>
            <w:bCs/>
          </w:rPr>
          <w:t>mcr_directory</w:t>
        </w:r>
        <w:proofErr w:type="spellEnd"/>
        <w:r w:rsidRPr="003D7D62">
          <w:rPr>
            <w:bCs/>
          </w:rPr>
          <w:t>&gt; id cluster</w:t>
        </w:r>
      </w:ins>
    </w:p>
    <w:p w14:paraId="118DF903" w14:textId="0B113447" w:rsidR="00241CFB" w:rsidRPr="00241CFB" w:rsidRDefault="00241CFB" w:rsidP="00EE246E">
      <w:pPr>
        <w:rPr>
          <w:ins w:id="188" w:author="Jason Hughes" w:date="2025-07-26T00:45:00Z" w16du:dateUtc="2025-07-26T05:45:00Z"/>
          <w:bCs/>
          <w:rPrChange w:id="189" w:author="Jason Hughes" w:date="2025-07-28T13:03:00Z" w16du:dateUtc="2025-07-28T18:03:00Z">
            <w:rPr>
              <w:ins w:id="190" w:author="Jason Hughes" w:date="2025-07-26T00:45:00Z" w16du:dateUtc="2025-07-26T05:45:00Z"/>
              <w:b/>
            </w:rPr>
          </w:rPrChange>
        </w:rPr>
      </w:pPr>
      <w:ins w:id="191" w:author="Jason Hughes" w:date="2025-07-28T13:03:00Z" w16du:dateUtc="2025-07-28T18:03:00Z">
        <w:r w:rsidRPr="00E30B51">
          <w:rPr>
            <w:bCs/>
          </w:rPr>
          <w:t>Where &lt;</w:t>
        </w:r>
        <w:proofErr w:type="spellStart"/>
        <w:r w:rsidRPr="00E30B51">
          <w:rPr>
            <w:bCs/>
          </w:rPr>
          <w:t>mcr_directory</w:t>
        </w:r>
        <w:proofErr w:type="spellEnd"/>
        <w:r w:rsidRPr="00E30B51">
          <w:rPr>
            <w:bCs/>
          </w:rPr>
          <w:t xml:space="preserve">&gt; is the directory where MATLAB Runtime(R2024a) is installed or the directory where MATLAB is installed on the machine. </w:t>
        </w:r>
      </w:ins>
    </w:p>
    <w:p w14:paraId="577CE8F9" w14:textId="77777777" w:rsidR="00241CFB" w:rsidRDefault="00B72433" w:rsidP="00EE246E">
      <w:pPr>
        <w:rPr>
          <w:ins w:id="192" w:author="Jason Hughes" w:date="2025-07-28T13:07:00Z" w16du:dateUtc="2025-07-28T18:07:00Z"/>
          <w:b/>
        </w:rPr>
      </w:pPr>
      <w:ins w:id="193" w:author="Jason Hughes" w:date="2025-07-26T00:46:00Z" w16du:dateUtc="2025-07-26T05:46:00Z">
        <w:r>
          <w:rPr>
            <w:b/>
          </w:rPr>
          <w:t>In Linux</w:t>
        </w:r>
      </w:ins>
    </w:p>
    <w:p w14:paraId="582BA4FB" w14:textId="57CBE2DE" w:rsidR="00241CFB" w:rsidRPr="00241CFB" w:rsidRDefault="00241CFB" w:rsidP="00241CFB">
      <w:pPr>
        <w:ind w:firstLine="720"/>
        <w:rPr>
          <w:ins w:id="194" w:author="Jason Hughes" w:date="2025-07-28T13:07:00Z" w16du:dateUtc="2025-07-28T18:07:00Z"/>
          <w:b/>
          <w:rPrChange w:id="195" w:author="Jason Hughes" w:date="2025-07-28T13:09:00Z" w16du:dateUtc="2025-07-28T18:09:00Z">
            <w:rPr>
              <w:ins w:id="196" w:author="Jason Hughes" w:date="2025-07-28T13:07:00Z" w16du:dateUtc="2025-07-28T18:07:00Z"/>
              <w:bCs/>
            </w:rPr>
          </w:rPrChange>
        </w:rPr>
        <w:pPrChange w:id="197" w:author="Jason Hughes" w:date="2025-07-28T13:09:00Z" w16du:dateUtc="2025-07-28T18:09:00Z">
          <w:pPr/>
        </w:pPrChange>
      </w:pPr>
      <w:ins w:id="198" w:author="Jason Hughes" w:date="2025-07-28T13:07:00Z" w16du:dateUtc="2025-07-28T18:07:00Z">
        <w:r w:rsidRPr="00241CFB">
          <w:rPr>
            <w:b/>
            <w:rPrChange w:id="199" w:author="Jason Hughes" w:date="2025-07-28T13:09:00Z" w16du:dateUtc="2025-07-28T18:09:00Z">
              <w:rPr>
                <w:bCs/>
              </w:rPr>
            </w:rPrChange>
          </w:rPr>
          <w:t xml:space="preserve">Set </w:t>
        </w:r>
      </w:ins>
      <w:ins w:id="200" w:author="Jason Hughes" w:date="2025-07-28T13:09:00Z" w16du:dateUtc="2025-07-28T18:09:00Z">
        <w:r>
          <w:rPr>
            <w:b/>
          </w:rPr>
          <w:t xml:space="preserve">the </w:t>
        </w:r>
      </w:ins>
      <w:ins w:id="201" w:author="Jason Hughes" w:date="2025-07-28T13:07:00Z" w16du:dateUtc="2025-07-28T18:07:00Z">
        <w:r w:rsidRPr="00241CFB">
          <w:rPr>
            <w:b/>
            <w:rPrChange w:id="202" w:author="Jason Hughes" w:date="2025-07-28T13:09:00Z" w16du:dateUtc="2025-07-28T18:09:00Z">
              <w:rPr>
                <w:bCs/>
              </w:rPr>
            </w:rPrChange>
          </w:rPr>
          <w:t>Runtime Library Path</w:t>
        </w:r>
      </w:ins>
    </w:p>
    <w:p w14:paraId="6A7A0CBB" w14:textId="77777777" w:rsidR="00241CFB" w:rsidRDefault="00241CFB" w:rsidP="00B72433">
      <w:pPr>
        <w:rPr>
          <w:ins w:id="203" w:author="Jason Hughes" w:date="2025-07-28T13:09:00Z" w16du:dateUtc="2025-07-28T18:09:00Z"/>
          <w:bCs/>
        </w:rPr>
      </w:pPr>
      <w:ins w:id="204" w:author="Jason Hughes" w:date="2025-07-28T13:08:00Z">
        <w:r w:rsidRPr="00241CFB">
          <w:rPr>
            <w:bCs/>
          </w:rPr>
          <w:lastRenderedPageBreak/>
          <w:t>export LD_LIBRARY_PATH="${LD_LIBRARY_PATH:+${LD_LIBRARY_PATH}:}\ /</w:t>
        </w:r>
        <w:proofErr w:type="spellStart"/>
        <w:r w:rsidRPr="00241CFB">
          <w:rPr>
            <w:bCs/>
          </w:rPr>
          <w:t>usr</w:t>
        </w:r>
        <w:proofErr w:type="spellEnd"/>
        <w:r w:rsidRPr="00241CFB">
          <w:rPr>
            <w:bCs/>
          </w:rPr>
          <w:t>/local/MATLAB/</w:t>
        </w:r>
        <w:proofErr w:type="spellStart"/>
        <w:r w:rsidRPr="00241CFB">
          <w:rPr>
            <w:bCs/>
          </w:rPr>
          <w:t>MATLAB_Runtime</w:t>
        </w:r>
        <w:proofErr w:type="spellEnd"/>
        <w:r w:rsidRPr="00241CFB">
          <w:rPr>
            <w:bCs/>
          </w:rPr>
          <w:t>/R202</w:t>
        </w:r>
      </w:ins>
      <w:ins w:id="205" w:author="Jason Hughes" w:date="2025-07-28T13:08:00Z" w16du:dateUtc="2025-07-28T18:08:00Z">
        <w:r>
          <w:rPr>
            <w:bCs/>
          </w:rPr>
          <w:t>4</w:t>
        </w:r>
      </w:ins>
      <w:ins w:id="206" w:author="Jason Hughes" w:date="2025-07-28T13:08:00Z">
        <w:r w:rsidRPr="00241CFB">
          <w:rPr>
            <w:bCs/>
          </w:rPr>
          <w:t>a/runtime/glnxa64:\ /</w:t>
        </w:r>
        <w:proofErr w:type="spellStart"/>
        <w:r w:rsidRPr="00241CFB">
          <w:rPr>
            <w:bCs/>
          </w:rPr>
          <w:t>usr</w:t>
        </w:r>
        <w:proofErr w:type="spellEnd"/>
        <w:r w:rsidRPr="00241CFB">
          <w:rPr>
            <w:bCs/>
          </w:rPr>
          <w:t>/local/MATLAB/</w:t>
        </w:r>
        <w:proofErr w:type="spellStart"/>
        <w:r w:rsidRPr="00241CFB">
          <w:rPr>
            <w:bCs/>
          </w:rPr>
          <w:t>MATLAB_Runtime</w:t>
        </w:r>
        <w:proofErr w:type="spellEnd"/>
        <w:r w:rsidRPr="00241CFB">
          <w:rPr>
            <w:bCs/>
          </w:rPr>
          <w:t>/R202</w:t>
        </w:r>
      </w:ins>
      <w:ins w:id="207" w:author="Jason Hughes" w:date="2025-07-28T13:08:00Z" w16du:dateUtc="2025-07-28T18:08:00Z">
        <w:r>
          <w:rPr>
            <w:bCs/>
          </w:rPr>
          <w:t>4</w:t>
        </w:r>
      </w:ins>
      <w:ins w:id="208" w:author="Jason Hughes" w:date="2025-07-28T13:08:00Z">
        <w:r w:rsidRPr="00241CFB">
          <w:rPr>
            <w:bCs/>
          </w:rPr>
          <w:t>a/bin/glnxa64:\ /</w:t>
        </w:r>
        <w:proofErr w:type="spellStart"/>
        <w:r w:rsidRPr="00241CFB">
          <w:rPr>
            <w:bCs/>
          </w:rPr>
          <w:t>usr</w:t>
        </w:r>
        <w:proofErr w:type="spellEnd"/>
        <w:r w:rsidRPr="00241CFB">
          <w:rPr>
            <w:bCs/>
          </w:rPr>
          <w:t>/local/MATLAB/</w:t>
        </w:r>
        <w:proofErr w:type="spellStart"/>
        <w:r w:rsidRPr="00241CFB">
          <w:rPr>
            <w:bCs/>
          </w:rPr>
          <w:t>MATLAB_Runtime</w:t>
        </w:r>
        <w:proofErr w:type="spellEnd"/>
        <w:r w:rsidRPr="00241CFB">
          <w:rPr>
            <w:bCs/>
          </w:rPr>
          <w:t>/R202</w:t>
        </w:r>
      </w:ins>
      <w:ins w:id="209" w:author="Jason Hughes" w:date="2025-07-28T13:08:00Z" w16du:dateUtc="2025-07-28T18:08:00Z">
        <w:r>
          <w:rPr>
            <w:bCs/>
          </w:rPr>
          <w:t>4</w:t>
        </w:r>
      </w:ins>
      <w:ins w:id="210" w:author="Jason Hughes" w:date="2025-07-28T13:08:00Z">
        <w:r w:rsidRPr="00241CFB">
          <w:rPr>
            <w:bCs/>
          </w:rPr>
          <w:t>a/sys/</w:t>
        </w:r>
        <w:proofErr w:type="spellStart"/>
        <w:r w:rsidRPr="00241CFB">
          <w:rPr>
            <w:bCs/>
          </w:rPr>
          <w:t>os</w:t>
        </w:r>
        <w:proofErr w:type="spellEnd"/>
        <w:r w:rsidRPr="00241CFB">
          <w:rPr>
            <w:bCs/>
          </w:rPr>
          <w:t>/glnxa64:\ /</w:t>
        </w:r>
        <w:proofErr w:type="spellStart"/>
        <w:r w:rsidRPr="00241CFB">
          <w:rPr>
            <w:bCs/>
          </w:rPr>
          <w:t>usr</w:t>
        </w:r>
        <w:proofErr w:type="spellEnd"/>
        <w:r w:rsidRPr="00241CFB">
          <w:rPr>
            <w:bCs/>
          </w:rPr>
          <w:t>/local/MATLAB/</w:t>
        </w:r>
        <w:proofErr w:type="spellStart"/>
        <w:r w:rsidRPr="00241CFB">
          <w:rPr>
            <w:bCs/>
          </w:rPr>
          <w:t>MATLAB_Runtime</w:t>
        </w:r>
        <w:proofErr w:type="spellEnd"/>
        <w:r w:rsidRPr="00241CFB">
          <w:rPr>
            <w:bCs/>
          </w:rPr>
          <w:t>/R202</w:t>
        </w:r>
      </w:ins>
      <w:ins w:id="211" w:author="Jason Hughes" w:date="2025-07-28T13:08:00Z" w16du:dateUtc="2025-07-28T18:08:00Z">
        <w:r>
          <w:rPr>
            <w:bCs/>
          </w:rPr>
          <w:t>4</w:t>
        </w:r>
      </w:ins>
      <w:ins w:id="212" w:author="Jason Hughes" w:date="2025-07-28T13:08:00Z">
        <w:r w:rsidRPr="00241CFB">
          <w:rPr>
            <w:bCs/>
          </w:rPr>
          <w:t>a/extern/bin/glnxa64"</w:t>
        </w:r>
      </w:ins>
      <w:ins w:id="213" w:author="Jason Hughes" w:date="2025-07-26T00:44:00Z" w16du:dateUtc="2025-07-26T05:44:00Z">
        <w:r w:rsidR="00B72433" w:rsidRPr="00F44B60">
          <w:rPr>
            <w:bCs/>
          </w:rPr>
          <w:t xml:space="preserve">     </w:t>
        </w:r>
      </w:ins>
    </w:p>
    <w:p w14:paraId="68B8B20D" w14:textId="6659BDFF" w:rsidR="00241CFB" w:rsidRPr="00241CFB" w:rsidRDefault="00241CFB" w:rsidP="00241CFB">
      <w:pPr>
        <w:ind w:firstLine="720"/>
        <w:rPr>
          <w:ins w:id="214" w:author="Jason Hughes" w:date="2025-07-28T13:09:00Z" w16du:dateUtc="2025-07-28T18:09:00Z"/>
          <w:b/>
          <w:rPrChange w:id="215" w:author="Jason Hughes" w:date="2025-07-28T13:09:00Z" w16du:dateUtc="2025-07-28T18:09:00Z">
            <w:rPr>
              <w:ins w:id="216" w:author="Jason Hughes" w:date="2025-07-28T13:09:00Z" w16du:dateUtc="2025-07-28T18:09:00Z"/>
              <w:bCs/>
            </w:rPr>
          </w:rPrChange>
        </w:rPr>
        <w:pPrChange w:id="217" w:author="Jason Hughes" w:date="2025-07-28T13:09:00Z" w16du:dateUtc="2025-07-28T18:09:00Z">
          <w:pPr/>
        </w:pPrChange>
      </w:pPr>
      <w:ins w:id="218" w:author="Jason Hughes" w:date="2025-07-28T13:09:00Z" w16du:dateUtc="2025-07-28T18:09:00Z">
        <w:r w:rsidRPr="00241CFB">
          <w:rPr>
            <w:b/>
            <w:rPrChange w:id="219" w:author="Jason Hughes" w:date="2025-07-28T13:09:00Z" w16du:dateUtc="2025-07-28T18:09:00Z">
              <w:rPr>
                <w:bCs/>
              </w:rPr>
            </w:rPrChange>
          </w:rPr>
          <w:t>Run Command</w:t>
        </w:r>
      </w:ins>
    </w:p>
    <w:p w14:paraId="344B4084" w14:textId="52719550" w:rsidR="00B72433" w:rsidRDefault="00B72433" w:rsidP="00B72433">
      <w:pPr>
        <w:rPr>
          <w:ins w:id="220" w:author="Jason Hughes" w:date="2025-07-26T00:44:00Z" w16du:dateUtc="2025-07-26T05:44:00Z"/>
          <w:bCs/>
        </w:rPr>
      </w:pPr>
      <w:ins w:id="221" w:author="Jason Hughes" w:date="2025-07-26T00:44:00Z" w16du:dateUtc="2025-07-26T05:44:00Z">
        <w:r w:rsidRPr="00F44B60">
          <w:rPr>
            <w:bCs/>
          </w:rPr>
          <w:t xml:space="preserve"> ./run_A0_BKJH_Probe</w:t>
        </w:r>
        <w:r>
          <w:rPr>
            <w:bCs/>
          </w:rPr>
          <w:t>Design</w:t>
        </w:r>
        <w:r w:rsidRPr="00F44B60">
          <w:rPr>
            <w:bCs/>
          </w:rPr>
          <w:t xml:space="preserve">_Wrapper_cluster_V5.sh </w:t>
        </w:r>
      </w:ins>
      <w:ins w:id="222" w:author="Jason Hughes" w:date="2025-07-26T00:44:00Z">
        <w:r w:rsidRPr="00B72433">
          <w:rPr>
            <w:bCs/>
          </w:rPr>
          <w:t>$LD_LIBRARY_PATH</w:t>
        </w:r>
      </w:ins>
      <w:ins w:id="223" w:author="Jason Hughes" w:date="2025-07-26T00:44:00Z" w16du:dateUtc="2025-07-26T05:44:00Z">
        <w:r w:rsidRPr="00F44B60">
          <w:rPr>
            <w:bCs/>
          </w:rPr>
          <w:t xml:space="preserve"> id cluster</w:t>
        </w:r>
      </w:ins>
    </w:p>
    <w:p w14:paraId="7697DAE3" w14:textId="5EB4EDA4" w:rsidR="00241CFB" w:rsidRDefault="00241CFB" w:rsidP="00241CFB">
      <w:pPr>
        <w:rPr>
          <w:ins w:id="224" w:author="Jason Hughes" w:date="2025-07-28T13:10:00Z" w16du:dateUtc="2025-07-28T18:10:00Z"/>
          <w:b/>
        </w:rPr>
      </w:pPr>
      <w:ins w:id="225" w:author="Jason Hughes" w:date="2025-07-28T13:02:00Z" w16du:dateUtc="2025-07-28T18:02:00Z">
        <w:r>
          <w:rPr>
            <w:b/>
          </w:rPr>
          <w:t xml:space="preserve">In </w:t>
        </w:r>
      </w:ins>
      <w:ins w:id="226" w:author="Jason Hughes" w:date="2025-07-28T13:05:00Z" w16du:dateUtc="2025-07-28T18:05:00Z">
        <w:r>
          <w:rPr>
            <w:b/>
          </w:rPr>
          <w:t xml:space="preserve">Intel processor-based </w:t>
        </w:r>
      </w:ins>
      <w:ins w:id="227" w:author="Jason Hughes" w:date="2025-07-28T13:06:00Z" w16du:dateUtc="2025-07-28T18:06:00Z">
        <w:r>
          <w:rPr>
            <w:b/>
          </w:rPr>
          <w:t>macOS</w:t>
        </w:r>
      </w:ins>
    </w:p>
    <w:p w14:paraId="3D9E1AE2" w14:textId="6FB3EE91" w:rsidR="00241CFB" w:rsidRPr="00EE246E" w:rsidRDefault="00241CFB" w:rsidP="00241CFB">
      <w:pPr>
        <w:ind w:firstLine="720"/>
        <w:rPr>
          <w:ins w:id="228" w:author="Jason Hughes" w:date="2025-07-28T13:02:00Z" w16du:dateUtc="2025-07-28T18:02:00Z"/>
          <w:b/>
        </w:rPr>
        <w:pPrChange w:id="229" w:author="Jason Hughes" w:date="2025-07-28T13:10:00Z" w16du:dateUtc="2025-07-28T18:10:00Z">
          <w:pPr/>
        </w:pPrChange>
      </w:pPr>
      <w:ins w:id="230" w:author="Jason Hughes" w:date="2025-07-28T13:10:00Z" w16du:dateUtc="2025-07-28T18:10:00Z">
        <w:r w:rsidRPr="00AE546A">
          <w:rPr>
            <w:b/>
          </w:rPr>
          <w:t xml:space="preserve">Set </w:t>
        </w:r>
        <w:r>
          <w:rPr>
            <w:b/>
          </w:rPr>
          <w:t xml:space="preserve">the </w:t>
        </w:r>
        <w:r w:rsidRPr="00AE546A">
          <w:rPr>
            <w:b/>
          </w:rPr>
          <w:t>Runtime Library Path</w:t>
        </w:r>
      </w:ins>
    </w:p>
    <w:p w14:paraId="2FB128C8" w14:textId="3C67479B" w:rsidR="00241CFB" w:rsidRDefault="00241CFB" w:rsidP="00241CFB">
      <w:pPr>
        <w:rPr>
          <w:ins w:id="231" w:author="Jason Hughes" w:date="2025-07-28T13:04:00Z" w16du:dateUtc="2025-07-28T18:04:00Z"/>
          <w:bCs/>
        </w:rPr>
      </w:pPr>
      <w:ins w:id="232" w:author="Jason Hughes" w:date="2025-07-28T13:06:00Z" w16du:dateUtc="2025-07-28T18:06:00Z">
        <w:r w:rsidRPr="002A0E86">
          <w:rPr>
            <w:bCs/>
          </w:rPr>
          <w:t>export DYLD_LIBRARY_PATH="${DYLD_LIBRARY_PATH:+${DYLD_LIBRARY_PATH}:}\ /Applications/MATLAB/</w:t>
        </w:r>
        <w:proofErr w:type="spellStart"/>
        <w:r w:rsidRPr="002A0E86">
          <w:rPr>
            <w:bCs/>
          </w:rPr>
          <w:t>MATLAB_Runtime</w:t>
        </w:r>
        <w:proofErr w:type="spellEnd"/>
        <w:r w:rsidRPr="002A0E86">
          <w:rPr>
            <w:bCs/>
          </w:rPr>
          <w:t>/R202</w:t>
        </w:r>
        <w:r>
          <w:rPr>
            <w:bCs/>
          </w:rPr>
          <w:t>4</w:t>
        </w:r>
        <w:r w:rsidRPr="002A0E86">
          <w:rPr>
            <w:bCs/>
          </w:rPr>
          <w:t>a/runtime/maci64:\ /Applications/MATLAB/</w:t>
        </w:r>
        <w:proofErr w:type="spellStart"/>
        <w:r w:rsidRPr="002A0E86">
          <w:rPr>
            <w:bCs/>
          </w:rPr>
          <w:t>MATLAB_Runtime</w:t>
        </w:r>
        <w:proofErr w:type="spellEnd"/>
        <w:r w:rsidRPr="002A0E86">
          <w:rPr>
            <w:bCs/>
          </w:rPr>
          <w:t>/R202</w:t>
        </w:r>
        <w:r>
          <w:rPr>
            <w:bCs/>
          </w:rPr>
          <w:t>4</w:t>
        </w:r>
        <w:r w:rsidRPr="002A0E86">
          <w:rPr>
            <w:bCs/>
          </w:rPr>
          <w:t>a/bin/maci64:\ /Applications/MATLAB/</w:t>
        </w:r>
        <w:proofErr w:type="spellStart"/>
        <w:r w:rsidRPr="002A0E86">
          <w:rPr>
            <w:bCs/>
          </w:rPr>
          <w:t>MATLAB_Runtime</w:t>
        </w:r>
        <w:proofErr w:type="spellEnd"/>
        <w:r w:rsidRPr="002A0E86">
          <w:rPr>
            <w:bCs/>
          </w:rPr>
          <w:t>/R202</w:t>
        </w:r>
        <w:r>
          <w:rPr>
            <w:bCs/>
          </w:rPr>
          <w:t>4</w:t>
        </w:r>
        <w:r w:rsidRPr="002A0E86">
          <w:rPr>
            <w:bCs/>
          </w:rPr>
          <w:t>a/sys/</w:t>
        </w:r>
        <w:proofErr w:type="spellStart"/>
        <w:r w:rsidRPr="002A0E86">
          <w:rPr>
            <w:bCs/>
          </w:rPr>
          <w:t>os</w:t>
        </w:r>
        <w:proofErr w:type="spellEnd"/>
        <w:r w:rsidRPr="002A0E86">
          <w:rPr>
            <w:bCs/>
          </w:rPr>
          <w:t>/maci64:\ /Applications/MATLAB/</w:t>
        </w:r>
        <w:proofErr w:type="spellStart"/>
        <w:r w:rsidRPr="002A0E86">
          <w:rPr>
            <w:bCs/>
          </w:rPr>
          <w:t>MATLAB_Runtime</w:t>
        </w:r>
        <w:proofErr w:type="spellEnd"/>
        <w:r w:rsidRPr="002A0E86">
          <w:rPr>
            <w:bCs/>
          </w:rPr>
          <w:t>/R202</w:t>
        </w:r>
        <w:r>
          <w:rPr>
            <w:bCs/>
          </w:rPr>
          <w:t>4</w:t>
        </w:r>
        <w:r w:rsidRPr="002A0E86">
          <w:rPr>
            <w:bCs/>
          </w:rPr>
          <w:t>a/extern/bin/maci64"</w:t>
        </w:r>
      </w:ins>
    </w:p>
    <w:p w14:paraId="20491E93" w14:textId="714AA19C" w:rsidR="00241CFB" w:rsidRDefault="00241CFB" w:rsidP="00241CFB">
      <w:pPr>
        <w:rPr>
          <w:ins w:id="233" w:author="Jason Hughes" w:date="2025-07-28T13:07:00Z" w16du:dateUtc="2025-07-28T18:07:00Z"/>
          <w:bCs/>
        </w:rPr>
      </w:pPr>
      <w:ins w:id="234" w:author="Jason Hughes" w:date="2025-07-28T13:04:00Z" w16du:dateUtc="2025-07-28T18:04:00Z">
        <w:r w:rsidRPr="00F44B60">
          <w:rPr>
            <w:bCs/>
          </w:rPr>
          <w:t xml:space="preserve">      ./run_A0_BKJH_Probe</w:t>
        </w:r>
        <w:r>
          <w:rPr>
            <w:bCs/>
          </w:rPr>
          <w:t>Design</w:t>
        </w:r>
        <w:r w:rsidRPr="00F44B60">
          <w:rPr>
            <w:bCs/>
          </w:rPr>
          <w:t xml:space="preserve">_Wrapper_cluster_V5.sh </w:t>
        </w:r>
        <w:r w:rsidRPr="00B72433">
          <w:rPr>
            <w:bCs/>
          </w:rPr>
          <w:t>$</w:t>
        </w:r>
      </w:ins>
      <w:ins w:id="235" w:author="Jason Hughes" w:date="2025-07-28T13:06:00Z" w16du:dateUtc="2025-07-28T18:06:00Z">
        <w:r>
          <w:rPr>
            <w:bCs/>
          </w:rPr>
          <w:t>DYL</w:t>
        </w:r>
      </w:ins>
      <w:ins w:id="236" w:author="Jason Hughes" w:date="2025-07-28T13:04:00Z" w16du:dateUtc="2025-07-28T18:04:00Z">
        <w:r w:rsidRPr="00B72433">
          <w:rPr>
            <w:bCs/>
          </w:rPr>
          <w:t>D_LIBRARY_PATH</w:t>
        </w:r>
        <w:r w:rsidRPr="00F44B60">
          <w:rPr>
            <w:bCs/>
          </w:rPr>
          <w:t xml:space="preserve"> id cluster</w:t>
        </w:r>
      </w:ins>
    </w:p>
    <w:p w14:paraId="6B884AC4" w14:textId="4FA973EE" w:rsidR="00241CFB" w:rsidRDefault="00241CFB" w:rsidP="00241CFB">
      <w:pPr>
        <w:rPr>
          <w:ins w:id="237" w:author="Jason Hughes" w:date="2025-07-28T13:10:00Z" w16du:dateUtc="2025-07-28T18:10:00Z"/>
          <w:b/>
        </w:rPr>
      </w:pPr>
      <w:ins w:id="238" w:author="Jason Hughes" w:date="2025-07-28T13:07:00Z" w16du:dateUtc="2025-07-28T18:07:00Z">
        <w:r>
          <w:rPr>
            <w:b/>
          </w:rPr>
          <w:t xml:space="preserve">In </w:t>
        </w:r>
      </w:ins>
      <w:ins w:id="239" w:author="Jason Hughes" w:date="2025-07-28T13:08:00Z" w16du:dateUtc="2025-07-28T18:08:00Z">
        <w:r>
          <w:rPr>
            <w:b/>
          </w:rPr>
          <w:t>Apple Silicon</w:t>
        </w:r>
      </w:ins>
      <w:ins w:id="240" w:author="Jason Hughes" w:date="2025-07-28T13:07:00Z" w16du:dateUtc="2025-07-28T18:07:00Z">
        <w:r>
          <w:rPr>
            <w:b/>
          </w:rPr>
          <w:t>-based macOS</w:t>
        </w:r>
      </w:ins>
    </w:p>
    <w:p w14:paraId="04681EAC" w14:textId="38385870" w:rsidR="00241CFB" w:rsidRPr="00EE246E" w:rsidRDefault="00241CFB" w:rsidP="00241CFB">
      <w:pPr>
        <w:ind w:firstLine="720"/>
        <w:rPr>
          <w:ins w:id="241" w:author="Jason Hughes" w:date="2025-07-28T13:07:00Z" w16du:dateUtc="2025-07-28T18:07:00Z"/>
          <w:b/>
        </w:rPr>
        <w:pPrChange w:id="242" w:author="Jason Hughes" w:date="2025-07-28T13:10:00Z" w16du:dateUtc="2025-07-28T18:10:00Z">
          <w:pPr/>
        </w:pPrChange>
      </w:pPr>
      <w:ins w:id="243" w:author="Jason Hughes" w:date="2025-07-28T13:10:00Z" w16du:dateUtc="2025-07-28T18:10:00Z">
        <w:r w:rsidRPr="00AE546A">
          <w:rPr>
            <w:b/>
          </w:rPr>
          <w:t xml:space="preserve">Set </w:t>
        </w:r>
        <w:r>
          <w:rPr>
            <w:b/>
          </w:rPr>
          <w:t xml:space="preserve">the </w:t>
        </w:r>
        <w:r w:rsidRPr="00AE546A">
          <w:rPr>
            <w:b/>
          </w:rPr>
          <w:t>Runtime Library Path</w:t>
        </w:r>
      </w:ins>
    </w:p>
    <w:p w14:paraId="37CEFD39" w14:textId="52EDA066" w:rsidR="00241CFB" w:rsidRDefault="00241CFB" w:rsidP="00241CFB">
      <w:pPr>
        <w:rPr>
          <w:ins w:id="244" w:author="Jason Hughes" w:date="2025-07-28T13:10:00Z" w16du:dateUtc="2025-07-28T18:10:00Z"/>
          <w:bCs/>
        </w:rPr>
      </w:pPr>
      <w:ins w:id="245" w:author="Jason Hughes" w:date="2025-07-28T13:08:00Z">
        <w:r w:rsidRPr="00241CFB">
          <w:rPr>
            <w:bCs/>
          </w:rPr>
          <w:t>export DYLD_LIBRARY_PATH="${DYLD_LIBRARY_PATH:+${DYLD_LIBRARY_PATH}:}\ /Applications/MATLAB/</w:t>
        </w:r>
        <w:proofErr w:type="spellStart"/>
        <w:r w:rsidRPr="00241CFB">
          <w:rPr>
            <w:bCs/>
          </w:rPr>
          <w:t>MATLAB_Runtime</w:t>
        </w:r>
        <w:proofErr w:type="spellEnd"/>
        <w:r w:rsidRPr="00241CFB">
          <w:rPr>
            <w:bCs/>
          </w:rPr>
          <w:t>/R202</w:t>
        </w:r>
      </w:ins>
      <w:ins w:id="246" w:author="Jason Hughes" w:date="2025-07-28T13:08:00Z" w16du:dateUtc="2025-07-28T18:08:00Z">
        <w:r>
          <w:rPr>
            <w:bCs/>
          </w:rPr>
          <w:t>4</w:t>
        </w:r>
      </w:ins>
      <w:ins w:id="247" w:author="Jason Hughes" w:date="2025-07-28T13:08:00Z">
        <w:r w:rsidRPr="00241CFB">
          <w:rPr>
            <w:bCs/>
          </w:rPr>
          <w:t>a/runtime/maca64:\ /Applications/MATLAB/</w:t>
        </w:r>
        <w:proofErr w:type="spellStart"/>
        <w:r w:rsidRPr="00241CFB">
          <w:rPr>
            <w:bCs/>
          </w:rPr>
          <w:t>MATLAB_Runtime</w:t>
        </w:r>
        <w:proofErr w:type="spellEnd"/>
        <w:r w:rsidRPr="00241CFB">
          <w:rPr>
            <w:bCs/>
          </w:rPr>
          <w:t>/R202</w:t>
        </w:r>
      </w:ins>
      <w:ins w:id="248" w:author="Jason Hughes" w:date="2025-07-28T13:08:00Z" w16du:dateUtc="2025-07-28T18:08:00Z">
        <w:r>
          <w:rPr>
            <w:bCs/>
          </w:rPr>
          <w:t>4</w:t>
        </w:r>
      </w:ins>
      <w:ins w:id="249" w:author="Jason Hughes" w:date="2025-07-28T13:08:00Z">
        <w:r w:rsidRPr="00241CFB">
          <w:rPr>
            <w:bCs/>
          </w:rPr>
          <w:t>a/bin/maca64:\ /Applications/MATLAB/</w:t>
        </w:r>
        <w:proofErr w:type="spellStart"/>
        <w:r w:rsidRPr="00241CFB">
          <w:rPr>
            <w:bCs/>
          </w:rPr>
          <w:t>MATLAB_Runtime</w:t>
        </w:r>
        <w:proofErr w:type="spellEnd"/>
        <w:r w:rsidRPr="00241CFB">
          <w:rPr>
            <w:bCs/>
          </w:rPr>
          <w:t>/R202</w:t>
        </w:r>
      </w:ins>
      <w:ins w:id="250" w:author="Jason Hughes" w:date="2025-07-28T13:08:00Z" w16du:dateUtc="2025-07-28T18:08:00Z">
        <w:r>
          <w:rPr>
            <w:bCs/>
          </w:rPr>
          <w:t>4</w:t>
        </w:r>
      </w:ins>
      <w:ins w:id="251" w:author="Jason Hughes" w:date="2025-07-28T13:08:00Z">
        <w:r w:rsidRPr="00241CFB">
          <w:rPr>
            <w:bCs/>
          </w:rPr>
          <w:t>a/sys/</w:t>
        </w:r>
        <w:proofErr w:type="spellStart"/>
        <w:r w:rsidRPr="00241CFB">
          <w:rPr>
            <w:bCs/>
          </w:rPr>
          <w:t>os</w:t>
        </w:r>
        <w:proofErr w:type="spellEnd"/>
        <w:r w:rsidRPr="00241CFB">
          <w:rPr>
            <w:bCs/>
          </w:rPr>
          <w:t>/maca64:\ /Applications/MATLAB/</w:t>
        </w:r>
        <w:proofErr w:type="spellStart"/>
        <w:r w:rsidRPr="00241CFB">
          <w:rPr>
            <w:bCs/>
          </w:rPr>
          <w:t>MATLAB_Runtime</w:t>
        </w:r>
        <w:proofErr w:type="spellEnd"/>
        <w:r w:rsidRPr="00241CFB">
          <w:rPr>
            <w:bCs/>
          </w:rPr>
          <w:t>/R202</w:t>
        </w:r>
      </w:ins>
      <w:ins w:id="252" w:author="Jason Hughes" w:date="2025-07-28T13:08:00Z" w16du:dateUtc="2025-07-28T18:08:00Z">
        <w:r>
          <w:rPr>
            <w:bCs/>
          </w:rPr>
          <w:t>4</w:t>
        </w:r>
      </w:ins>
      <w:ins w:id="253" w:author="Jason Hughes" w:date="2025-07-28T13:08:00Z">
        <w:r w:rsidRPr="00241CFB">
          <w:rPr>
            <w:bCs/>
          </w:rPr>
          <w:t>a/extern/bin/maca64"</w:t>
        </w:r>
      </w:ins>
    </w:p>
    <w:p w14:paraId="623396F5" w14:textId="1A2CE8A9" w:rsidR="00241CFB" w:rsidRPr="00241CFB" w:rsidRDefault="00241CFB" w:rsidP="00241CFB">
      <w:pPr>
        <w:ind w:firstLine="720"/>
        <w:rPr>
          <w:ins w:id="254" w:author="Jason Hughes" w:date="2025-07-28T13:08:00Z" w16du:dateUtc="2025-07-28T18:08:00Z"/>
          <w:b/>
          <w:rPrChange w:id="255" w:author="Jason Hughes" w:date="2025-07-28T13:10:00Z" w16du:dateUtc="2025-07-28T18:10:00Z">
            <w:rPr>
              <w:ins w:id="256" w:author="Jason Hughes" w:date="2025-07-28T13:08:00Z" w16du:dateUtc="2025-07-28T18:08:00Z"/>
              <w:bCs/>
            </w:rPr>
          </w:rPrChange>
        </w:rPr>
        <w:pPrChange w:id="257" w:author="Jason Hughes" w:date="2025-07-28T13:10:00Z" w16du:dateUtc="2025-07-28T18:10:00Z">
          <w:pPr/>
        </w:pPrChange>
      </w:pPr>
      <w:ins w:id="258" w:author="Jason Hughes" w:date="2025-07-28T13:10:00Z" w16du:dateUtc="2025-07-28T18:10:00Z">
        <w:r w:rsidRPr="00AE546A">
          <w:rPr>
            <w:b/>
          </w:rPr>
          <w:t>Run Command</w:t>
        </w:r>
      </w:ins>
    </w:p>
    <w:p w14:paraId="24EAD963" w14:textId="1373D3DC" w:rsidR="00241CFB" w:rsidRDefault="00241CFB" w:rsidP="00241CFB">
      <w:pPr>
        <w:rPr>
          <w:ins w:id="259" w:author="Jason Hughes" w:date="2025-07-28T13:04:00Z" w16du:dateUtc="2025-07-28T18:04:00Z"/>
          <w:bCs/>
        </w:rPr>
      </w:pPr>
      <w:ins w:id="260" w:author="Jason Hughes" w:date="2025-07-28T13:07:00Z" w16du:dateUtc="2025-07-28T18:07:00Z">
        <w:r w:rsidRPr="00F44B60">
          <w:rPr>
            <w:bCs/>
          </w:rPr>
          <w:t xml:space="preserve">      ./run_A0_BKJH_Probe</w:t>
        </w:r>
        <w:r>
          <w:rPr>
            <w:bCs/>
          </w:rPr>
          <w:t>Design</w:t>
        </w:r>
        <w:r w:rsidRPr="00F44B60">
          <w:rPr>
            <w:bCs/>
          </w:rPr>
          <w:t xml:space="preserve">_Wrapper_cluster_V5.sh </w:t>
        </w:r>
        <w:r w:rsidRPr="00B72433">
          <w:rPr>
            <w:bCs/>
          </w:rPr>
          <w:t>$</w:t>
        </w:r>
        <w:r>
          <w:rPr>
            <w:bCs/>
          </w:rPr>
          <w:t>DYL</w:t>
        </w:r>
        <w:r w:rsidRPr="00B72433">
          <w:rPr>
            <w:bCs/>
          </w:rPr>
          <w:t>D_LIBRARY_PATH</w:t>
        </w:r>
        <w:r w:rsidRPr="00F44B60">
          <w:rPr>
            <w:bCs/>
          </w:rPr>
          <w:t xml:space="preserve"> id cluster</w:t>
        </w:r>
      </w:ins>
    </w:p>
    <w:p w14:paraId="39E47CA3" w14:textId="752D7831" w:rsidR="00DE2125" w:rsidRPr="00241CFB" w:rsidDel="00241CFB" w:rsidRDefault="00DE2125">
      <w:pPr>
        <w:rPr>
          <w:del w:id="261" w:author="Jason Hughes" w:date="2025-07-28T13:06:00Z" w16du:dateUtc="2025-07-28T18:06:00Z"/>
          <w:bCs/>
        </w:rPr>
        <w:pPrChange w:id="262" w:author="Jason Hughes" w:date="2025-07-10T16:56:00Z" w16du:dateUtc="2025-07-10T21:56:00Z">
          <w:pPr>
            <w:ind w:firstLine="360"/>
          </w:pPr>
        </w:pPrChange>
      </w:pPr>
    </w:p>
    <w:p w14:paraId="3D191943" w14:textId="3F3970A9" w:rsidR="00A96DB5" w:rsidDel="006D635A" w:rsidRDefault="00A96DB5" w:rsidP="00A96DB5">
      <w:pPr>
        <w:ind w:left="360"/>
        <w:rPr>
          <w:moveFrom w:id="263" w:author="Jason Hughes" w:date="2025-07-10T16:56:00Z" w16du:dateUtc="2025-07-10T21:56:00Z"/>
        </w:rPr>
      </w:pPr>
      <w:moveFromRangeStart w:id="264" w:author="Jason Hughes" w:date="2025-07-10T16:56:00Z" w:name="move203059023"/>
      <w:moveFrom w:id="265" w:author="Jason Hughes" w:date="2025-07-10T16:56:00Z" w16du:dateUtc="2025-07-10T21:56:00Z">
        <w:r w:rsidRPr="00A153FE" w:rsidDel="006D635A">
          <w:rPr>
            <w:b/>
          </w:rPr>
          <w:t>1</w:t>
        </w:r>
        <w:r w:rsidRPr="00A153FE" w:rsidDel="006D635A">
          <w:rPr>
            <w:b/>
            <w:vertAlign w:val="superscript"/>
          </w:rPr>
          <w:t>st</w:t>
        </w:r>
        <w:r w:rsidRPr="00A153FE" w:rsidDel="006D635A">
          <w:rPr>
            <w:b/>
          </w:rPr>
          <w:t xml:space="preserve"> Input Argument id: id</w:t>
        </w:r>
        <w:r w:rsidRPr="00E52138" w:rsidDel="006D635A">
          <w:t xml:space="preserve"> is an integer and is the row of the input design table file to run and design probes against. </w:t>
        </w:r>
      </w:moveFrom>
    </w:p>
    <w:tbl>
      <w:tblPr>
        <w:tblW w:w="0" w:type="auto"/>
        <w:tblCellMar>
          <w:top w:w="15" w:type="dxa"/>
          <w:left w:w="15" w:type="dxa"/>
          <w:bottom w:w="15" w:type="dxa"/>
          <w:right w:w="15" w:type="dxa"/>
        </w:tblCellMar>
        <w:tblLook w:val="04A0" w:firstRow="1" w:lastRow="0" w:firstColumn="1" w:lastColumn="0" w:noHBand="0" w:noVBand="1"/>
      </w:tblPr>
      <w:tblGrid>
        <w:gridCol w:w="1595"/>
        <w:gridCol w:w="5357"/>
      </w:tblGrid>
      <w:tr w:rsidR="00A96DB5" w:rsidRPr="0011584B" w:rsidDel="00241CFB" w14:paraId="58492C61" w14:textId="183432D6" w:rsidTr="007B0492">
        <w:trPr>
          <w:del w:id="266" w:author="Jason Hughes" w:date="2025-07-28T13:01:00Z" w16du:dateUtc="2025-07-28T18:01:00Z"/>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E0683A" w14:textId="5DCB1F91" w:rsidR="00A96DB5" w:rsidRPr="0011584B" w:rsidDel="00241CFB" w:rsidRDefault="0040305A" w:rsidP="007B0492">
            <w:pPr>
              <w:spacing w:after="0"/>
              <w:rPr>
                <w:del w:id="267" w:author="Jason Hughes" w:date="2025-07-28T13:01:00Z" w16du:dateUtc="2025-07-28T18:01:00Z"/>
                <w:moveFrom w:id="268" w:author="Jason Hughes" w:date="2025-07-10T16:56:00Z" w16du:dateUtc="2025-07-10T21:56:00Z"/>
                <w:b/>
                <w:bCs/>
                <w:sz w:val="20"/>
                <w:szCs w:val="20"/>
              </w:rPr>
            </w:pPr>
            <w:moveFrom w:id="269" w:author="Jason Hughes" w:date="2025-07-10T16:56:00Z" w16du:dateUtc="2025-07-10T21:56:00Z">
              <w:del w:id="270" w:author="Jason Hughes" w:date="2025-07-28T13:01:00Z" w16du:dateUtc="2025-07-28T18:01:00Z">
                <w:r w:rsidDel="00241CFB">
                  <w:rPr>
                    <w:b/>
                    <w:bCs/>
                    <w:sz w:val="20"/>
                    <w:szCs w:val="20"/>
                  </w:rPr>
                  <w:delText>ID</w:delText>
                </w:r>
                <w:r w:rsidR="00C16750" w:rsidDel="00241CFB">
                  <w:rPr>
                    <w:b/>
                    <w:bCs/>
                    <w:sz w:val="20"/>
                    <w:szCs w:val="20"/>
                  </w:rPr>
                  <w:delText xml:space="preserve"> value type</w:delText>
                </w:r>
              </w:del>
            </w:moveFrom>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0B870F" w14:textId="5554259F" w:rsidR="00A96DB5" w:rsidRPr="0011584B" w:rsidDel="00241CFB" w:rsidRDefault="00A96DB5" w:rsidP="007B0492">
            <w:pPr>
              <w:spacing w:after="0"/>
              <w:rPr>
                <w:del w:id="271" w:author="Jason Hughes" w:date="2025-07-28T13:01:00Z" w16du:dateUtc="2025-07-28T18:01:00Z"/>
                <w:moveFrom w:id="272" w:author="Jason Hughes" w:date="2025-07-10T16:56:00Z" w16du:dateUtc="2025-07-10T21:56:00Z"/>
                <w:b/>
                <w:bCs/>
                <w:sz w:val="20"/>
                <w:szCs w:val="20"/>
              </w:rPr>
            </w:pPr>
            <w:moveFrom w:id="273" w:author="Jason Hughes" w:date="2025-07-10T16:56:00Z" w16du:dateUtc="2025-07-10T21:56:00Z">
              <w:del w:id="274" w:author="Jason Hughes" w:date="2025-07-28T13:01:00Z" w16du:dateUtc="2025-07-28T18:01:00Z">
                <w:r w:rsidDel="00241CFB">
                  <w:rPr>
                    <w:b/>
                    <w:bCs/>
                    <w:sz w:val="20"/>
                    <w:szCs w:val="20"/>
                  </w:rPr>
                  <w:delText>Description</w:delText>
                </w:r>
              </w:del>
            </w:moveFrom>
          </w:p>
        </w:tc>
      </w:tr>
      <w:tr w:rsidR="00A96DB5" w:rsidRPr="0011584B" w:rsidDel="00241CFB" w14:paraId="792496F1" w14:textId="2CB64FA2" w:rsidTr="007B0492">
        <w:trPr>
          <w:del w:id="275" w:author="Jason Hughes" w:date="2025-07-28T13:01:00Z" w16du:dateUtc="2025-07-28T18:01:00Z"/>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386E97" w14:textId="7681F444" w:rsidR="00A96DB5" w:rsidRPr="0011584B" w:rsidDel="00241CFB" w:rsidRDefault="00C16750" w:rsidP="007B0492">
            <w:pPr>
              <w:spacing w:after="0"/>
              <w:rPr>
                <w:del w:id="276" w:author="Jason Hughes" w:date="2025-07-28T13:01:00Z" w16du:dateUtc="2025-07-28T18:01:00Z"/>
                <w:moveFrom w:id="277" w:author="Jason Hughes" w:date="2025-07-10T16:56:00Z" w16du:dateUtc="2025-07-10T21:56:00Z"/>
                <w:sz w:val="20"/>
                <w:szCs w:val="20"/>
              </w:rPr>
            </w:pPr>
            <w:moveFrom w:id="278" w:author="Jason Hughes" w:date="2025-07-10T16:56:00Z" w16du:dateUtc="2025-07-10T21:56:00Z">
              <w:del w:id="279" w:author="Jason Hughes" w:date="2025-07-28T13:01:00Z" w16du:dateUtc="2025-07-28T18:01:00Z">
                <w:r w:rsidDel="00241CFB">
                  <w:rPr>
                    <w:sz w:val="20"/>
                    <w:szCs w:val="20"/>
                  </w:rPr>
                  <w:delText>integer</w:delText>
                </w:r>
              </w:del>
            </w:moveFrom>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1F7592B" w14:textId="020FA194" w:rsidR="00A96DB5" w:rsidRPr="0011584B" w:rsidDel="00241CFB" w:rsidRDefault="00C16750" w:rsidP="007B0492">
            <w:pPr>
              <w:spacing w:after="0"/>
              <w:rPr>
                <w:del w:id="280" w:author="Jason Hughes" w:date="2025-07-28T13:01:00Z" w16du:dateUtc="2025-07-28T18:01:00Z"/>
                <w:moveFrom w:id="281" w:author="Jason Hughes" w:date="2025-07-10T16:56:00Z" w16du:dateUtc="2025-07-10T21:56:00Z"/>
                <w:sz w:val="20"/>
                <w:szCs w:val="20"/>
              </w:rPr>
            </w:pPr>
            <w:moveFrom w:id="282" w:author="Jason Hughes" w:date="2025-07-10T16:56:00Z" w16du:dateUtc="2025-07-10T21:56:00Z">
              <w:del w:id="283" w:author="Jason Hughes" w:date="2025-07-28T13:01:00Z" w16du:dateUtc="2025-07-28T18:01:00Z">
                <w:r w:rsidRPr="00E52138" w:rsidDel="00241CFB">
                  <w:delText>row of the input design table file to</w:delText>
                </w:r>
                <w:r w:rsidDel="00241CFB">
                  <w:delText xml:space="preserve"> </w:delText>
                </w:r>
                <w:r w:rsidRPr="00E52138" w:rsidDel="00241CFB">
                  <w:delText xml:space="preserve">design probes </w:delText>
                </w:r>
                <w:r w:rsidDel="00241CFB">
                  <w:delText>for</w:delText>
                </w:r>
              </w:del>
            </w:moveFrom>
          </w:p>
        </w:tc>
      </w:tr>
    </w:tbl>
    <w:p w14:paraId="022A1B90" w14:textId="3237A14D" w:rsidR="00A96DB5" w:rsidDel="00241CFB" w:rsidRDefault="00A96DB5" w:rsidP="00125C79">
      <w:pPr>
        <w:rPr>
          <w:del w:id="284" w:author="Jason Hughes" w:date="2025-07-28T13:01:00Z" w16du:dateUtc="2025-07-28T18:01:00Z"/>
          <w:moveFrom w:id="285" w:author="Jason Hughes" w:date="2025-07-10T16:56:00Z" w16du:dateUtc="2025-07-10T21:56:00Z"/>
        </w:rPr>
      </w:pPr>
      <w:moveFrom w:id="286" w:author="Jason Hughes" w:date="2025-07-10T16:56:00Z" w16du:dateUtc="2025-07-10T21:56:00Z">
        <w:del w:id="287" w:author="Jason Hughes" w:date="2025-07-28T13:01:00Z" w16du:dateUtc="2025-07-28T18:01:00Z">
          <w:r w:rsidRPr="00A153FE" w:rsidDel="00241CFB">
            <w:rPr>
              <w:b/>
            </w:rPr>
            <w:delText>2</w:delText>
          </w:r>
          <w:r w:rsidRPr="00A153FE" w:rsidDel="00241CFB">
            <w:rPr>
              <w:b/>
              <w:vertAlign w:val="superscript"/>
            </w:rPr>
            <w:delText>nd</w:delText>
          </w:r>
          <w:r w:rsidRPr="00A153FE" w:rsidDel="00241CFB">
            <w:rPr>
              <w:b/>
            </w:rPr>
            <w:delText xml:space="preserve"> Input Argument cluster: cluster </w:delText>
          </w:r>
          <w:r w:rsidRPr="00A153FE" w:rsidDel="00241CFB">
            <w:rPr>
              <w:bCs/>
            </w:rPr>
            <w:delText>is an integer that determines the software parallelization pool between local and</w:delText>
          </w:r>
          <w:r w:rsidRPr="00E52138" w:rsidDel="00241CFB">
            <w:delText xml:space="preserve"> remote servers when running the script via </w:delText>
          </w:r>
          <w:r w:rsidR="00C34106" w:rsidDel="00241CFB">
            <w:delText>s</w:delText>
          </w:r>
          <w:r w:rsidRPr="00E52138" w:rsidDel="00241CFB">
            <w:delText xml:space="preserve">lurm. The only difference between running on a cluster and running on a </w:delText>
          </w:r>
          <w:r w:rsidDel="00241CFB">
            <w:delText>computer</w:delText>
          </w:r>
          <w:r w:rsidRPr="00E52138" w:rsidDel="00241CFB">
            <w:delText xml:space="preserve"> is the number of cores in the </w:delText>
          </w:r>
          <w:r w:rsidR="00C34106" w:rsidDel="00241CFB">
            <w:delText>s</w:delText>
          </w:r>
          <w:r w:rsidRPr="00E52138" w:rsidDel="00241CFB">
            <w:delText>lurm file.</w:delText>
          </w:r>
        </w:del>
      </w:moveFrom>
    </w:p>
    <w:tbl>
      <w:tblPr>
        <w:tblW w:w="0" w:type="auto"/>
        <w:tblCellMar>
          <w:top w:w="15" w:type="dxa"/>
          <w:left w:w="15" w:type="dxa"/>
          <w:bottom w:w="15" w:type="dxa"/>
          <w:right w:w="15" w:type="dxa"/>
        </w:tblCellMar>
        <w:tblLook w:val="04A0" w:firstRow="1" w:lastRow="0" w:firstColumn="1" w:lastColumn="0" w:noHBand="0" w:noVBand="1"/>
      </w:tblPr>
      <w:tblGrid>
        <w:gridCol w:w="1594"/>
        <w:gridCol w:w="5069"/>
      </w:tblGrid>
      <w:tr w:rsidR="00A96DB5" w:rsidRPr="0011584B" w:rsidDel="00241CFB" w14:paraId="2F5294C5" w14:textId="42543342" w:rsidTr="007B0492">
        <w:trPr>
          <w:del w:id="288" w:author="Jason Hughes" w:date="2025-07-28T13:01:00Z" w16du:dateUtc="2025-07-28T18:01:00Z"/>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AD3EC38" w14:textId="3080BA85" w:rsidR="00A96DB5" w:rsidRPr="0011584B" w:rsidDel="00241CFB" w:rsidRDefault="00A96DB5" w:rsidP="007B0492">
            <w:pPr>
              <w:spacing w:after="0"/>
              <w:rPr>
                <w:del w:id="289" w:author="Jason Hughes" w:date="2025-07-28T13:01:00Z" w16du:dateUtc="2025-07-28T18:01:00Z"/>
                <w:moveFrom w:id="290" w:author="Jason Hughes" w:date="2025-07-10T16:56:00Z" w16du:dateUtc="2025-07-10T21:56:00Z"/>
                <w:b/>
                <w:bCs/>
                <w:sz w:val="20"/>
                <w:szCs w:val="20"/>
              </w:rPr>
            </w:pPr>
            <w:moveFrom w:id="291" w:author="Jason Hughes" w:date="2025-07-10T16:56:00Z" w16du:dateUtc="2025-07-10T21:56:00Z">
              <w:del w:id="292" w:author="Jason Hughes" w:date="2025-07-28T13:01:00Z" w16du:dateUtc="2025-07-28T18:01:00Z">
                <w:r w:rsidDel="00241CFB">
                  <w:rPr>
                    <w:b/>
                    <w:bCs/>
                    <w:sz w:val="20"/>
                    <w:szCs w:val="20"/>
                  </w:rPr>
                  <w:delText>Cluster value</w:delText>
                </w:r>
              </w:del>
            </w:moveFrom>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F19E427" w14:textId="3685B3EC" w:rsidR="00A96DB5" w:rsidRPr="0011584B" w:rsidDel="00241CFB" w:rsidRDefault="00A96DB5" w:rsidP="007B0492">
            <w:pPr>
              <w:spacing w:after="0"/>
              <w:rPr>
                <w:del w:id="293" w:author="Jason Hughes" w:date="2025-07-28T13:01:00Z" w16du:dateUtc="2025-07-28T18:01:00Z"/>
                <w:moveFrom w:id="294" w:author="Jason Hughes" w:date="2025-07-10T16:56:00Z" w16du:dateUtc="2025-07-10T21:56:00Z"/>
                <w:b/>
                <w:bCs/>
                <w:sz w:val="20"/>
                <w:szCs w:val="20"/>
              </w:rPr>
            </w:pPr>
            <w:moveFrom w:id="295" w:author="Jason Hughes" w:date="2025-07-10T16:56:00Z" w16du:dateUtc="2025-07-10T21:56:00Z">
              <w:del w:id="296" w:author="Jason Hughes" w:date="2025-07-28T13:01:00Z" w16du:dateUtc="2025-07-28T18:01:00Z">
                <w:r w:rsidDel="00241CFB">
                  <w:rPr>
                    <w:b/>
                    <w:bCs/>
                    <w:sz w:val="20"/>
                    <w:szCs w:val="20"/>
                  </w:rPr>
                  <w:delText>Description</w:delText>
                </w:r>
              </w:del>
            </w:moveFrom>
          </w:p>
        </w:tc>
      </w:tr>
      <w:tr w:rsidR="00A96DB5" w:rsidRPr="0011584B" w:rsidDel="00241CFB" w14:paraId="50DB2195" w14:textId="49E66039" w:rsidTr="007B0492">
        <w:trPr>
          <w:del w:id="297" w:author="Jason Hughes" w:date="2025-07-28T13:01:00Z" w16du:dateUtc="2025-07-28T18:01:00Z"/>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2212ED" w14:textId="1F50BFCE" w:rsidR="00A96DB5" w:rsidRPr="0011584B" w:rsidDel="00241CFB" w:rsidRDefault="00A96DB5" w:rsidP="007B0492">
            <w:pPr>
              <w:spacing w:after="0"/>
              <w:rPr>
                <w:del w:id="298" w:author="Jason Hughes" w:date="2025-07-28T13:01:00Z" w16du:dateUtc="2025-07-28T18:01:00Z"/>
                <w:moveFrom w:id="299" w:author="Jason Hughes" w:date="2025-07-10T16:56:00Z" w16du:dateUtc="2025-07-10T21:56:00Z"/>
                <w:sz w:val="20"/>
                <w:szCs w:val="20"/>
              </w:rPr>
            </w:pPr>
            <w:moveFrom w:id="300" w:author="Jason Hughes" w:date="2025-07-10T16:56:00Z" w16du:dateUtc="2025-07-10T21:56:00Z">
              <w:del w:id="301" w:author="Jason Hughes" w:date="2025-07-28T13:01:00Z" w16du:dateUtc="2025-07-28T18:01:00Z">
                <w:r w:rsidDel="00241CFB">
                  <w:rPr>
                    <w:sz w:val="20"/>
                    <w:szCs w:val="20"/>
                  </w:rPr>
                  <w:delText>0</w:delText>
                </w:r>
              </w:del>
            </w:moveFrom>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C3CBAE8" w14:textId="274980FE" w:rsidR="00A96DB5" w:rsidRPr="0011584B" w:rsidDel="00241CFB" w:rsidRDefault="00A96DB5" w:rsidP="007B0492">
            <w:pPr>
              <w:spacing w:after="0"/>
              <w:rPr>
                <w:del w:id="302" w:author="Jason Hughes" w:date="2025-07-28T13:01:00Z" w16du:dateUtc="2025-07-28T18:01:00Z"/>
                <w:moveFrom w:id="303" w:author="Jason Hughes" w:date="2025-07-10T16:56:00Z" w16du:dateUtc="2025-07-10T21:56:00Z"/>
                <w:sz w:val="20"/>
                <w:szCs w:val="20"/>
              </w:rPr>
            </w:pPr>
            <w:moveFrom w:id="304" w:author="Jason Hughes" w:date="2025-07-10T16:56:00Z" w16du:dateUtc="2025-07-10T21:56:00Z">
              <w:del w:id="305" w:author="Jason Hughes" w:date="2025-07-28T13:01:00Z" w16du:dateUtc="2025-07-28T18:01:00Z">
                <w:r w:rsidDel="00241CFB">
                  <w:rPr>
                    <w:sz w:val="20"/>
                    <w:szCs w:val="20"/>
                  </w:rPr>
                  <w:delText>Run Locally</w:delText>
                </w:r>
              </w:del>
            </w:moveFrom>
          </w:p>
        </w:tc>
      </w:tr>
      <w:tr w:rsidR="00A96DB5" w:rsidRPr="0011584B" w:rsidDel="00241CFB" w14:paraId="45C59CDF" w14:textId="44F6E31F" w:rsidTr="007B0492">
        <w:trPr>
          <w:del w:id="306" w:author="Jason Hughes" w:date="2025-07-28T13:01:00Z" w16du:dateUtc="2025-07-28T18:01:00Z"/>
        </w:trPr>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A44007" w14:textId="5869AD13" w:rsidR="00A96DB5" w:rsidRPr="0011584B" w:rsidDel="00241CFB" w:rsidRDefault="00A96DB5" w:rsidP="007B0492">
            <w:pPr>
              <w:spacing w:after="0"/>
              <w:rPr>
                <w:del w:id="307" w:author="Jason Hughes" w:date="2025-07-28T13:01:00Z" w16du:dateUtc="2025-07-28T18:01:00Z"/>
                <w:moveFrom w:id="308" w:author="Jason Hughes" w:date="2025-07-10T16:56:00Z" w16du:dateUtc="2025-07-10T21:56:00Z"/>
                <w:sz w:val="20"/>
                <w:szCs w:val="20"/>
              </w:rPr>
            </w:pPr>
            <w:moveFrom w:id="309" w:author="Jason Hughes" w:date="2025-07-10T16:56:00Z" w16du:dateUtc="2025-07-10T21:56:00Z">
              <w:del w:id="310" w:author="Jason Hughes" w:date="2025-07-28T13:01:00Z" w16du:dateUtc="2025-07-28T18:01:00Z">
                <w:r w:rsidDel="00241CFB">
                  <w:rPr>
                    <w:sz w:val="20"/>
                    <w:szCs w:val="20"/>
                  </w:rPr>
                  <w:delText>1</w:delText>
                </w:r>
              </w:del>
            </w:moveFrom>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538F96E" w14:textId="5FE8E0B0" w:rsidR="00A96DB5" w:rsidRPr="0011584B" w:rsidDel="00241CFB" w:rsidRDefault="00A96DB5" w:rsidP="007B0492">
            <w:pPr>
              <w:spacing w:after="0"/>
              <w:rPr>
                <w:del w:id="311" w:author="Jason Hughes" w:date="2025-07-28T13:01:00Z" w16du:dateUtc="2025-07-28T18:01:00Z"/>
                <w:moveFrom w:id="312" w:author="Jason Hughes" w:date="2025-07-10T16:56:00Z" w16du:dateUtc="2025-07-10T21:56:00Z"/>
                <w:sz w:val="20"/>
                <w:szCs w:val="20"/>
              </w:rPr>
            </w:pPr>
            <w:moveFrom w:id="313" w:author="Jason Hughes" w:date="2025-07-10T16:56:00Z" w16du:dateUtc="2025-07-10T21:56:00Z">
              <w:del w:id="314" w:author="Jason Hughes" w:date="2025-07-28T13:01:00Z" w16du:dateUtc="2025-07-28T18:01:00Z">
                <w:r w:rsidDel="00241CFB">
                  <w:rPr>
                    <w:sz w:val="20"/>
                    <w:szCs w:val="20"/>
                  </w:rPr>
                  <w:delText xml:space="preserve">Run Remotely with </w:delText>
                </w:r>
                <w:r w:rsidR="00B20849" w:rsidDel="00241CFB">
                  <w:rPr>
                    <w:sz w:val="20"/>
                    <w:szCs w:val="20"/>
                  </w:rPr>
                  <w:delText>Slurm</w:delText>
                </w:r>
                <w:r w:rsidDel="00241CFB">
                  <w:rPr>
                    <w:sz w:val="20"/>
                    <w:szCs w:val="20"/>
                  </w:rPr>
                  <w:delText xml:space="preserve"> file environmental variables.</w:delText>
                </w:r>
              </w:del>
            </w:moveFrom>
          </w:p>
        </w:tc>
      </w:tr>
      <w:moveFromRangeEnd w:id="264"/>
    </w:tbl>
    <w:p w14:paraId="08C24018" w14:textId="77777777" w:rsidR="00DE2125" w:rsidRDefault="00DE2125" w:rsidP="00A96DB5">
      <w:pPr>
        <w:pStyle w:val="Heading2"/>
        <w:rPr>
          <w:ins w:id="315" w:author="Jason Hughes" w:date="2025-07-09T19:18:00Z" w16du:dateUtc="2025-07-10T00:18:00Z"/>
        </w:rPr>
      </w:pPr>
    </w:p>
    <w:p w14:paraId="22168106" w14:textId="484B3878" w:rsidR="00A96DB5" w:rsidRDefault="00A96DB5" w:rsidP="00A96DB5">
      <w:pPr>
        <w:pStyle w:val="Heading2"/>
      </w:pPr>
      <w:r>
        <w:t>Running TrueProbes Evaluation on Existing Probe Sets</w:t>
      </w:r>
    </w:p>
    <w:p w14:paraId="30706EE5" w14:textId="07BD56EE" w:rsidR="00A153FE" w:rsidRDefault="11964B33" w:rsidP="11964B33">
      <w:pPr>
        <w:ind w:left="360"/>
        <w:rPr>
          <w:ins w:id="316" w:author="Jason Hughes" w:date="2025-07-10T17:02:00Z" w16du:dateUtc="2025-07-10T22:02:00Z"/>
          <w:b/>
          <w:bCs/>
        </w:rPr>
      </w:pPr>
      <w:r w:rsidRPr="11964B33">
        <w:rPr>
          <w:b/>
          <w:bCs/>
        </w:rPr>
        <w:t xml:space="preserve">A0_BKJH_ProbeComparison_Wrapper_cluster_V5 </w:t>
      </w:r>
      <w:r>
        <w:t xml:space="preserve">is the main script for running the software. The design file requires three inputs (id, </w:t>
      </w:r>
      <w:del w:id="317" w:author="Gregor Neuert" w:date="2025-07-10T16:19:00Z">
        <w:r w:rsidR="00A153FE" w:rsidDel="11964B33">
          <w:delText>id2, and</w:delText>
        </w:r>
      </w:del>
      <w:r>
        <w:t xml:space="preserve"> cluster</w:t>
      </w:r>
      <w:ins w:id="318" w:author="Gregor Neuert" w:date="2025-07-10T16:19:00Z">
        <w:r>
          <w:t>, id2</w:t>
        </w:r>
      </w:ins>
      <w:r>
        <w:t xml:space="preserve">), as well as files that specify the settings describing how the probe set evaluation will be performed. For a description and list of files used to define the probe evaluation settings, see </w:t>
      </w:r>
      <w:r w:rsidRPr="11964B33">
        <w:rPr>
          <w:b/>
          <w:bCs/>
        </w:rPr>
        <w:t>Section 6.</w:t>
      </w:r>
    </w:p>
    <w:p w14:paraId="2BE2735C" w14:textId="77777777" w:rsidR="009C2F8F" w:rsidRPr="00A153FE" w:rsidRDefault="009C2F8F" w:rsidP="009C2F8F">
      <w:pPr>
        <w:pStyle w:val="Heading3"/>
        <w:rPr>
          <w:ins w:id="319" w:author="Jason Hughes" w:date="2025-07-10T17:02:00Z" w16du:dateUtc="2025-07-10T22:02:00Z"/>
          <w:b w:val="0"/>
        </w:rPr>
      </w:pPr>
      <w:ins w:id="320" w:author="Jason Hughes" w:date="2025-07-10T17:02:00Z" w16du:dateUtc="2025-07-10T22:02:00Z">
        <w:r>
          <w:rPr>
            <w:b w:val="0"/>
          </w:rPr>
          <w:t>In</w:t>
        </w:r>
        <w:r>
          <w:t xml:space="preserve"> MATLAB</w:t>
        </w:r>
      </w:ins>
    </w:p>
    <w:p w14:paraId="7005DC54" w14:textId="596E2925" w:rsidR="009C2F8F" w:rsidRPr="00A153FE" w:rsidDel="009C2F8F" w:rsidRDefault="009C2F8F" w:rsidP="11964B33">
      <w:pPr>
        <w:ind w:left="360"/>
        <w:rPr>
          <w:del w:id="321" w:author="Jason Hughes" w:date="2025-07-10T17:02:00Z" w16du:dateUtc="2025-07-10T22:02:00Z"/>
          <w:b/>
          <w:bCs/>
        </w:rPr>
      </w:pPr>
      <w:ins w:id="322" w:author="Jason Hughes" w:date="2025-07-10T17:02:00Z" w16du:dateUtc="2025-07-10T22:02:00Z">
        <w:r>
          <w:t xml:space="preserve">       </w:t>
        </w:r>
      </w:ins>
    </w:p>
    <w:p w14:paraId="645B174A" w14:textId="77777777" w:rsidR="00A153FE" w:rsidRPr="00E52138" w:rsidRDefault="00A153FE">
      <w:pPr>
        <w:pPrChange w:id="323" w:author="Jason Hughes" w:date="2025-07-10T17:02:00Z" w16du:dateUtc="2025-07-10T22:02:00Z">
          <w:pPr>
            <w:ind w:firstLine="360"/>
          </w:pPr>
        </w:pPrChange>
      </w:pPr>
      <w:r w:rsidRPr="00E52138">
        <w:t>The code is run via the command line</w:t>
      </w:r>
      <w:r>
        <w:t>.</w:t>
      </w:r>
    </w:p>
    <w:p w14:paraId="15995265" w14:textId="21A48EF7" w:rsidR="00A153FE" w:rsidRPr="00A153FE" w:rsidRDefault="11964B33" w:rsidP="11964B33">
      <w:pPr>
        <w:ind w:firstLine="360"/>
        <w:rPr>
          <w:b/>
          <w:bCs/>
        </w:rPr>
      </w:pPr>
      <w:r w:rsidRPr="11964B33">
        <w:rPr>
          <w:b/>
          <w:bCs/>
        </w:rPr>
        <w:lastRenderedPageBreak/>
        <w:t>A0_BKJH_ProbeComparison_Wrapper_cluster_V5(id,cluster,id2)</w:t>
      </w:r>
    </w:p>
    <w:p w14:paraId="35FA9E5F" w14:textId="2A9F3452" w:rsidR="00A153FE" w:rsidRDefault="00A153FE" w:rsidP="00A153FE">
      <w:pPr>
        <w:ind w:left="360"/>
      </w:pPr>
      <w:r w:rsidRPr="00A153FE">
        <w:rPr>
          <w:b/>
        </w:rPr>
        <w:t>1</w:t>
      </w:r>
      <w:r w:rsidRPr="00A153FE">
        <w:rPr>
          <w:b/>
          <w:vertAlign w:val="superscript"/>
        </w:rPr>
        <w:t>st</w:t>
      </w:r>
      <w:r w:rsidRPr="00A153FE">
        <w:rPr>
          <w:b/>
        </w:rPr>
        <w:t xml:space="preserve"> Input Argument id: id</w:t>
      </w:r>
      <w:r w:rsidRPr="00E52138">
        <w:t xml:space="preserve"> is an integer and is the row of the input design table </w:t>
      </w:r>
      <w:r w:rsidR="0040305A" w:rsidRPr="00E52138">
        <w:t>file</w:t>
      </w:r>
      <w:r w:rsidR="0040305A">
        <w:t xml:space="preserve"> and</w:t>
      </w:r>
      <w:r>
        <w:t xml:space="preserve"> determines which target to search the designed probes against.</w:t>
      </w:r>
      <w:r w:rsidRPr="00E52138">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95"/>
        <w:gridCol w:w="5357"/>
      </w:tblGrid>
      <w:tr w:rsidR="00C16750" w:rsidRPr="0011584B" w14:paraId="34D6EE9A"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6FF81A7" w14:textId="56520FF5" w:rsidR="00C16750" w:rsidRPr="0011584B" w:rsidRDefault="0040305A" w:rsidP="007B0492">
            <w:pPr>
              <w:spacing w:after="0"/>
              <w:rPr>
                <w:b/>
                <w:bCs/>
                <w:sz w:val="20"/>
                <w:szCs w:val="20"/>
              </w:rPr>
            </w:pPr>
            <w:r>
              <w:rPr>
                <w:b/>
                <w:bCs/>
                <w:sz w:val="20"/>
                <w:szCs w:val="20"/>
              </w:rPr>
              <w:t>ID</w:t>
            </w:r>
            <w:r w:rsidR="00C16750">
              <w:rPr>
                <w:b/>
                <w:bCs/>
                <w:sz w:val="20"/>
                <w:szCs w:val="20"/>
              </w:rPr>
              <w:t xml:space="preserve"> value type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31DAF32" w14:textId="77777777" w:rsidR="00C16750" w:rsidRPr="0011584B" w:rsidRDefault="00C16750" w:rsidP="007B0492">
            <w:pPr>
              <w:spacing w:after="0"/>
              <w:rPr>
                <w:b/>
                <w:bCs/>
                <w:sz w:val="20"/>
                <w:szCs w:val="20"/>
              </w:rPr>
            </w:pPr>
            <w:r>
              <w:rPr>
                <w:b/>
                <w:bCs/>
                <w:sz w:val="20"/>
                <w:szCs w:val="20"/>
              </w:rPr>
              <w:t>Description</w:t>
            </w:r>
          </w:p>
        </w:tc>
      </w:tr>
      <w:tr w:rsidR="00C16750" w:rsidRPr="0011584B" w14:paraId="221AA45B"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8C50D4" w14:textId="77777777" w:rsidR="00C16750" w:rsidRPr="0011584B" w:rsidRDefault="00C16750" w:rsidP="007B0492">
            <w:pPr>
              <w:spacing w:after="0"/>
              <w:rPr>
                <w:sz w:val="20"/>
                <w:szCs w:val="20"/>
              </w:rPr>
            </w:pPr>
            <w:r>
              <w:rPr>
                <w:sz w:val="20"/>
                <w:szCs w:val="20"/>
              </w:rPr>
              <w:t>integer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05A86A" w14:textId="77777777" w:rsidR="00C16750" w:rsidRPr="0011584B" w:rsidRDefault="00C16750" w:rsidP="007B0492">
            <w:pPr>
              <w:spacing w:after="0"/>
              <w:rPr>
                <w:sz w:val="20"/>
                <w:szCs w:val="20"/>
              </w:rPr>
            </w:pPr>
            <w:r w:rsidRPr="00E52138">
              <w:t>row of the input design table file to</w:t>
            </w:r>
            <w:r>
              <w:t xml:space="preserve"> </w:t>
            </w:r>
            <w:r w:rsidRPr="00E52138">
              <w:t xml:space="preserve">design probes </w:t>
            </w:r>
            <w:r>
              <w:t>for</w:t>
            </w:r>
          </w:p>
        </w:tc>
      </w:tr>
    </w:tbl>
    <w:p w14:paraId="6A9A6665" w14:textId="77777777" w:rsidR="00A153FE" w:rsidRDefault="00A153FE" w:rsidP="00125C79">
      <w:r w:rsidRPr="00A153FE">
        <w:rPr>
          <w:b/>
        </w:rPr>
        <w:t>2</w:t>
      </w:r>
      <w:r w:rsidRPr="00A153FE">
        <w:rPr>
          <w:b/>
          <w:vertAlign w:val="superscript"/>
        </w:rPr>
        <w:t>nd</w:t>
      </w:r>
      <w:r w:rsidRPr="00A153FE">
        <w:rPr>
          <w:b/>
        </w:rPr>
        <w:t xml:space="preserve"> Input Argument cluster: cluster </w:t>
      </w:r>
      <w:r w:rsidRPr="00A153FE">
        <w:rPr>
          <w:bCs/>
        </w:rPr>
        <w:t>is an integer that determines the software parallelization pool between local and</w:t>
      </w:r>
      <w:r w:rsidRPr="00E52138">
        <w:t xml:space="preserve"> remote servers when running the script via Slurm. The only difference between running on a cluster and running on a </w:t>
      </w:r>
      <w:r>
        <w:t>computer</w:t>
      </w:r>
      <w:r w:rsidRPr="00E52138">
        <w:t xml:space="preserve"> is the number of cores in the Slurm file.</w:t>
      </w:r>
    </w:p>
    <w:tbl>
      <w:tblPr>
        <w:tblW w:w="0" w:type="auto"/>
        <w:tblCellMar>
          <w:top w:w="15" w:type="dxa"/>
          <w:left w:w="15" w:type="dxa"/>
          <w:bottom w:w="15" w:type="dxa"/>
          <w:right w:w="15" w:type="dxa"/>
        </w:tblCellMar>
        <w:tblLook w:val="04A0" w:firstRow="1" w:lastRow="0" w:firstColumn="1" w:lastColumn="0" w:noHBand="0" w:noVBand="1"/>
      </w:tblPr>
      <w:tblGrid>
        <w:gridCol w:w="1594"/>
        <w:gridCol w:w="5069"/>
      </w:tblGrid>
      <w:tr w:rsidR="00A96DB5" w:rsidRPr="0011584B" w14:paraId="014AADBC"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CE4CFE" w14:textId="77777777" w:rsidR="00A96DB5" w:rsidRPr="0011584B" w:rsidRDefault="00A96DB5" w:rsidP="007B0492">
            <w:pPr>
              <w:spacing w:after="0"/>
              <w:rPr>
                <w:b/>
                <w:bCs/>
                <w:sz w:val="20"/>
                <w:szCs w:val="20"/>
              </w:rPr>
            </w:pPr>
            <w:r>
              <w:rPr>
                <w:b/>
                <w:bCs/>
                <w:sz w:val="20"/>
                <w:szCs w:val="20"/>
              </w:rPr>
              <w:t>Cluster value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6C8C2F" w14:textId="77777777" w:rsidR="00A96DB5" w:rsidRPr="0011584B" w:rsidRDefault="00A96DB5" w:rsidP="007B0492">
            <w:pPr>
              <w:spacing w:after="0"/>
              <w:rPr>
                <w:b/>
                <w:bCs/>
                <w:sz w:val="20"/>
                <w:szCs w:val="20"/>
              </w:rPr>
            </w:pPr>
            <w:r>
              <w:rPr>
                <w:b/>
                <w:bCs/>
                <w:sz w:val="20"/>
                <w:szCs w:val="20"/>
              </w:rPr>
              <w:t>Description</w:t>
            </w:r>
          </w:p>
        </w:tc>
      </w:tr>
      <w:tr w:rsidR="00A96DB5" w:rsidRPr="0011584B" w14:paraId="6FE7A7C3"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F7C3CA" w14:textId="77777777" w:rsidR="00A96DB5" w:rsidRPr="0011584B" w:rsidRDefault="00A96DB5" w:rsidP="007B0492">
            <w:pPr>
              <w:spacing w:after="0"/>
              <w:rPr>
                <w:sz w:val="20"/>
                <w:szCs w:val="20"/>
              </w:rPr>
            </w:pPr>
            <w:r>
              <w:rPr>
                <w:sz w:val="20"/>
                <w:szCs w:val="20"/>
              </w:rPr>
              <w:t>0</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41EE298" w14:textId="77777777" w:rsidR="00A96DB5" w:rsidRPr="0011584B" w:rsidRDefault="00A96DB5" w:rsidP="007B0492">
            <w:pPr>
              <w:spacing w:after="0"/>
              <w:rPr>
                <w:sz w:val="20"/>
                <w:szCs w:val="20"/>
              </w:rPr>
            </w:pPr>
            <w:r>
              <w:rPr>
                <w:sz w:val="20"/>
                <w:szCs w:val="20"/>
              </w:rPr>
              <w:t>Run Locally</w:t>
            </w:r>
          </w:p>
        </w:tc>
      </w:tr>
      <w:tr w:rsidR="00A96DB5" w:rsidRPr="0011584B" w14:paraId="28D4797A"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51BD163" w14:textId="77777777" w:rsidR="00A96DB5" w:rsidRPr="0011584B" w:rsidRDefault="00A96DB5" w:rsidP="007B0492">
            <w:pPr>
              <w:spacing w:after="0"/>
              <w:rPr>
                <w:sz w:val="20"/>
                <w:szCs w:val="20"/>
              </w:rPr>
            </w:pPr>
            <w:r>
              <w:rPr>
                <w:sz w:val="20"/>
                <w:szCs w:val="20"/>
              </w:rPr>
              <w:t>1</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73C8C05" w14:textId="0F23BE9B" w:rsidR="00A96DB5" w:rsidRPr="0011584B" w:rsidRDefault="00A96DB5" w:rsidP="007B0492">
            <w:pPr>
              <w:spacing w:after="0"/>
              <w:rPr>
                <w:sz w:val="20"/>
                <w:szCs w:val="20"/>
              </w:rPr>
            </w:pPr>
            <w:r>
              <w:rPr>
                <w:sz w:val="20"/>
                <w:szCs w:val="20"/>
              </w:rPr>
              <w:t xml:space="preserve">Run Remotely with </w:t>
            </w:r>
            <w:r w:rsidR="0040305A">
              <w:rPr>
                <w:sz w:val="20"/>
                <w:szCs w:val="20"/>
              </w:rPr>
              <w:t>Slurm</w:t>
            </w:r>
            <w:r>
              <w:rPr>
                <w:sz w:val="20"/>
                <w:szCs w:val="20"/>
              </w:rPr>
              <w:t xml:space="preserve"> file environmental variables.</w:t>
            </w:r>
          </w:p>
        </w:tc>
      </w:tr>
    </w:tbl>
    <w:p w14:paraId="4850932A" w14:textId="598241AA" w:rsidR="00A96DB5" w:rsidRPr="00A153FE" w:rsidRDefault="00A153FE" w:rsidP="00727EC1">
      <w:r>
        <w:rPr>
          <w:b/>
        </w:rPr>
        <w:t>3</w:t>
      </w:r>
      <w:r>
        <w:rPr>
          <w:b/>
          <w:vertAlign w:val="superscript"/>
        </w:rPr>
        <w:t>rd</w:t>
      </w:r>
      <w:r w:rsidRPr="00A153FE">
        <w:rPr>
          <w:b/>
        </w:rPr>
        <w:t xml:space="preserve"> Input Argument id</w:t>
      </w:r>
      <w:r>
        <w:rPr>
          <w:b/>
        </w:rPr>
        <w:t>2</w:t>
      </w:r>
      <w:r w:rsidRPr="00A153FE">
        <w:rPr>
          <w:b/>
        </w:rPr>
        <w:t>: id</w:t>
      </w:r>
      <w:r>
        <w:rPr>
          <w:b/>
        </w:rPr>
        <w:t>2</w:t>
      </w:r>
      <w:r w:rsidRPr="00E52138">
        <w:t xml:space="preserve"> is an integer and</w:t>
      </w:r>
      <w:r>
        <w:t xml:space="preserve"> determines which probe set from other software, or custom list, to use for any comparison of probe design metrics.</w:t>
      </w:r>
    </w:p>
    <w:tbl>
      <w:tblPr>
        <w:tblW w:w="0" w:type="auto"/>
        <w:tblCellMar>
          <w:top w:w="15" w:type="dxa"/>
          <w:left w:w="15" w:type="dxa"/>
          <w:bottom w:w="15" w:type="dxa"/>
          <w:right w:w="15" w:type="dxa"/>
        </w:tblCellMar>
        <w:tblLook w:val="04A0" w:firstRow="1" w:lastRow="0" w:firstColumn="1" w:lastColumn="0" w:noHBand="0" w:noVBand="1"/>
      </w:tblPr>
      <w:tblGrid>
        <w:gridCol w:w="1243"/>
        <w:gridCol w:w="2966"/>
      </w:tblGrid>
      <w:tr w:rsidR="00A96DB5" w:rsidRPr="0011584B" w14:paraId="43EC4138"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2CAF43" w14:textId="5DAF09F4" w:rsidR="00A96DB5" w:rsidRPr="0011584B" w:rsidRDefault="00A96DB5" w:rsidP="007B0492">
            <w:pPr>
              <w:spacing w:after="0"/>
              <w:rPr>
                <w:b/>
                <w:bCs/>
                <w:sz w:val="20"/>
                <w:szCs w:val="20"/>
              </w:rPr>
            </w:pPr>
            <w:r>
              <w:rPr>
                <w:b/>
                <w:bCs/>
                <w:sz w:val="20"/>
                <w:szCs w:val="20"/>
              </w:rPr>
              <w:t>Id2 value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A4C808B" w14:textId="0DA195E6" w:rsidR="00A96DB5" w:rsidRPr="0011584B" w:rsidRDefault="00727EC1" w:rsidP="007B0492">
            <w:pPr>
              <w:spacing w:after="0"/>
              <w:rPr>
                <w:b/>
                <w:bCs/>
                <w:sz w:val="20"/>
                <w:szCs w:val="20"/>
              </w:rPr>
            </w:pPr>
            <w:r>
              <w:rPr>
                <w:b/>
                <w:bCs/>
                <w:sz w:val="20"/>
                <w:szCs w:val="20"/>
              </w:rPr>
              <w:t xml:space="preserve">Output </w:t>
            </w:r>
            <w:r w:rsidR="00A96DB5">
              <w:rPr>
                <w:b/>
                <w:bCs/>
                <w:sz w:val="20"/>
                <w:szCs w:val="20"/>
              </w:rPr>
              <w:t>Software Name</w:t>
            </w:r>
          </w:p>
        </w:tc>
      </w:tr>
      <w:tr w:rsidR="00A96DB5" w:rsidRPr="0011584B" w14:paraId="25FE4661"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98ECA53" w14:textId="3F8E1E0E" w:rsidR="00A96DB5" w:rsidRPr="0011584B" w:rsidRDefault="00A96DB5" w:rsidP="007B0492">
            <w:pPr>
              <w:spacing w:after="0"/>
              <w:rPr>
                <w:sz w:val="20"/>
                <w:szCs w:val="20"/>
              </w:rPr>
            </w:pPr>
            <w:r>
              <w:rPr>
                <w:sz w:val="20"/>
                <w:szCs w:val="20"/>
              </w:rPr>
              <w:t>2</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5F4A8D8" w14:textId="2C914F4B" w:rsidR="00A96DB5" w:rsidRPr="0011584B" w:rsidRDefault="00A96DB5" w:rsidP="007B0492">
            <w:pPr>
              <w:spacing w:after="0"/>
              <w:rPr>
                <w:sz w:val="20"/>
                <w:szCs w:val="20"/>
              </w:rPr>
            </w:pPr>
            <w:r>
              <w:rPr>
                <w:sz w:val="20"/>
                <w:szCs w:val="20"/>
              </w:rPr>
              <w:t>Stellaris</w:t>
            </w:r>
          </w:p>
        </w:tc>
      </w:tr>
      <w:tr w:rsidR="00A96DB5" w:rsidRPr="0011584B" w14:paraId="76A49590"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6DEBDE6" w14:textId="5BB18E31" w:rsidR="00A96DB5" w:rsidRPr="0011584B" w:rsidRDefault="00A96DB5" w:rsidP="007B0492">
            <w:pPr>
              <w:spacing w:after="0"/>
              <w:rPr>
                <w:sz w:val="20"/>
                <w:szCs w:val="20"/>
              </w:rPr>
            </w:pPr>
            <w:r>
              <w:rPr>
                <w:sz w:val="20"/>
                <w:szCs w:val="20"/>
              </w:rPr>
              <w:t>3</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A27DF0B" w14:textId="6BB3E8E8" w:rsidR="00A96DB5" w:rsidRPr="0011584B" w:rsidRDefault="00C34106" w:rsidP="007B0492">
            <w:pPr>
              <w:spacing w:after="0"/>
              <w:rPr>
                <w:sz w:val="20"/>
                <w:szCs w:val="20"/>
              </w:rPr>
            </w:pPr>
            <w:r>
              <w:rPr>
                <w:sz w:val="20"/>
                <w:szCs w:val="20"/>
              </w:rPr>
              <w:t>OligostanHT</w:t>
            </w:r>
          </w:p>
        </w:tc>
      </w:tr>
      <w:tr w:rsidR="00A96DB5" w:rsidRPr="0011584B" w14:paraId="44834C79"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0ABD16" w14:textId="769DF4A5" w:rsidR="00A96DB5" w:rsidRPr="0011584B" w:rsidRDefault="00A96DB5" w:rsidP="007B0492">
            <w:pPr>
              <w:spacing w:after="0"/>
              <w:rPr>
                <w:sz w:val="20"/>
                <w:szCs w:val="20"/>
              </w:rPr>
            </w:pPr>
            <w:r>
              <w:rPr>
                <w:sz w:val="20"/>
                <w:szCs w:val="20"/>
              </w:rPr>
              <w:t>4</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E04AD90" w14:textId="57E96612" w:rsidR="00A96DB5" w:rsidRPr="0011584B" w:rsidRDefault="00A96DB5" w:rsidP="007B0492">
            <w:pPr>
              <w:spacing w:after="0"/>
              <w:rPr>
                <w:sz w:val="20"/>
                <w:szCs w:val="20"/>
              </w:rPr>
            </w:pPr>
            <w:r>
              <w:rPr>
                <w:sz w:val="20"/>
                <w:szCs w:val="20"/>
              </w:rPr>
              <w:t>PaintSHOP</w:t>
            </w:r>
          </w:p>
        </w:tc>
      </w:tr>
      <w:tr w:rsidR="00A96DB5" w:rsidRPr="0011584B" w14:paraId="7C3029B0"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C198BCE" w14:textId="5A7A9AFC" w:rsidR="00A96DB5" w:rsidRPr="0011584B" w:rsidRDefault="00A96DB5" w:rsidP="007B0492">
            <w:pPr>
              <w:spacing w:after="0"/>
              <w:rPr>
                <w:sz w:val="20"/>
                <w:szCs w:val="20"/>
              </w:rPr>
            </w:pPr>
            <w:r>
              <w:rPr>
                <w:sz w:val="20"/>
                <w:szCs w:val="20"/>
              </w:rPr>
              <w:t>5</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B155378" w14:textId="03451B0E" w:rsidR="00A96DB5" w:rsidRPr="0011584B" w:rsidRDefault="00C34106" w:rsidP="007B0492">
            <w:pPr>
              <w:spacing w:after="0"/>
              <w:rPr>
                <w:sz w:val="20"/>
                <w:szCs w:val="20"/>
              </w:rPr>
            </w:pPr>
            <w:r>
              <w:rPr>
                <w:sz w:val="20"/>
                <w:szCs w:val="20"/>
              </w:rPr>
              <w:t xml:space="preserve">Xiaowei </w:t>
            </w:r>
            <w:r w:rsidR="00A96DB5">
              <w:rPr>
                <w:sz w:val="20"/>
                <w:szCs w:val="20"/>
              </w:rPr>
              <w:t>Zhu</w:t>
            </w:r>
            <w:r>
              <w:rPr>
                <w:sz w:val="20"/>
                <w:szCs w:val="20"/>
              </w:rPr>
              <w:t>a</w:t>
            </w:r>
            <w:r w:rsidR="00A96DB5">
              <w:rPr>
                <w:sz w:val="20"/>
                <w:szCs w:val="20"/>
              </w:rPr>
              <w:t>ng Lab MERFISH</w:t>
            </w:r>
          </w:p>
        </w:tc>
      </w:tr>
      <w:tr w:rsidR="00A96DB5" w:rsidRPr="0011584B" w14:paraId="3A276600"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BC31F5" w14:textId="7362BEE7" w:rsidR="00A96DB5" w:rsidRPr="0011584B" w:rsidRDefault="00A96DB5" w:rsidP="007B0492">
            <w:pPr>
              <w:spacing w:after="0"/>
              <w:rPr>
                <w:sz w:val="20"/>
                <w:szCs w:val="20"/>
              </w:rPr>
            </w:pPr>
            <w:r>
              <w:rPr>
                <w:sz w:val="20"/>
                <w:szCs w:val="20"/>
              </w:rPr>
              <w:t>6</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D568EE" w14:textId="4F7E3061" w:rsidR="00A96DB5" w:rsidRPr="0011584B" w:rsidRDefault="00A96DB5" w:rsidP="007B0492">
            <w:pPr>
              <w:spacing w:after="0"/>
              <w:rPr>
                <w:sz w:val="20"/>
                <w:szCs w:val="20"/>
              </w:rPr>
            </w:pPr>
            <w:r>
              <w:rPr>
                <w:sz w:val="20"/>
                <w:szCs w:val="20"/>
              </w:rPr>
              <w:t>Allen Institute MERFISH</w:t>
            </w:r>
          </w:p>
        </w:tc>
      </w:tr>
      <w:tr w:rsidR="00A96DB5" w:rsidRPr="0011584B" w14:paraId="73D12A6E"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480EB70" w14:textId="4AF009D8" w:rsidR="00A96DB5" w:rsidRPr="0011584B" w:rsidRDefault="00A96DB5" w:rsidP="007B0492">
            <w:pPr>
              <w:spacing w:after="0"/>
              <w:rPr>
                <w:sz w:val="20"/>
                <w:szCs w:val="20"/>
              </w:rPr>
            </w:pPr>
            <w:r>
              <w:rPr>
                <w:sz w:val="20"/>
                <w:szCs w:val="20"/>
              </w:rPr>
              <w:t>7</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0D4EE92" w14:textId="09D30C71" w:rsidR="00A96DB5" w:rsidRPr="0011584B" w:rsidRDefault="00A96DB5" w:rsidP="007B0492">
            <w:pPr>
              <w:spacing w:after="0"/>
              <w:rPr>
                <w:sz w:val="20"/>
                <w:szCs w:val="20"/>
              </w:rPr>
            </w:pPr>
            <w:r>
              <w:rPr>
                <w:sz w:val="20"/>
                <w:szCs w:val="20"/>
              </w:rPr>
              <w:t>Length Optimized</w:t>
            </w:r>
          </w:p>
        </w:tc>
      </w:tr>
      <w:tr w:rsidR="00A96DB5" w:rsidRPr="0011584B" w14:paraId="22F4282C"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A367F90" w14:textId="75B67058" w:rsidR="00A96DB5" w:rsidRPr="0011584B" w:rsidRDefault="00A96DB5" w:rsidP="007B0492">
            <w:pPr>
              <w:spacing w:after="0"/>
              <w:rPr>
                <w:sz w:val="20"/>
                <w:szCs w:val="20"/>
              </w:rPr>
            </w:pPr>
            <w:r>
              <w:rPr>
                <w:sz w:val="20"/>
                <w:szCs w:val="20"/>
              </w:rPr>
              <w:t>8</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7C8871D" w14:textId="4D3D29DA" w:rsidR="00A96DB5" w:rsidRDefault="00A96DB5" w:rsidP="007B0492">
            <w:pPr>
              <w:spacing w:after="0"/>
              <w:rPr>
                <w:sz w:val="20"/>
                <w:szCs w:val="20"/>
              </w:rPr>
            </w:pPr>
            <w:r>
              <w:rPr>
                <w:sz w:val="20"/>
                <w:szCs w:val="20"/>
              </w:rPr>
              <w:t>Custom Upload</w:t>
            </w:r>
          </w:p>
        </w:tc>
      </w:tr>
    </w:tbl>
    <w:p w14:paraId="3410A53E" w14:textId="77777777" w:rsidR="00352368" w:rsidRDefault="00352368" w:rsidP="00352368">
      <w:pPr>
        <w:pStyle w:val="Heading3"/>
        <w:rPr>
          <w:ins w:id="324" w:author="Jason Hughes" w:date="2025-07-10T17:16:00Z" w16du:dateUtc="2025-07-10T22:16:00Z"/>
          <w:bCs w:val="0"/>
        </w:rPr>
      </w:pPr>
      <w:ins w:id="325" w:author="Jason Hughes" w:date="2025-07-10T17:16:00Z" w16du:dateUtc="2025-07-10T22:16:00Z">
        <w:r w:rsidRPr="00FD5D24">
          <w:rPr>
            <w:bCs w:val="0"/>
          </w:rPr>
          <w:t>In MATLAB Runtime</w:t>
        </w:r>
      </w:ins>
    </w:p>
    <w:p w14:paraId="7DA0143C" w14:textId="77777777" w:rsidR="00352368" w:rsidRPr="00A341FB" w:rsidRDefault="00352368" w:rsidP="00352368">
      <w:pPr>
        <w:rPr>
          <w:ins w:id="326" w:author="Jason Hughes" w:date="2025-07-10T17:16:00Z" w16du:dateUtc="2025-07-10T22:16:00Z"/>
          <w:sz w:val="20"/>
          <w:szCs w:val="20"/>
        </w:rPr>
      </w:pPr>
      <w:ins w:id="327" w:author="Jason Hughes" w:date="2025-07-10T17:16:00Z" w16du:dateUtc="2025-07-10T22:16:00Z">
        <w:r w:rsidRPr="00A341FB">
          <w:rPr>
            <w:sz w:val="20"/>
            <w:szCs w:val="20"/>
          </w:rPr>
          <w:t>The code can also be run via the terminal in MATLAB Runtime for users who do not have a MathWorks MATLAB license. Users must download the MATLAB Runtime version created with the compiled MATLAB License-Free Version of TrueProbes software or use the TrueProbes Design Software Installer, which includes the required MATLAB Runtime for running the software.</w:t>
        </w:r>
      </w:ins>
    </w:p>
    <w:tbl>
      <w:tblPr>
        <w:tblW w:w="11331" w:type="dxa"/>
        <w:tblInd w:w="-1180" w:type="dxa"/>
        <w:tblCellMar>
          <w:top w:w="15" w:type="dxa"/>
          <w:left w:w="15" w:type="dxa"/>
          <w:bottom w:w="15" w:type="dxa"/>
          <w:right w:w="15" w:type="dxa"/>
        </w:tblCellMar>
        <w:tblLook w:val="04A0" w:firstRow="1" w:lastRow="0" w:firstColumn="1" w:lastColumn="0" w:noHBand="0" w:noVBand="1"/>
      </w:tblPr>
      <w:tblGrid>
        <w:gridCol w:w="856"/>
        <w:gridCol w:w="4838"/>
        <w:gridCol w:w="5671"/>
        <w:tblGridChange w:id="328">
          <w:tblGrid>
            <w:gridCol w:w="856"/>
            <w:gridCol w:w="314"/>
            <w:gridCol w:w="1576"/>
            <w:gridCol w:w="2948"/>
            <w:gridCol w:w="1848"/>
            <w:gridCol w:w="3823"/>
            <w:gridCol w:w="1136"/>
          </w:tblGrid>
        </w:tblGridChange>
      </w:tblGrid>
      <w:tr w:rsidR="008B0462" w:rsidRPr="0011584B" w14:paraId="015C8F5C" w14:textId="77777777" w:rsidTr="00366587">
        <w:trPr>
          <w:trHeight w:val="262"/>
          <w:ins w:id="329" w:author="Jason Hughes" w:date="2025-07-10T17:16:00Z"/>
        </w:trPr>
        <w:tc>
          <w:tcPr>
            <w:tcW w:w="1155" w:type="dxa"/>
            <w:tcBorders>
              <w:top w:val="single" w:sz="8" w:space="0" w:color="D1D9E0"/>
              <w:left w:val="single" w:sz="8" w:space="0" w:color="D1D9E0"/>
              <w:bottom w:val="single" w:sz="8" w:space="0" w:color="D1D9E0"/>
              <w:right w:val="single" w:sz="8" w:space="0" w:color="D1D9E0"/>
            </w:tcBorders>
            <w:shd w:val="clear" w:color="auto" w:fill="FFFFFF"/>
          </w:tcPr>
          <w:p w14:paraId="01354467" w14:textId="77777777" w:rsidR="00352368" w:rsidRDefault="00352368" w:rsidP="007B0492">
            <w:pPr>
              <w:spacing w:after="0"/>
              <w:rPr>
                <w:ins w:id="330" w:author="Jason Hughes" w:date="2025-07-10T17:16:00Z" w16du:dateUtc="2025-07-10T22:16:00Z"/>
                <w:b/>
                <w:bCs/>
                <w:sz w:val="20"/>
                <w:szCs w:val="20"/>
              </w:rPr>
            </w:pPr>
            <w:ins w:id="331" w:author="Jason Hughes" w:date="2025-07-10T17:16:00Z" w16du:dateUtc="2025-07-10T22:16:00Z">
              <w:r>
                <w:rPr>
                  <w:b/>
                  <w:bCs/>
                  <w:sz w:val="20"/>
                  <w:szCs w:val="20"/>
                </w:rPr>
                <w:t>OS</w:t>
              </w:r>
            </w:ins>
          </w:p>
        </w:tc>
        <w:tc>
          <w:tcPr>
            <w:tcW w:w="4838"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38DC79B" w14:textId="77777777" w:rsidR="00352368" w:rsidRPr="0011584B" w:rsidRDefault="00352368" w:rsidP="007B0492">
            <w:pPr>
              <w:spacing w:after="0"/>
              <w:rPr>
                <w:ins w:id="332" w:author="Jason Hughes" w:date="2025-07-10T17:16:00Z" w16du:dateUtc="2025-07-10T22:16:00Z"/>
                <w:b/>
                <w:bCs/>
                <w:sz w:val="20"/>
                <w:szCs w:val="20"/>
              </w:rPr>
            </w:pPr>
            <w:ins w:id="333" w:author="Jason Hughes" w:date="2025-07-10T17:16:00Z" w16du:dateUtc="2025-07-10T22:16:00Z">
              <w:r>
                <w:rPr>
                  <w:b/>
                  <w:bCs/>
                  <w:sz w:val="20"/>
                  <w:szCs w:val="20"/>
                </w:rPr>
                <w:t>MATLAB Runtime and TrueProbes Installer</w:t>
              </w:r>
            </w:ins>
          </w:p>
        </w:tc>
        <w:tc>
          <w:tcPr>
            <w:tcW w:w="5338" w:type="dxa"/>
            <w:tcBorders>
              <w:top w:val="single" w:sz="8" w:space="0" w:color="D1D9E0"/>
              <w:left w:val="single" w:sz="8" w:space="0" w:color="D1D9E0"/>
              <w:bottom w:val="single" w:sz="8" w:space="0" w:color="D1D9E0"/>
              <w:right w:val="single" w:sz="8" w:space="0" w:color="D1D9E0"/>
            </w:tcBorders>
            <w:shd w:val="clear" w:color="auto" w:fill="FFFFFF"/>
          </w:tcPr>
          <w:p w14:paraId="212F7B40" w14:textId="77777777" w:rsidR="00352368" w:rsidRDefault="00352368" w:rsidP="007B0492">
            <w:pPr>
              <w:spacing w:after="0"/>
              <w:rPr>
                <w:ins w:id="334" w:author="Jason Hughes" w:date="2025-07-10T17:16:00Z" w16du:dateUtc="2025-07-10T22:16:00Z"/>
                <w:b/>
                <w:bCs/>
                <w:sz w:val="20"/>
                <w:szCs w:val="20"/>
              </w:rPr>
            </w:pPr>
            <w:ins w:id="335" w:author="Jason Hughes" w:date="2025-07-10T17:16:00Z" w16du:dateUtc="2025-07-10T22:16:00Z">
              <w:r>
                <w:rPr>
                  <w:b/>
                  <w:bCs/>
                  <w:sz w:val="20"/>
                  <w:szCs w:val="20"/>
                </w:rPr>
                <w:t>Run Command</w:t>
              </w:r>
            </w:ins>
          </w:p>
        </w:tc>
      </w:tr>
      <w:tr w:rsidR="008B0462" w:rsidRPr="0011584B" w14:paraId="75077081" w14:textId="77777777" w:rsidTr="00366587">
        <w:trPr>
          <w:trHeight w:val="252"/>
          <w:ins w:id="336" w:author="Jason Hughes" w:date="2025-07-10T17:16:00Z"/>
        </w:trPr>
        <w:tc>
          <w:tcPr>
            <w:tcW w:w="1155" w:type="dxa"/>
            <w:tcBorders>
              <w:top w:val="single" w:sz="8" w:space="0" w:color="D1D9E0"/>
              <w:left w:val="single" w:sz="8" w:space="0" w:color="D1D9E0"/>
              <w:bottom w:val="single" w:sz="8" w:space="0" w:color="D1D9E0"/>
              <w:right w:val="single" w:sz="8" w:space="0" w:color="D1D9E0"/>
            </w:tcBorders>
            <w:shd w:val="clear" w:color="auto" w:fill="FFFFFF"/>
          </w:tcPr>
          <w:p w14:paraId="520CE9B9" w14:textId="77777777" w:rsidR="00201E80" w:rsidRDefault="00201E80" w:rsidP="007B0492">
            <w:pPr>
              <w:spacing w:after="0"/>
              <w:rPr>
                <w:ins w:id="337" w:author="Jason Hughes" w:date="2025-07-10T17:57:00Z" w16du:dateUtc="2025-07-10T22:57:00Z"/>
                <w:bCs/>
                <w:sz w:val="20"/>
                <w:szCs w:val="20"/>
              </w:rPr>
            </w:pPr>
            <w:ins w:id="338" w:author="Jason Hughes" w:date="2025-07-10T17:57:00Z" w16du:dateUtc="2025-07-10T22:57:00Z">
              <w:r>
                <w:rPr>
                  <w:bCs/>
                  <w:sz w:val="20"/>
                  <w:szCs w:val="20"/>
                </w:rPr>
                <w:t>Windows</w:t>
              </w:r>
            </w:ins>
          </w:p>
          <w:p w14:paraId="237F18CB" w14:textId="245AFF9D" w:rsidR="00352368" w:rsidRPr="00A341FB" w:rsidRDefault="00352368" w:rsidP="007B0492">
            <w:pPr>
              <w:spacing w:after="0"/>
              <w:rPr>
                <w:ins w:id="339" w:author="Jason Hughes" w:date="2025-07-10T17:16:00Z" w16du:dateUtc="2025-07-10T22:16:00Z"/>
                <w:bCs/>
                <w:sz w:val="20"/>
                <w:szCs w:val="20"/>
              </w:rPr>
            </w:pPr>
            <w:ins w:id="340" w:author="Jason Hughes" w:date="2025-07-10T17:16:00Z" w16du:dateUtc="2025-07-10T22:16:00Z">
              <w:r w:rsidRPr="00A341FB">
                <w:rPr>
                  <w:bCs/>
                  <w:sz w:val="20"/>
                  <w:szCs w:val="20"/>
                </w:rPr>
                <w:t>WIN64</w:t>
              </w:r>
            </w:ins>
          </w:p>
        </w:tc>
        <w:tc>
          <w:tcPr>
            <w:tcW w:w="4838"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E6F68A" w14:textId="76FB9FF2" w:rsidR="00352368" w:rsidRPr="00352368" w:rsidRDefault="00352368" w:rsidP="007B0492">
            <w:pPr>
              <w:spacing w:after="0"/>
              <w:rPr>
                <w:ins w:id="341" w:author="Jason Hughes" w:date="2025-07-10T17:16:00Z" w16du:dateUtc="2025-07-10T22:16:00Z"/>
                <w:bCs/>
                <w:sz w:val="20"/>
                <w:szCs w:val="20"/>
              </w:rPr>
            </w:pPr>
            <w:ins w:id="342" w:author="Jason Hughes" w:date="2025-07-10T17:16:00Z" w16du:dateUtc="2025-07-10T22:16:00Z">
              <w:r w:rsidRPr="00A341FB">
                <w:rPr>
                  <w:bCs/>
                  <w:sz w:val="20"/>
                  <w:szCs w:val="20"/>
                </w:rPr>
                <w:t>TrueProbes_Probe</w:t>
              </w:r>
            </w:ins>
            <w:ins w:id="343" w:author="Jason Hughes" w:date="2025-07-10T17:20:00Z" w16du:dateUtc="2025-07-10T22:20:00Z">
              <w:r w:rsidR="000A782D">
                <w:rPr>
                  <w:bCs/>
                  <w:sz w:val="20"/>
                  <w:szCs w:val="20"/>
                </w:rPr>
                <w:t>Comparison</w:t>
              </w:r>
            </w:ins>
            <w:ins w:id="344" w:author="Jason Hughes" w:date="2025-07-10T17:16:00Z" w16du:dateUtc="2025-07-10T22:16:00Z">
              <w:r w:rsidRPr="00A341FB">
                <w:rPr>
                  <w:bCs/>
                  <w:sz w:val="20"/>
                  <w:szCs w:val="20"/>
                </w:rPr>
                <w:t>Installer_win64.exe</w:t>
              </w:r>
            </w:ins>
          </w:p>
        </w:tc>
        <w:tc>
          <w:tcPr>
            <w:tcW w:w="5338" w:type="dxa"/>
            <w:tcBorders>
              <w:top w:val="single" w:sz="8" w:space="0" w:color="D1D9E0"/>
              <w:left w:val="single" w:sz="8" w:space="0" w:color="D1D9E0"/>
              <w:bottom w:val="single" w:sz="8" w:space="0" w:color="D1D9E0"/>
              <w:right w:val="single" w:sz="8" w:space="0" w:color="D1D9E0"/>
            </w:tcBorders>
            <w:shd w:val="clear" w:color="auto" w:fill="FFFFFF"/>
          </w:tcPr>
          <w:p w14:paraId="008D0153" w14:textId="28384216" w:rsidR="00352368" w:rsidRDefault="00352368" w:rsidP="007B0492">
            <w:pPr>
              <w:spacing w:after="0"/>
              <w:rPr>
                <w:ins w:id="345" w:author="Jason Hughes" w:date="2025-07-10T17:16:00Z" w16du:dateUtc="2025-07-10T22:16:00Z"/>
                <w:sz w:val="20"/>
                <w:szCs w:val="20"/>
              </w:rPr>
            </w:pPr>
            <w:ins w:id="346" w:author="Jason Hughes" w:date="2025-07-10T17:16:00Z" w16du:dateUtc="2025-07-10T22:16:00Z">
              <w:r w:rsidRPr="00352368">
                <w:rPr>
                  <w:sz w:val="20"/>
                  <w:szCs w:val="20"/>
                </w:rPr>
                <w:t>.\A0_BKJH_Probe</w:t>
              </w:r>
            </w:ins>
            <w:ins w:id="347" w:author="Jason Hughes" w:date="2025-07-10T18:02:00Z" w16du:dateUtc="2025-07-10T23:02:00Z">
              <w:r w:rsidR="008B0462">
                <w:rPr>
                  <w:sz w:val="20"/>
                  <w:szCs w:val="20"/>
                </w:rPr>
                <w:t>Comparison</w:t>
              </w:r>
            </w:ins>
            <w:ins w:id="348" w:author="Jason Hughes" w:date="2025-07-10T17:16:00Z" w16du:dateUtc="2025-07-10T22:16:00Z">
              <w:r w:rsidRPr="00352368">
                <w:rPr>
                  <w:sz w:val="20"/>
                  <w:szCs w:val="20"/>
                </w:rPr>
                <w:t>_Wrapper_cluster_V5.exe id cluster</w:t>
              </w:r>
            </w:ins>
            <w:ins w:id="349" w:author="Jason Hughes" w:date="2025-07-10T18:02:00Z" w16du:dateUtc="2025-07-10T23:02:00Z">
              <w:r w:rsidR="008B0462">
                <w:rPr>
                  <w:sz w:val="20"/>
                  <w:szCs w:val="20"/>
                </w:rPr>
                <w:t xml:space="preserve"> id2</w:t>
              </w:r>
            </w:ins>
          </w:p>
          <w:p w14:paraId="3C7883ED" w14:textId="77777777" w:rsidR="00352368" w:rsidRPr="00A341FB" w:rsidRDefault="00352368" w:rsidP="007B0492">
            <w:pPr>
              <w:spacing w:after="0"/>
              <w:rPr>
                <w:ins w:id="350" w:author="Jason Hughes" w:date="2025-07-10T17:16:00Z" w16du:dateUtc="2025-07-10T22:16:00Z"/>
                <w:sz w:val="20"/>
                <w:szCs w:val="20"/>
              </w:rPr>
            </w:pPr>
          </w:p>
        </w:tc>
      </w:tr>
      <w:tr w:rsidR="008B0462" w:rsidRPr="0011584B" w14:paraId="24A93BCD" w14:textId="77777777" w:rsidTr="00366587">
        <w:trPr>
          <w:trHeight w:val="262"/>
          <w:ins w:id="351" w:author="Jason Hughes" w:date="2025-07-10T17:16:00Z"/>
        </w:trPr>
        <w:tc>
          <w:tcPr>
            <w:tcW w:w="1155" w:type="dxa"/>
            <w:tcBorders>
              <w:top w:val="single" w:sz="8" w:space="0" w:color="D1D9E0"/>
              <w:left w:val="single" w:sz="8" w:space="0" w:color="D1D9E0"/>
              <w:bottom w:val="single" w:sz="8" w:space="0" w:color="D1D9E0"/>
              <w:right w:val="single" w:sz="8" w:space="0" w:color="D1D9E0"/>
            </w:tcBorders>
            <w:shd w:val="clear" w:color="auto" w:fill="F6F8FA"/>
          </w:tcPr>
          <w:p w14:paraId="7EF1AEF9" w14:textId="00E64D4C" w:rsidR="00201E80" w:rsidRDefault="00201E80" w:rsidP="007B0492">
            <w:pPr>
              <w:spacing w:after="0"/>
              <w:rPr>
                <w:ins w:id="352" w:author="Jason Hughes" w:date="2025-07-10T17:57:00Z" w16du:dateUtc="2025-07-10T22:57:00Z"/>
                <w:bCs/>
                <w:sz w:val="20"/>
                <w:szCs w:val="20"/>
              </w:rPr>
            </w:pPr>
            <w:ins w:id="353" w:author="Jason Hughes" w:date="2025-07-10T17:57:00Z" w16du:dateUtc="2025-07-10T22:57:00Z">
              <w:r>
                <w:rPr>
                  <w:bCs/>
                  <w:sz w:val="20"/>
                  <w:szCs w:val="20"/>
                </w:rPr>
                <w:lastRenderedPageBreak/>
                <w:t>Intel Mac</w:t>
              </w:r>
            </w:ins>
          </w:p>
          <w:p w14:paraId="58A1A6F0" w14:textId="7E82E755" w:rsidR="00352368" w:rsidRPr="00A341FB" w:rsidRDefault="00352368" w:rsidP="007B0492">
            <w:pPr>
              <w:spacing w:after="0"/>
              <w:rPr>
                <w:ins w:id="354" w:author="Jason Hughes" w:date="2025-07-10T17:16:00Z" w16du:dateUtc="2025-07-10T22:16:00Z"/>
                <w:bCs/>
                <w:sz w:val="20"/>
                <w:szCs w:val="20"/>
              </w:rPr>
            </w:pPr>
            <w:ins w:id="355" w:author="Jason Hughes" w:date="2025-07-10T17:16:00Z" w16du:dateUtc="2025-07-10T22:16:00Z">
              <w:r w:rsidRPr="00A341FB">
                <w:rPr>
                  <w:bCs/>
                  <w:sz w:val="20"/>
                  <w:szCs w:val="20"/>
                </w:rPr>
                <w:t>MACI64</w:t>
              </w:r>
            </w:ins>
          </w:p>
        </w:tc>
        <w:tc>
          <w:tcPr>
            <w:tcW w:w="4838"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8E1C07" w14:textId="52D4D4F9" w:rsidR="00352368" w:rsidRPr="00352368" w:rsidRDefault="00352368" w:rsidP="007B0492">
            <w:pPr>
              <w:spacing w:after="0"/>
              <w:rPr>
                <w:ins w:id="356" w:author="Jason Hughes" w:date="2025-07-10T17:16:00Z" w16du:dateUtc="2025-07-10T22:16:00Z"/>
                <w:bCs/>
                <w:sz w:val="20"/>
                <w:szCs w:val="20"/>
              </w:rPr>
            </w:pPr>
            <w:ins w:id="357" w:author="Jason Hughes" w:date="2025-07-10T17:16:00Z" w16du:dateUtc="2025-07-10T22:16:00Z">
              <w:r w:rsidRPr="00A341FB">
                <w:rPr>
                  <w:bCs/>
                  <w:sz w:val="20"/>
                  <w:szCs w:val="20"/>
                </w:rPr>
                <w:t>TrueProbe</w:t>
              </w:r>
              <w:r>
                <w:rPr>
                  <w:bCs/>
                  <w:sz w:val="20"/>
                  <w:szCs w:val="20"/>
                </w:rPr>
                <w:t>s</w:t>
              </w:r>
              <w:r w:rsidRPr="00A341FB">
                <w:rPr>
                  <w:bCs/>
                  <w:sz w:val="20"/>
                  <w:szCs w:val="20"/>
                </w:rPr>
                <w:t>_Probe</w:t>
              </w:r>
            </w:ins>
            <w:ins w:id="358" w:author="Jason Hughes" w:date="2025-07-10T17:20:00Z" w16du:dateUtc="2025-07-10T22:20:00Z">
              <w:r w:rsidR="000A782D">
                <w:rPr>
                  <w:bCs/>
                  <w:sz w:val="20"/>
                  <w:szCs w:val="20"/>
                </w:rPr>
                <w:t>Comparison</w:t>
              </w:r>
            </w:ins>
            <w:ins w:id="359" w:author="Jason Hughes" w:date="2025-07-10T17:16:00Z" w16du:dateUtc="2025-07-10T22:16:00Z">
              <w:r w:rsidRPr="00A341FB">
                <w:rPr>
                  <w:bCs/>
                  <w:sz w:val="20"/>
                  <w:szCs w:val="20"/>
                </w:rPr>
                <w:t>Installer_mac</w:t>
              </w:r>
              <w:r>
                <w:rPr>
                  <w:bCs/>
                  <w:sz w:val="20"/>
                  <w:szCs w:val="20"/>
                </w:rPr>
                <w:t>i</w:t>
              </w:r>
              <w:r w:rsidRPr="00A341FB">
                <w:rPr>
                  <w:bCs/>
                  <w:sz w:val="20"/>
                  <w:szCs w:val="20"/>
                </w:rPr>
                <w:t>64.app</w:t>
              </w:r>
            </w:ins>
          </w:p>
        </w:tc>
        <w:tc>
          <w:tcPr>
            <w:tcW w:w="5338" w:type="dxa"/>
            <w:tcBorders>
              <w:top w:val="single" w:sz="8" w:space="0" w:color="D1D9E0"/>
              <w:left w:val="single" w:sz="8" w:space="0" w:color="D1D9E0"/>
              <w:bottom w:val="single" w:sz="8" w:space="0" w:color="D1D9E0"/>
              <w:right w:val="single" w:sz="8" w:space="0" w:color="D1D9E0"/>
            </w:tcBorders>
            <w:shd w:val="clear" w:color="auto" w:fill="F6F8FA"/>
          </w:tcPr>
          <w:p w14:paraId="4D83FD87" w14:textId="75133371" w:rsidR="00241CFB" w:rsidRDefault="00352368" w:rsidP="00241CFB">
            <w:pPr>
              <w:spacing w:after="0"/>
              <w:rPr>
                <w:ins w:id="360" w:author="Jason Hughes" w:date="2025-07-28T13:11:00Z" w16du:dateUtc="2025-07-28T18:11:00Z"/>
                <w:sz w:val="20"/>
                <w:szCs w:val="20"/>
              </w:rPr>
            </w:pPr>
            <w:ins w:id="361" w:author="Jason Hughes" w:date="2025-07-10T17:16:00Z" w16du:dateUtc="2025-07-10T22:16:00Z">
              <w:r w:rsidRPr="00352368">
                <w:rPr>
                  <w:sz w:val="20"/>
                  <w:szCs w:val="20"/>
                </w:rPr>
                <w:t>.</w:t>
              </w:r>
            </w:ins>
            <w:ins w:id="362" w:author="Jason Hughes" w:date="2025-07-28T13:11:00Z" w16du:dateUtc="2025-07-28T18:11:00Z">
              <w:r w:rsidR="00241CFB">
                <w:rPr>
                  <w:sz w:val="20"/>
                  <w:szCs w:val="20"/>
                </w:rPr>
                <w:t>/</w:t>
              </w:r>
            </w:ins>
            <w:ins w:id="363" w:author="Jason Hughes" w:date="2025-07-10T17:16:00Z" w16du:dateUtc="2025-07-10T22:16:00Z">
              <w:r w:rsidRPr="00352368">
                <w:rPr>
                  <w:sz w:val="20"/>
                  <w:szCs w:val="20"/>
                </w:rPr>
                <w:t>A0_BKJH_Probe</w:t>
              </w:r>
            </w:ins>
            <w:ins w:id="364" w:author="Jason Hughes" w:date="2025-07-28T13:11:00Z" w16du:dateUtc="2025-07-28T18:11:00Z">
              <w:r w:rsidR="00241CFB">
                <w:rPr>
                  <w:sz w:val="20"/>
                  <w:szCs w:val="20"/>
                </w:rPr>
                <w:t>Comparison</w:t>
              </w:r>
            </w:ins>
            <w:ins w:id="365" w:author="Jason Hughes" w:date="2025-07-10T17:16:00Z" w16du:dateUtc="2025-07-10T22:16:00Z">
              <w:r w:rsidRPr="00352368">
                <w:rPr>
                  <w:sz w:val="20"/>
                  <w:szCs w:val="20"/>
                </w:rPr>
                <w:t>_Wrapper_cluster_V5.</w:t>
              </w:r>
              <w:r>
                <w:rPr>
                  <w:sz w:val="20"/>
                  <w:szCs w:val="20"/>
                </w:rPr>
                <w:t>app</w:t>
              </w:r>
            </w:ins>
            <w:ins w:id="366" w:author="Jason Hughes" w:date="2025-07-28T13:11:00Z" w16du:dateUtc="2025-07-28T18:11:00Z">
              <w:r w:rsidR="00241CFB">
                <w:rPr>
                  <w:sz w:val="20"/>
                  <w:szCs w:val="20"/>
                </w:rPr>
                <w:t>/Contents/</w:t>
              </w:r>
            </w:ins>
          </w:p>
          <w:p w14:paraId="02D62664" w14:textId="79F61560" w:rsidR="00352368" w:rsidRDefault="00241CFB" w:rsidP="00241CFB">
            <w:pPr>
              <w:spacing w:after="0"/>
              <w:rPr>
                <w:ins w:id="367" w:author="Jason Hughes" w:date="2025-07-10T17:16:00Z" w16du:dateUtc="2025-07-10T22:16:00Z"/>
                <w:sz w:val="20"/>
                <w:szCs w:val="20"/>
              </w:rPr>
            </w:pPr>
            <w:ins w:id="368" w:author="Jason Hughes" w:date="2025-07-28T13:11:00Z" w16du:dateUtc="2025-07-28T18:11:00Z">
              <w:r>
                <w:rPr>
                  <w:sz w:val="20"/>
                  <w:szCs w:val="20"/>
                </w:rPr>
                <w:t>MacOS/A0_BKJH_ProbeComparison_Wrapper_cluster_V5</w:t>
              </w:r>
              <w:r w:rsidRPr="00352368">
                <w:rPr>
                  <w:sz w:val="20"/>
                  <w:szCs w:val="20"/>
                </w:rPr>
                <w:t xml:space="preserve"> </w:t>
              </w:r>
            </w:ins>
            <w:ins w:id="369" w:author="Jason Hughes" w:date="2025-07-10T17:16:00Z" w16du:dateUtc="2025-07-10T22:16:00Z">
              <w:r w:rsidR="00352368" w:rsidRPr="00352368">
                <w:rPr>
                  <w:sz w:val="20"/>
                  <w:szCs w:val="20"/>
                </w:rPr>
                <w:t>id cluster</w:t>
              </w:r>
            </w:ins>
            <w:ins w:id="370" w:author="Jason Hughes" w:date="2025-07-10T18:02:00Z" w16du:dateUtc="2025-07-10T23:02:00Z">
              <w:r w:rsidR="008B0462">
                <w:rPr>
                  <w:sz w:val="20"/>
                  <w:szCs w:val="20"/>
                </w:rPr>
                <w:t xml:space="preserve"> id2</w:t>
              </w:r>
            </w:ins>
          </w:p>
        </w:tc>
      </w:tr>
      <w:tr w:rsidR="00201E80" w:rsidRPr="0011584B" w14:paraId="43062013" w14:textId="77777777" w:rsidTr="00366587">
        <w:tblPrEx>
          <w:tblW w:w="11331" w:type="dxa"/>
          <w:tblInd w:w="-1180" w:type="dxa"/>
          <w:tblCellMar>
            <w:top w:w="15" w:type="dxa"/>
            <w:left w:w="15" w:type="dxa"/>
            <w:bottom w:w="15" w:type="dxa"/>
            <w:right w:w="15" w:type="dxa"/>
          </w:tblCellMar>
          <w:tblPrExChange w:id="371" w:author="Jason Hughes" w:date="2025-07-10T18:03:00Z" w16du:dateUtc="2025-07-10T23:03:00Z">
            <w:tblPrEx>
              <w:tblW w:w="11331" w:type="dxa"/>
              <w:tblInd w:w="-1180" w:type="dxa"/>
              <w:tblCellMar>
                <w:top w:w="15" w:type="dxa"/>
                <w:left w:w="15" w:type="dxa"/>
                <w:bottom w:w="15" w:type="dxa"/>
                <w:right w:w="15" w:type="dxa"/>
              </w:tblCellMar>
            </w:tblPrEx>
          </w:tblPrExChange>
        </w:tblPrEx>
        <w:trPr>
          <w:trHeight w:val="262"/>
          <w:ins w:id="372" w:author="Jason Hughes" w:date="2025-07-10T17:16:00Z"/>
          <w:trPrChange w:id="373" w:author="Jason Hughes" w:date="2025-07-10T18:03:00Z" w16du:dateUtc="2025-07-10T23:03:00Z">
            <w:trPr>
              <w:gridBefore w:val="2"/>
              <w:trHeight w:val="262"/>
            </w:trPr>
          </w:trPrChange>
        </w:trPr>
        <w:tc>
          <w:tcPr>
            <w:tcW w:w="1155" w:type="dxa"/>
            <w:tcBorders>
              <w:top w:val="single" w:sz="8" w:space="0" w:color="D1D9E0"/>
              <w:left w:val="single" w:sz="8" w:space="0" w:color="D1D9E0"/>
              <w:bottom w:val="single" w:sz="8" w:space="0" w:color="D1D9E0"/>
              <w:right w:val="single" w:sz="8" w:space="0" w:color="D1D9E0"/>
            </w:tcBorders>
            <w:shd w:val="clear" w:color="auto" w:fill="F6F8FA"/>
            <w:tcPrChange w:id="374" w:author="Jason Hughes" w:date="2025-07-10T18:03:00Z" w16du:dateUtc="2025-07-10T23:03:00Z">
              <w:tcPr>
                <w:tcW w:w="1576" w:type="dxa"/>
                <w:tcBorders>
                  <w:top w:val="single" w:sz="8" w:space="0" w:color="D1D9E0"/>
                  <w:left w:val="single" w:sz="8" w:space="0" w:color="D1D9E0"/>
                  <w:bottom w:val="single" w:sz="8" w:space="0" w:color="D1D9E0"/>
                  <w:right w:val="single" w:sz="8" w:space="0" w:color="D1D9E0"/>
                </w:tcBorders>
                <w:shd w:val="clear" w:color="auto" w:fill="F6F8FA"/>
              </w:tcPr>
            </w:tcPrChange>
          </w:tcPr>
          <w:p w14:paraId="3381C16B" w14:textId="3C4EA8FD" w:rsidR="003B7B4C" w:rsidRDefault="003B7B4C" w:rsidP="007B0492">
            <w:pPr>
              <w:spacing w:after="0"/>
              <w:rPr>
                <w:ins w:id="375" w:author="Jason Hughes" w:date="2025-07-10T17:59:00Z" w16du:dateUtc="2025-07-10T22:59:00Z"/>
                <w:bCs/>
                <w:sz w:val="20"/>
                <w:szCs w:val="20"/>
              </w:rPr>
            </w:pPr>
            <w:ins w:id="376" w:author="Jason Hughes" w:date="2025-07-10T17:59:00Z" w16du:dateUtc="2025-07-10T22:59:00Z">
              <w:r>
                <w:rPr>
                  <w:bCs/>
                  <w:sz w:val="20"/>
                  <w:szCs w:val="20"/>
                </w:rPr>
                <w:t>Silicon Mac</w:t>
              </w:r>
            </w:ins>
          </w:p>
          <w:p w14:paraId="4009C6A1" w14:textId="32E91971" w:rsidR="00352368" w:rsidRPr="00A341FB" w:rsidRDefault="00352368" w:rsidP="007B0492">
            <w:pPr>
              <w:spacing w:after="0"/>
              <w:rPr>
                <w:ins w:id="377" w:author="Jason Hughes" w:date="2025-07-10T17:16:00Z" w16du:dateUtc="2025-07-10T22:16:00Z"/>
                <w:bCs/>
                <w:sz w:val="20"/>
                <w:szCs w:val="20"/>
              </w:rPr>
            </w:pPr>
            <w:ins w:id="378" w:author="Jason Hughes" w:date="2025-07-10T17:16:00Z" w16du:dateUtc="2025-07-10T22:16:00Z">
              <w:r w:rsidRPr="00A341FB">
                <w:rPr>
                  <w:bCs/>
                  <w:sz w:val="20"/>
                  <w:szCs w:val="20"/>
                </w:rPr>
                <w:t>MACA64</w:t>
              </w:r>
            </w:ins>
          </w:p>
        </w:tc>
        <w:tc>
          <w:tcPr>
            <w:tcW w:w="4838"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Change w:id="379" w:author="Jason Hughes" w:date="2025-07-10T18:03:00Z" w16du:dateUtc="2025-07-10T23:03:00Z">
              <w:tcPr>
                <w:tcW w:w="4796" w:type="dxa"/>
                <w:gridSpan w:val="2"/>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tcPrChange>
          </w:tcPr>
          <w:p w14:paraId="5215E4BB" w14:textId="1671CEE8" w:rsidR="00352368" w:rsidRPr="00352368" w:rsidRDefault="00352368" w:rsidP="007B0492">
            <w:pPr>
              <w:spacing w:after="0"/>
              <w:rPr>
                <w:ins w:id="380" w:author="Jason Hughes" w:date="2025-07-10T17:16:00Z" w16du:dateUtc="2025-07-10T22:16:00Z"/>
                <w:bCs/>
                <w:sz w:val="20"/>
                <w:szCs w:val="20"/>
              </w:rPr>
            </w:pPr>
            <w:ins w:id="381" w:author="Jason Hughes" w:date="2025-07-10T17:16:00Z" w16du:dateUtc="2025-07-10T22:16:00Z">
              <w:r w:rsidRPr="00A341FB">
                <w:rPr>
                  <w:bCs/>
                  <w:sz w:val="20"/>
                  <w:szCs w:val="20"/>
                </w:rPr>
                <w:t>TrueProbe</w:t>
              </w:r>
              <w:r>
                <w:rPr>
                  <w:bCs/>
                  <w:sz w:val="20"/>
                  <w:szCs w:val="20"/>
                </w:rPr>
                <w:t>s</w:t>
              </w:r>
              <w:r w:rsidRPr="00A341FB">
                <w:rPr>
                  <w:bCs/>
                  <w:sz w:val="20"/>
                  <w:szCs w:val="20"/>
                </w:rPr>
                <w:t>_Probe</w:t>
              </w:r>
            </w:ins>
            <w:ins w:id="382" w:author="Jason Hughes" w:date="2025-07-10T18:03:00Z">
              <w:r w:rsidR="008B0462" w:rsidRPr="008B0462">
                <w:rPr>
                  <w:bCs/>
                  <w:sz w:val="20"/>
                  <w:szCs w:val="20"/>
                </w:rPr>
                <w:t>Comparison</w:t>
              </w:r>
            </w:ins>
            <w:ins w:id="383" w:author="Jason Hughes" w:date="2025-07-10T17:16:00Z" w16du:dateUtc="2025-07-10T22:16:00Z">
              <w:r w:rsidRPr="00A341FB">
                <w:rPr>
                  <w:bCs/>
                  <w:sz w:val="20"/>
                  <w:szCs w:val="20"/>
                </w:rPr>
                <w:t>Installer_mac</w:t>
              </w:r>
              <w:r>
                <w:rPr>
                  <w:bCs/>
                  <w:sz w:val="20"/>
                  <w:szCs w:val="20"/>
                </w:rPr>
                <w:t>a</w:t>
              </w:r>
              <w:r w:rsidRPr="00A341FB">
                <w:rPr>
                  <w:bCs/>
                  <w:sz w:val="20"/>
                  <w:szCs w:val="20"/>
                </w:rPr>
                <w:t>64.app</w:t>
              </w:r>
            </w:ins>
          </w:p>
        </w:tc>
        <w:tc>
          <w:tcPr>
            <w:tcW w:w="5338" w:type="dxa"/>
            <w:tcBorders>
              <w:top w:val="single" w:sz="8" w:space="0" w:color="D1D9E0"/>
              <w:left w:val="single" w:sz="8" w:space="0" w:color="D1D9E0"/>
              <w:bottom w:val="single" w:sz="8" w:space="0" w:color="D1D9E0"/>
              <w:right w:val="single" w:sz="8" w:space="0" w:color="D1D9E0"/>
            </w:tcBorders>
            <w:shd w:val="clear" w:color="auto" w:fill="F6F8FA"/>
            <w:tcPrChange w:id="384" w:author="Jason Hughes" w:date="2025-07-10T18:03:00Z" w16du:dateUtc="2025-07-10T23:03:00Z">
              <w:tcPr>
                <w:tcW w:w="4959" w:type="dxa"/>
                <w:gridSpan w:val="2"/>
                <w:tcBorders>
                  <w:top w:val="single" w:sz="8" w:space="0" w:color="D1D9E0"/>
                  <w:left w:val="single" w:sz="8" w:space="0" w:color="D1D9E0"/>
                  <w:bottom w:val="single" w:sz="8" w:space="0" w:color="D1D9E0"/>
                  <w:right w:val="single" w:sz="8" w:space="0" w:color="D1D9E0"/>
                </w:tcBorders>
                <w:shd w:val="clear" w:color="auto" w:fill="F6F8FA"/>
              </w:tcPr>
            </w:tcPrChange>
          </w:tcPr>
          <w:p w14:paraId="112C097C" w14:textId="3B830AF5" w:rsidR="00241CFB" w:rsidRDefault="00352368" w:rsidP="00241CFB">
            <w:pPr>
              <w:spacing w:after="0"/>
              <w:rPr>
                <w:ins w:id="385" w:author="Jason Hughes" w:date="2025-07-28T13:11:00Z" w16du:dateUtc="2025-07-28T18:11:00Z"/>
                <w:sz w:val="20"/>
                <w:szCs w:val="20"/>
              </w:rPr>
            </w:pPr>
            <w:ins w:id="386" w:author="Jason Hughes" w:date="2025-07-10T17:16:00Z" w16du:dateUtc="2025-07-10T22:16:00Z">
              <w:r w:rsidRPr="00352368">
                <w:rPr>
                  <w:sz w:val="20"/>
                  <w:szCs w:val="20"/>
                </w:rPr>
                <w:t>.</w:t>
              </w:r>
            </w:ins>
            <w:ins w:id="387" w:author="Jason Hughes" w:date="2025-07-28T13:11:00Z" w16du:dateUtc="2025-07-28T18:11:00Z">
              <w:r w:rsidR="00241CFB">
                <w:rPr>
                  <w:sz w:val="20"/>
                  <w:szCs w:val="20"/>
                </w:rPr>
                <w:t>/</w:t>
              </w:r>
            </w:ins>
            <w:ins w:id="388" w:author="Jason Hughes" w:date="2025-07-10T17:16:00Z" w16du:dateUtc="2025-07-10T22:16:00Z">
              <w:r w:rsidRPr="00352368">
                <w:rPr>
                  <w:sz w:val="20"/>
                  <w:szCs w:val="20"/>
                </w:rPr>
                <w:t>A0_BKJH_Probe</w:t>
              </w:r>
            </w:ins>
            <w:ins w:id="389" w:author="Jason Hughes" w:date="2025-07-28T13:11:00Z" w16du:dateUtc="2025-07-28T18:11:00Z">
              <w:r w:rsidR="00241CFB">
                <w:rPr>
                  <w:sz w:val="20"/>
                  <w:szCs w:val="20"/>
                </w:rPr>
                <w:t>Comparison</w:t>
              </w:r>
            </w:ins>
            <w:ins w:id="390" w:author="Jason Hughes" w:date="2025-07-10T17:16:00Z" w16du:dateUtc="2025-07-10T22:16:00Z">
              <w:r w:rsidRPr="00352368">
                <w:rPr>
                  <w:sz w:val="20"/>
                  <w:szCs w:val="20"/>
                </w:rPr>
                <w:t>_Wrapper_cluster_V5.</w:t>
              </w:r>
              <w:r>
                <w:rPr>
                  <w:sz w:val="20"/>
                  <w:szCs w:val="20"/>
                </w:rPr>
                <w:t>app</w:t>
              </w:r>
            </w:ins>
            <w:ins w:id="391" w:author="Jason Hughes" w:date="2025-07-28T13:11:00Z" w16du:dateUtc="2025-07-28T18:11:00Z">
              <w:r w:rsidR="00241CFB">
                <w:rPr>
                  <w:sz w:val="20"/>
                  <w:szCs w:val="20"/>
                </w:rPr>
                <w:t>/Contents/</w:t>
              </w:r>
            </w:ins>
          </w:p>
          <w:p w14:paraId="2CF4B666" w14:textId="15076164" w:rsidR="00352368" w:rsidRDefault="00241CFB" w:rsidP="00241CFB">
            <w:pPr>
              <w:spacing w:after="0"/>
              <w:rPr>
                <w:ins w:id="392" w:author="Jason Hughes" w:date="2025-07-10T17:16:00Z" w16du:dateUtc="2025-07-10T22:16:00Z"/>
                <w:sz w:val="20"/>
                <w:szCs w:val="20"/>
              </w:rPr>
            </w:pPr>
            <w:ins w:id="393" w:author="Jason Hughes" w:date="2025-07-28T13:11:00Z" w16du:dateUtc="2025-07-28T18:11:00Z">
              <w:r>
                <w:rPr>
                  <w:sz w:val="20"/>
                  <w:szCs w:val="20"/>
                </w:rPr>
                <w:t>MacOS/A0_BKJH_Probe</w:t>
              </w:r>
              <w:r>
                <w:rPr>
                  <w:sz w:val="20"/>
                  <w:szCs w:val="20"/>
                </w:rPr>
                <w:t>Comparison</w:t>
              </w:r>
              <w:r>
                <w:rPr>
                  <w:sz w:val="20"/>
                  <w:szCs w:val="20"/>
                </w:rPr>
                <w:t>_Wrapper_cluster_V5</w:t>
              </w:r>
              <w:r w:rsidRPr="00352368">
                <w:rPr>
                  <w:sz w:val="20"/>
                  <w:szCs w:val="20"/>
                </w:rPr>
                <w:t xml:space="preserve"> </w:t>
              </w:r>
            </w:ins>
            <w:ins w:id="394" w:author="Jason Hughes" w:date="2025-07-10T17:16:00Z" w16du:dateUtc="2025-07-10T22:16:00Z">
              <w:r w:rsidR="00352368" w:rsidRPr="00352368">
                <w:rPr>
                  <w:sz w:val="20"/>
                  <w:szCs w:val="20"/>
                </w:rPr>
                <w:t>id cluster</w:t>
              </w:r>
            </w:ins>
            <w:ins w:id="395" w:author="Jason Hughes" w:date="2025-07-10T18:02:00Z" w16du:dateUtc="2025-07-10T23:02:00Z">
              <w:r w:rsidR="008B0462">
                <w:rPr>
                  <w:sz w:val="20"/>
                  <w:szCs w:val="20"/>
                </w:rPr>
                <w:t xml:space="preserve"> id2</w:t>
              </w:r>
            </w:ins>
          </w:p>
        </w:tc>
      </w:tr>
      <w:tr w:rsidR="008B0462" w:rsidRPr="0011584B" w14:paraId="0C7AF10A" w14:textId="77777777" w:rsidTr="00366587">
        <w:trPr>
          <w:trHeight w:val="262"/>
          <w:ins w:id="396" w:author="Jason Hughes" w:date="2025-07-10T17:16:00Z"/>
        </w:trPr>
        <w:tc>
          <w:tcPr>
            <w:tcW w:w="1155" w:type="dxa"/>
            <w:tcBorders>
              <w:top w:val="single" w:sz="8" w:space="0" w:color="D1D9E0"/>
              <w:left w:val="single" w:sz="8" w:space="0" w:color="D1D9E0"/>
              <w:bottom w:val="single" w:sz="8" w:space="0" w:color="D1D9E0"/>
              <w:right w:val="single" w:sz="8" w:space="0" w:color="D1D9E0"/>
            </w:tcBorders>
            <w:shd w:val="clear" w:color="auto" w:fill="FFFFFF"/>
          </w:tcPr>
          <w:p w14:paraId="5D095B82" w14:textId="77777777" w:rsidR="00352368" w:rsidRPr="00352368" w:rsidRDefault="00352368" w:rsidP="007B0492">
            <w:pPr>
              <w:spacing w:after="0"/>
              <w:rPr>
                <w:ins w:id="397" w:author="Jason Hughes" w:date="2025-07-10T17:16:00Z" w16du:dateUtc="2025-07-10T22:16:00Z"/>
                <w:bCs/>
                <w:sz w:val="20"/>
                <w:szCs w:val="20"/>
              </w:rPr>
            </w:pPr>
            <w:ins w:id="398" w:author="Jason Hughes" w:date="2025-07-10T17:16:00Z" w16du:dateUtc="2025-07-10T22:16:00Z">
              <w:r w:rsidRPr="00A341FB">
                <w:rPr>
                  <w:bCs/>
                  <w:sz w:val="20"/>
                  <w:szCs w:val="20"/>
                </w:rPr>
                <w:t>GLNXA64</w:t>
              </w:r>
            </w:ins>
          </w:p>
        </w:tc>
        <w:tc>
          <w:tcPr>
            <w:tcW w:w="4838"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086590" w14:textId="6A009EA8" w:rsidR="00352368" w:rsidRPr="0011584B" w:rsidRDefault="00352368" w:rsidP="007B0492">
            <w:pPr>
              <w:spacing w:after="0"/>
              <w:rPr>
                <w:ins w:id="399" w:author="Jason Hughes" w:date="2025-07-10T17:16:00Z" w16du:dateUtc="2025-07-10T22:16:00Z"/>
                <w:sz w:val="20"/>
                <w:szCs w:val="20"/>
              </w:rPr>
            </w:pPr>
            <w:ins w:id="400" w:author="Jason Hughes" w:date="2025-07-10T17:16:00Z" w16du:dateUtc="2025-07-10T22:16:00Z">
              <w:r w:rsidRPr="00A341FB">
                <w:rPr>
                  <w:bCs/>
                  <w:sz w:val="20"/>
                  <w:szCs w:val="20"/>
                </w:rPr>
                <w:t>TrueProbe</w:t>
              </w:r>
              <w:r>
                <w:rPr>
                  <w:bCs/>
                  <w:sz w:val="20"/>
                  <w:szCs w:val="20"/>
                </w:rPr>
                <w:t>s</w:t>
              </w:r>
              <w:r w:rsidRPr="00A341FB">
                <w:rPr>
                  <w:bCs/>
                  <w:sz w:val="20"/>
                  <w:szCs w:val="20"/>
                </w:rPr>
                <w:t>_Probe</w:t>
              </w:r>
            </w:ins>
            <w:ins w:id="401" w:author="Jason Hughes" w:date="2025-07-10T18:03:00Z">
              <w:r w:rsidR="008B0462" w:rsidRPr="008B0462">
                <w:rPr>
                  <w:bCs/>
                  <w:sz w:val="20"/>
                  <w:szCs w:val="20"/>
                </w:rPr>
                <w:t>Comparison</w:t>
              </w:r>
            </w:ins>
            <w:ins w:id="402" w:author="Jason Hughes" w:date="2025-07-10T17:16:00Z" w16du:dateUtc="2025-07-10T22:16:00Z">
              <w:r w:rsidRPr="00A341FB">
                <w:rPr>
                  <w:bCs/>
                  <w:sz w:val="20"/>
                  <w:szCs w:val="20"/>
                </w:rPr>
                <w:t>Installer_</w:t>
              </w:r>
              <w:r>
                <w:rPr>
                  <w:bCs/>
                  <w:sz w:val="20"/>
                  <w:szCs w:val="20"/>
                </w:rPr>
                <w:t>glnxa64</w:t>
              </w:r>
            </w:ins>
          </w:p>
        </w:tc>
        <w:tc>
          <w:tcPr>
            <w:tcW w:w="5338" w:type="dxa"/>
            <w:tcBorders>
              <w:top w:val="single" w:sz="8" w:space="0" w:color="D1D9E0"/>
              <w:left w:val="single" w:sz="8" w:space="0" w:color="D1D9E0"/>
              <w:bottom w:val="single" w:sz="8" w:space="0" w:color="D1D9E0"/>
              <w:right w:val="single" w:sz="8" w:space="0" w:color="D1D9E0"/>
            </w:tcBorders>
            <w:shd w:val="clear" w:color="auto" w:fill="FFFFFF"/>
          </w:tcPr>
          <w:p w14:paraId="1C2D2F43" w14:textId="3C6B541F" w:rsidR="00352368" w:rsidRDefault="00352368" w:rsidP="007B0492">
            <w:pPr>
              <w:spacing w:after="0"/>
              <w:rPr>
                <w:ins w:id="403" w:author="Jason Hughes" w:date="2025-07-10T17:16:00Z" w16du:dateUtc="2025-07-10T22:16:00Z"/>
                <w:sz w:val="20"/>
                <w:szCs w:val="20"/>
              </w:rPr>
            </w:pPr>
            <w:ins w:id="404" w:author="Jason Hughes" w:date="2025-07-10T17:16:00Z" w16du:dateUtc="2025-07-10T22:16:00Z">
              <w:r w:rsidRPr="00352368">
                <w:rPr>
                  <w:sz w:val="20"/>
                  <w:szCs w:val="20"/>
                </w:rPr>
                <w:t>.</w:t>
              </w:r>
            </w:ins>
            <w:ins w:id="405" w:author="Jason Hughes" w:date="2025-07-28T13:11:00Z" w16du:dateUtc="2025-07-28T18:11:00Z">
              <w:r w:rsidR="00241CFB">
                <w:rPr>
                  <w:sz w:val="20"/>
                  <w:szCs w:val="20"/>
                </w:rPr>
                <w:t>/</w:t>
              </w:r>
            </w:ins>
            <w:ins w:id="406" w:author="Jason Hughes" w:date="2025-07-10T17:16:00Z" w16du:dateUtc="2025-07-10T22:16:00Z">
              <w:r w:rsidRPr="00352368">
                <w:rPr>
                  <w:sz w:val="20"/>
                  <w:szCs w:val="20"/>
                </w:rPr>
                <w:t>A0_BKJH_Probe</w:t>
              </w:r>
            </w:ins>
            <w:ins w:id="407" w:author="Jason Hughes" w:date="2025-07-10T18:04:00Z" w16du:dateUtc="2025-07-10T23:04:00Z">
              <w:r w:rsidR="008B0462">
                <w:rPr>
                  <w:sz w:val="20"/>
                  <w:szCs w:val="20"/>
                </w:rPr>
                <w:t>Comparison</w:t>
              </w:r>
            </w:ins>
            <w:ins w:id="408" w:author="Jason Hughes" w:date="2025-07-10T17:16:00Z" w16du:dateUtc="2025-07-10T22:16:00Z">
              <w:r w:rsidRPr="00352368">
                <w:rPr>
                  <w:sz w:val="20"/>
                  <w:szCs w:val="20"/>
                </w:rPr>
                <w:t xml:space="preserve">_Wrapper_cluster_V5 </w:t>
              </w:r>
              <w:bookmarkStart w:id="409" w:name="_Hlk203063554"/>
              <w:r w:rsidRPr="00352368">
                <w:rPr>
                  <w:sz w:val="20"/>
                  <w:szCs w:val="20"/>
                </w:rPr>
                <w:t>id cluster</w:t>
              </w:r>
            </w:ins>
            <w:ins w:id="410" w:author="Jason Hughes" w:date="2025-07-10T18:02:00Z" w16du:dateUtc="2025-07-10T23:02:00Z">
              <w:r w:rsidR="008B0462">
                <w:rPr>
                  <w:sz w:val="20"/>
                  <w:szCs w:val="20"/>
                </w:rPr>
                <w:t xml:space="preserve"> id2</w:t>
              </w:r>
            </w:ins>
            <w:bookmarkEnd w:id="409"/>
          </w:p>
        </w:tc>
      </w:tr>
    </w:tbl>
    <w:p w14:paraId="4DDB5A3A" w14:textId="77777777" w:rsidR="00366587" w:rsidRDefault="00366587" w:rsidP="00366587">
      <w:pPr>
        <w:rPr>
          <w:ins w:id="411" w:author="Jason Hughes" w:date="2025-07-10T18:09:00Z" w16du:dateUtc="2025-07-10T23:09:00Z"/>
        </w:rPr>
      </w:pPr>
    </w:p>
    <w:p w14:paraId="3117A4EF" w14:textId="158A0DDE" w:rsidR="00366587" w:rsidRDefault="00366587" w:rsidP="00366587">
      <w:pPr>
        <w:rPr>
          <w:ins w:id="412" w:author="Jason Hughes" w:date="2025-07-10T18:13:00Z" w16du:dateUtc="2025-07-10T23:13:00Z"/>
        </w:rPr>
      </w:pPr>
      <w:ins w:id="413" w:author="Jason Hughes" w:date="2025-07-10T18:09:00Z" w16du:dateUtc="2025-07-10T23:09:00Z">
        <w:r>
          <w:t>Additionally</w:t>
        </w:r>
      </w:ins>
      <w:ins w:id="414" w:author="Jason Hughes" w:date="2025-07-10T18:11:00Z" w16du:dateUtc="2025-07-10T23:11:00Z">
        <w:r>
          <w:t>, on Mac or Linux,</w:t>
        </w:r>
      </w:ins>
      <w:ins w:id="415" w:author="Jason Hughes" w:date="2025-07-10T18:09:00Z" w16du:dateUtc="2025-07-10T23:09:00Z">
        <w:r>
          <w:t xml:space="preserve"> this code can be run </w:t>
        </w:r>
      </w:ins>
      <w:ins w:id="416" w:author="Jason Hughes" w:date="2025-07-10T18:13:00Z" w16du:dateUtc="2025-07-10T23:13:00Z">
        <w:r>
          <w:t xml:space="preserve">via the included </w:t>
        </w:r>
      </w:ins>
      <w:ins w:id="417" w:author="Jason Hughes" w:date="2025-07-10T18:11:00Z" w16du:dateUtc="2025-07-10T23:11:00Z">
        <w:r>
          <w:t>shell</w:t>
        </w:r>
      </w:ins>
      <w:ins w:id="418" w:author="Jason Hughes" w:date="2025-07-10T18:09:00Z" w16du:dateUtc="2025-07-10T23:09:00Z">
        <w:r>
          <w:t xml:space="preserve"> script</w:t>
        </w:r>
      </w:ins>
      <w:ins w:id="419" w:author="Jason Hughes" w:date="2025-07-10T18:11:00Z" w16du:dateUtc="2025-07-10T23:11:00Z">
        <w:r>
          <w:t xml:space="preserve"> </w:t>
        </w:r>
      </w:ins>
      <w:ins w:id="420" w:author="Jason Hughes" w:date="2025-07-10T18:13:00Z" w16du:dateUtc="2025-07-10T23:13:00Z">
        <w:r>
          <w:t>for temporarily setting environment variables and executing the application.</w:t>
        </w:r>
      </w:ins>
    </w:p>
    <w:p w14:paraId="108F1ACF" w14:textId="77777777" w:rsidR="00366587" w:rsidRDefault="00366587" w:rsidP="00366587">
      <w:pPr>
        <w:rPr>
          <w:ins w:id="421" w:author="Jason Hughes" w:date="2025-07-10T18:13:00Z" w16du:dateUtc="2025-07-10T23:13:00Z"/>
        </w:rPr>
      </w:pPr>
      <w:ins w:id="422" w:author="Jason Hughes" w:date="2025-07-10T18:11:00Z" w16du:dateUtc="2025-07-10T23:11:00Z">
        <w:r w:rsidRPr="00366587">
          <w:rPr>
            <w:b/>
            <w:bCs/>
            <w:rPrChange w:id="423" w:author="Jason Hughes" w:date="2025-07-10T18:11:00Z" w16du:dateUtc="2025-07-10T23:11:00Z">
              <w:rPr/>
            </w:rPrChange>
          </w:rPr>
          <w:t xml:space="preserve">run_A0_BKJH_ProbeComparison_Wrapper_cluster_V5.sh </w:t>
        </w:r>
      </w:ins>
    </w:p>
    <w:p w14:paraId="54F9D78A" w14:textId="1AE647BD" w:rsidR="00366587" w:rsidRDefault="00366587" w:rsidP="00366587">
      <w:pPr>
        <w:rPr>
          <w:ins w:id="424" w:author="Jason Hughes" w:date="2025-07-10T18:11:00Z" w16du:dateUtc="2025-07-10T23:11:00Z"/>
        </w:rPr>
      </w:pPr>
      <w:ins w:id="425" w:author="Jason Hughes" w:date="2025-07-10T18:13:00Z" w16du:dateUtc="2025-07-10T23:13:00Z">
        <w:r>
          <w:t>T</w:t>
        </w:r>
      </w:ins>
      <w:ins w:id="426" w:author="Jason Hughes" w:date="2025-07-10T18:11:00Z" w16du:dateUtc="2025-07-10T23:11:00Z">
        <w:r>
          <w:t>o run the shell script, type</w:t>
        </w:r>
      </w:ins>
      <w:ins w:id="427" w:author="Jason Hughes" w:date="2025-07-10T18:12:00Z" w16du:dateUtc="2025-07-10T23:12:00Z">
        <w:r>
          <w:t xml:space="preserve"> in </w:t>
        </w:r>
      </w:ins>
      <w:ins w:id="428" w:author="Jason Hughes" w:date="2025-07-10T18:14:00Z" w16du:dateUtc="2025-07-10T23:14:00Z">
        <w:r>
          <w:t xml:space="preserve">the </w:t>
        </w:r>
      </w:ins>
      <w:ins w:id="429" w:author="Jason Hughes" w:date="2025-07-10T18:12:00Z" w16du:dateUtc="2025-07-10T23:12:00Z">
        <w:r>
          <w:t>Linux or Mac command prompt</w:t>
        </w:r>
      </w:ins>
    </w:p>
    <w:p w14:paraId="0454E762" w14:textId="0CFF0720" w:rsidR="00366587" w:rsidRDefault="00366587" w:rsidP="00366587">
      <w:pPr>
        <w:rPr>
          <w:ins w:id="430" w:author="Jason Hughes" w:date="2025-07-10T18:11:00Z" w16du:dateUtc="2025-07-10T23:11:00Z"/>
        </w:rPr>
      </w:pPr>
      <w:ins w:id="431" w:author="Jason Hughes" w:date="2025-07-10T18:11:00Z" w16du:dateUtc="2025-07-10T23:11:00Z">
        <w:r>
          <w:t xml:space="preserve">      ./run_A0_BKJH_ProbeComparison_Wrapper_cluster_V5.sh &lt;mcr_directory&gt; </w:t>
        </w:r>
      </w:ins>
      <w:ins w:id="432" w:author="Jason Hughes" w:date="2025-07-10T18:12:00Z">
        <w:r w:rsidRPr="00366587">
          <w:t>id cluster id2</w:t>
        </w:r>
      </w:ins>
    </w:p>
    <w:p w14:paraId="060B6E34" w14:textId="77777777" w:rsidR="005B339E" w:rsidRDefault="00366587" w:rsidP="005B339E">
      <w:pPr>
        <w:rPr>
          <w:ins w:id="433" w:author="Jason Hughes" w:date="2025-07-28T13:14:00Z" w16du:dateUtc="2025-07-28T18:14:00Z"/>
        </w:rPr>
      </w:pPr>
      <w:ins w:id="434" w:author="Jason Hughes" w:date="2025-07-10T18:12:00Z" w16du:dateUtc="2025-07-10T23:12:00Z">
        <w:r>
          <w:t xml:space="preserve">Where </w:t>
        </w:r>
      </w:ins>
      <w:ins w:id="435" w:author="Jason Hughes" w:date="2025-07-10T18:11:00Z" w16du:dateUtc="2025-07-10T23:11:00Z">
        <w:r>
          <w:t>&lt;mcr_directory&gt; is the directory</w:t>
        </w:r>
      </w:ins>
      <w:ins w:id="436" w:author="Jason Hughes" w:date="2025-07-10T18:12:00Z" w16du:dateUtc="2025-07-10T23:12:00Z">
        <w:r>
          <w:t xml:space="preserve"> </w:t>
        </w:r>
      </w:ins>
      <w:ins w:id="437" w:author="Jason Hughes" w:date="2025-07-10T18:11:00Z" w16du:dateUtc="2025-07-10T23:11:00Z">
        <w:r>
          <w:t>where MATLAB Runtime(R2024a) is installed or the directory where</w:t>
        </w:r>
      </w:ins>
      <w:ins w:id="438" w:author="Jason Hughes" w:date="2025-07-10T18:12:00Z" w16du:dateUtc="2025-07-10T23:12:00Z">
        <w:r>
          <w:t xml:space="preserve"> </w:t>
        </w:r>
      </w:ins>
      <w:ins w:id="439" w:author="Jason Hughes" w:date="2025-07-10T18:11:00Z" w16du:dateUtc="2025-07-10T23:11:00Z">
        <w:r>
          <w:t xml:space="preserve">MATLAB is installed on the machine. </w:t>
        </w:r>
      </w:ins>
    </w:p>
    <w:p w14:paraId="2FAD3BC4" w14:textId="0098EEBD" w:rsidR="005B339E" w:rsidRPr="005B339E" w:rsidRDefault="005B339E" w:rsidP="005B339E">
      <w:pPr>
        <w:rPr>
          <w:ins w:id="440" w:author="Jason Hughes" w:date="2025-07-28T13:14:00Z" w16du:dateUtc="2025-07-28T18:14:00Z"/>
          <w:rPrChange w:id="441" w:author="Jason Hughes" w:date="2025-07-28T13:14:00Z" w16du:dateUtc="2025-07-28T18:14:00Z">
            <w:rPr>
              <w:ins w:id="442" w:author="Jason Hughes" w:date="2025-07-28T13:14:00Z" w16du:dateUtc="2025-07-28T18:14:00Z"/>
              <w:b/>
            </w:rPr>
          </w:rPrChange>
        </w:rPr>
      </w:pPr>
      <w:ins w:id="443" w:author="Jason Hughes" w:date="2025-07-28T13:13:00Z" w16du:dateUtc="2025-07-28T18:13:00Z">
        <w:r>
          <w:rPr>
            <w:b/>
          </w:rPr>
          <w:t>In Linux</w:t>
        </w:r>
      </w:ins>
    </w:p>
    <w:p w14:paraId="5312F99F" w14:textId="407A521F" w:rsidR="005B339E" w:rsidRPr="005B339E" w:rsidRDefault="005B339E" w:rsidP="005B339E">
      <w:pPr>
        <w:rPr>
          <w:ins w:id="444" w:author="Jason Hughes" w:date="2025-07-28T13:13:00Z" w16du:dateUtc="2025-07-28T18:13:00Z"/>
          <w:b/>
          <w:rPrChange w:id="445" w:author="Jason Hughes" w:date="2025-07-28T13:14:00Z" w16du:dateUtc="2025-07-28T18:14:00Z">
            <w:rPr>
              <w:ins w:id="446" w:author="Jason Hughes" w:date="2025-07-28T13:13:00Z" w16du:dateUtc="2025-07-28T18:13:00Z"/>
              <w:bCs/>
            </w:rPr>
          </w:rPrChange>
        </w:rPr>
      </w:pPr>
      <w:ins w:id="447" w:author="Jason Hughes" w:date="2025-07-28T13:13:00Z" w16du:dateUtc="2025-07-28T18:13:00Z">
        <w:r w:rsidRPr="00F44B60">
          <w:rPr>
            <w:bCs/>
          </w:rPr>
          <w:t xml:space="preserve"> ./run_A0_BKJH_Probe</w:t>
        </w:r>
      </w:ins>
      <w:ins w:id="448" w:author="Jason Hughes" w:date="2025-07-28T13:14:00Z" w16du:dateUtc="2025-07-28T18:14:00Z">
        <w:r>
          <w:rPr>
            <w:bCs/>
          </w:rPr>
          <w:t>Comparison</w:t>
        </w:r>
      </w:ins>
      <w:ins w:id="449" w:author="Jason Hughes" w:date="2025-07-28T13:13:00Z" w16du:dateUtc="2025-07-28T18:13:00Z">
        <w:r w:rsidRPr="00F44B60">
          <w:rPr>
            <w:bCs/>
          </w:rPr>
          <w:t xml:space="preserve">_Wrapper_cluster_V5.sh </w:t>
        </w:r>
        <w:r w:rsidRPr="00B72433">
          <w:rPr>
            <w:bCs/>
          </w:rPr>
          <w:t>$LD_LIBRARY_PATH</w:t>
        </w:r>
        <w:r w:rsidRPr="00F44B60">
          <w:rPr>
            <w:bCs/>
          </w:rPr>
          <w:t xml:space="preserve"> id cluster</w:t>
        </w:r>
      </w:ins>
      <w:ins w:id="450" w:author="Jason Hughes" w:date="2025-07-28T13:14:00Z" w16du:dateUtc="2025-07-28T18:14:00Z">
        <w:r>
          <w:rPr>
            <w:bCs/>
          </w:rPr>
          <w:t xml:space="preserve"> id2</w:t>
        </w:r>
      </w:ins>
    </w:p>
    <w:p w14:paraId="7BA9C995" w14:textId="35D5C40A" w:rsidR="005B339E" w:rsidRPr="00AE546A" w:rsidRDefault="005B339E" w:rsidP="005B339E">
      <w:pPr>
        <w:rPr>
          <w:ins w:id="451" w:author="Jason Hughes" w:date="2025-07-28T13:14:00Z" w16du:dateUtc="2025-07-28T18:14:00Z"/>
          <w:b/>
        </w:rPr>
      </w:pPr>
      <w:ins w:id="452" w:author="Jason Hughes" w:date="2025-07-28T13:14:00Z" w16du:dateUtc="2025-07-28T18:14:00Z">
        <w:r>
          <w:rPr>
            <w:b/>
          </w:rPr>
          <w:t xml:space="preserve">In </w:t>
        </w:r>
        <w:r>
          <w:rPr>
            <w:b/>
          </w:rPr>
          <w:t>MacOS</w:t>
        </w:r>
      </w:ins>
    </w:p>
    <w:p w14:paraId="406D5391" w14:textId="0F31A782" w:rsidR="005B339E" w:rsidRPr="005B339E" w:rsidRDefault="005B339E">
      <w:pPr>
        <w:rPr>
          <w:ins w:id="453" w:author="Jason Hughes" w:date="2025-07-10T17:16:00Z" w16du:dateUtc="2025-07-10T22:16:00Z"/>
          <w:bCs/>
        </w:rPr>
        <w:pPrChange w:id="454" w:author="Jason Hughes" w:date="2025-07-10T18:12:00Z" w16du:dateUtc="2025-07-10T23:12:00Z">
          <w:pPr>
            <w:pStyle w:val="Heading1"/>
          </w:pPr>
        </w:pPrChange>
      </w:pPr>
      <w:ins w:id="455" w:author="Jason Hughes" w:date="2025-07-28T13:14:00Z" w16du:dateUtc="2025-07-28T18:14:00Z">
        <w:r w:rsidRPr="00F44B60">
          <w:rPr>
            <w:bCs/>
          </w:rPr>
          <w:t xml:space="preserve"> ./run_A0_BKJH_Probe</w:t>
        </w:r>
        <w:r>
          <w:rPr>
            <w:bCs/>
          </w:rPr>
          <w:t>Comparison</w:t>
        </w:r>
        <w:r w:rsidRPr="00F44B60">
          <w:rPr>
            <w:bCs/>
          </w:rPr>
          <w:t xml:space="preserve">_Wrapper_cluster_V5.sh </w:t>
        </w:r>
        <w:r w:rsidRPr="00B72433">
          <w:rPr>
            <w:bCs/>
          </w:rPr>
          <w:t>$</w:t>
        </w:r>
        <w:r>
          <w:rPr>
            <w:bCs/>
          </w:rPr>
          <w:t>DYL</w:t>
        </w:r>
        <w:r w:rsidRPr="00B72433">
          <w:rPr>
            <w:bCs/>
          </w:rPr>
          <w:t>D_LIBRARY_PATH</w:t>
        </w:r>
        <w:r w:rsidRPr="00F44B60">
          <w:rPr>
            <w:bCs/>
          </w:rPr>
          <w:t xml:space="preserve"> id cluster</w:t>
        </w:r>
        <w:r>
          <w:rPr>
            <w:bCs/>
          </w:rPr>
          <w:t xml:space="preserve"> id2</w:t>
        </w:r>
      </w:ins>
    </w:p>
    <w:p w14:paraId="2D9CE915" w14:textId="32917DC1" w:rsidR="00CB7416" w:rsidRDefault="00CB7416" w:rsidP="00CB7416">
      <w:pPr>
        <w:pStyle w:val="Heading1"/>
      </w:pPr>
      <w:r>
        <w:t>6. Input Files</w:t>
      </w:r>
    </w:p>
    <w:p w14:paraId="0CB8AADD" w14:textId="3957C743" w:rsidR="009944E7" w:rsidRPr="009944E7" w:rsidRDefault="009944E7" w:rsidP="009944E7">
      <w:r w:rsidRPr="009944E7">
        <w:t xml:space="preserve">TrueProbes Probe Design </w:t>
      </w:r>
      <w:r w:rsidR="0011584B">
        <w:t>utilizes four main input files to specify</w:t>
      </w:r>
      <w:r w:rsidRPr="009944E7">
        <w:t xml:space="preserve"> </w:t>
      </w:r>
      <w:r>
        <w:t xml:space="preserve">the </w:t>
      </w:r>
      <w:r w:rsidRPr="009944E7">
        <w:t>probe design</w:t>
      </w:r>
      <w:r>
        <w:t>.</w:t>
      </w:r>
    </w:p>
    <w:p w14:paraId="237F9317" w14:textId="24681FAD" w:rsidR="009944E7" w:rsidRPr="009944E7" w:rsidRDefault="009944E7" w:rsidP="009944E7">
      <w:pPr>
        <w:numPr>
          <w:ilvl w:val="0"/>
          <w:numId w:val="12"/>
        </w:numPr>
      </w:pPr>
      <w:r w:rsidRPr="009944E7">
        <w:rPr>
          <w:b/>
          <w:bCs/>
        </w:rPr>
        <w:t>TrueProbes_DesignTargets.csv:</w:t>
      </w:r>
      <w:r w:rsidRPr="009944E7">
        <w:t xml:space="preserve"> CSV File </w:t>
      </w:r>
      <w:r w:rsidR="0011584B">
        <w:t>that</w:t>
      </w:r>
      <w:r>
        <w:t xml:space="preserve"> </w:t>
      </w:r>
      <w:r w:rsidRPr="009944E7">
        <w:t>list</w:t>
      </w:r>
      <w:r>
        <w:t>s</w:t>
      </w:r>
      <w:r w:rsidRPr="009944E7">
        <w:t xml:space="preserve"> all design targets</w:t>
      </w:r>
    </w:p>
    <w:p w14:paraId="703A92AC" w14:textId="77777777" w:rsidR="009944E7" w:rsidRPr="009944E7" w:rsidRDefault="009944E7" w:rsidP="009944E7">
      <w:pPr>
        <w:numPr>
          <w:ilvl w:val="0"/>
          <w:numId w:val="12"/>
        </w:numPr>
      </w:pPr>
      <w:r w:rsidRPr="009944E7">
        <w:rPr>
          <w:b/>
          <w:bCs/>
        </w:rPr>
        <w:t>ProbeDesignSettings_Parameters.xml:</w:t>
      </w:r>
      <w:r w:rsidRPr="009944E7">
        <w:t> XML File where all design settings are specified</w:t>
      </w:r>
    </w:p>
    <w:p w14:paraId="1219CEF7" w14:textId="19D2B16E" w:rsidR="009944E7" w:rsidRPr="009944E7" w:rsidRDefault="009944E7" w:rsidP="009944E7">
      <w:pPr>
        <w:numPr>
          <w:ilvl w:val="0"/>
          <w:numId w:val="12"/>
        </w:numPr>
      </w:pPr>
      <w:r w:rsidRPr="009944E7">
        <w:rPr>
          <w:b/>
          <w:bCs/>
        </w:rPr>
        <w:t>DatabaseLocations.xml:</w:t>
      </w:r>
      <w:r w:rsidRPr="009944E7">
        <w:t xml:space="preserve"> XML File with </w:t>
      </w:r>
      <w:r>
        <w:t xml:space="preserve">the </w:t>
      </w:r>
      <w:r w:rsidRPr="009944E7">
        <w:t xml:space="preserve">location of all database files needed in design when using </w:t>
      </w:r>
      <w:r>
        <w:t xml:space="preserve">the </w:t>
      </w:r>
      <w:r w:rsidRPr="009944E7">
        <w:t>NCBI or ENSEMBL reference genome, for any potential organism designed against</w:t>
      </w:r>
    </w:p>
    <w:p w14:paraId="2AA389A3" w14:textId="0714AA7F" w:rsidR="009944E7" w:rsidRPr="009944E7" w:rsidRDefault="009944E7" w:rsidP="009944E7">
      <w:pPr>
        <w:numPr>
          <w:ilvl w:val="0"/>
          <w:numId w:val="12"/>
        </w:numPr>
      </w:pPr>
      <w:r w:rsidRPr="009944E7">
        <w:rPr>
          <w:b/>
          <w:bCs/>
        </w:rPr>
        <w:lastRenderedPageBreak/>
        <w:t>GeneExpressionDataFileLocation.xml:</w:t>
      </w:r>
      <w:r w:rsidRPr="009944E7">
        <w:t xml:space="preserve"> XML File with </w:t>
      </w:r>
      <w:r>
        <w:t xml:space="preserve">the </w:t>
      </w:r>
      <w:r w:rsidRPr="009944E7">
        <w:t xml:space="preserve">location of all gene expression files, schema, and sample label for all reference gene </w:t>
      </w:r>
      <w:r w:rsidR="009B15C6" w:rsidRPr="009944E7">
        <w:t>expressions</w:t>
      </w:r>
      <w:r w:rsidRPr="009944E7">
        <w:t xml:space="preserve"> desired in </w:t>
      </w:r>
      <w:r>
        <w:t xml:space="preserve">the </w:t>
      </w:r>
      <w:r w:rsidRPr="009944E7">
        <w:t>design</w:t>
      </w:r>
    </w:p>
    <w:tbl>
      <w:tblPr>
        <w:tblW w:w="0" w:type="auto"/>
        <w:tblCellMar>
          <w:top w:w="15" w:type="dxa"/>
          <w:left w:w="15" w:type="dxa"/>
          <w:bottom w:w="15" w:type="dxa"/>
          <w:right w:w="15" w:type="dxa"/>
        </w:tblCellMar>
        <w:tblLook w:val="04A0" w:firstRow="1" w:lastRow="0" w:firstColumn="1" w:lastColumn="0" w:noHBand="0" w:noVBand="1"/>
      </w:tblPr>
      <w:tblGrid>
        <w:gridCol w:w="3588"/>
        <w:gridCol w:w="5032"/>
      </w:tblGrid>
      <w:tr w:rsidR="009944E7" w:rsidRPr="008203EF" w14:paraId="5B76DFB0"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E3F161" w14:textId="77777777" w:rsidR="009944E7" w:rsidRPr="008203EF" w:rsidRDefault="009944E7" w:rsidP="00706A39">
            <w:pPr>
              <w:spacing w:after="0"/>
              <w:rPr>
                <w:b/>
                <w:bCs/>
                <w:sz w:val="20"/>
                <w:szCs w:val="20"/>
              </w:rPr>
            </w:pPr>
            <w:r w:rsidRPr="008203EF">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9AFF4CC" w14:textId="77777777" w:rsidR="009944E7" w:rsidRPr="008203EF" w:rsidRDefault="009944E7" w:rsidP="00706A39">
            <w:pPr>
              <w:spacing w:after="0"/>
              <w:rPr>
                <w:b/>
                <w:bCs/>
                <w:sz w:val="20"/>
                <w:szCs w:val="20"/>
              </w:rPr>
            </w:pPr>
            <w:r w:rsidRPr="008203EF">
              <w:rPr>
                <w:b/>
                <w:bCs/>
                <w:sz w:val="20"/>
                <w:szCs w:val="20"/>
              </w:rPr>
              <w:t>Description</w:t>
            </w:r>
          </w:p>
        </w:tc>
      </w:tr>
      <w:tr w:rsidR="009944E7" w:rsidRPr="005F7CB3" w14:paraId="6596C3AB"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A7048C3" w14:textId="31F4578A" w:rsidR="009944E7" w:rsidRPr="005F7CB3" w:rsidRDefault="009944E7" w:rsidP="00706A39">
            <w:pPr>
              <w:spacing w:after="0"/>
              <w:rPr>
                <w:sz w:val="20"/>
                <w:szCs w:val="20"/>
              </w:rPr>
            </w:pPr>
            <w:r>
              <w:rPr>
                <w:sz w:val="20"/>
                <w:szCs w:val="20"/>
              </w:rPr>
              <w:t>TrueProbes_DesignTargets.csv</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0A45B46" w14:textId="1FCEB2AF" w:rsidR="009944E7" w:rsidRPr="005F7CB3" w:rsidRDefault="009944E7" w:rsidP="00706A39">
            <w:pPr>
              <w:spacing w:after="0"/>
              <w:rPr>
                <w:sz w:val="20"/>
                <w:szCs w:val="20"/>
              </w:rPr>
            </w:pPr>
            <w:r>
              <w:rPr>
                <w:sz w:val="20"/>
                <w:szCs w:val="20"/>
              </w:rPr>
              <w:t>A f</w:t>
            </w:r>
            <w:r w:rsidRPr="009944E7">
              <w:rPr>
                <w:sz w:val="20"/>
                <w:szCs w:val="20"/>
              </w:rPr>
              <w:t xml:space="preserve">ile </w:t>
            </w:r>
            <w:r w:rsidR="00FB401C">
              <w:rPr>
                <w:sz w:val="20"/>
                <w:szCs w:val="20"/>
              </w:rPr>
              <w:t>specifying all targets for probe design with information on the organism and which targets should be</w:t>
            </w:r>
            <w:r>
              <w:rPr>
                <w:sz w:val="20"/>
                <w:szCs w:val="20"/>
              </w:rPr>
              <w:t xml:space="preserve"> included and/or excluded from probe design.</w:t>
            </w:r>
          </w:p>
        </w:tc>
      </w:tr>
      <w:tr w:rsidR="009944E7" w:rsidRPr="005F7CB3" w14:paraId="7719B6AB"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992B447" w14:textId="6F5BF9E1" w:rsidR="009944E7" w:rsidRPr="005F7CB3" w:rsidRDefault="009944E7" w:rsidP="00706A39">
            <w:pPr>
              <w:spacing w:after="0"/>
              <w:rPr>
                <w:sz w:val="20"/>
                <w:szCs w:val="20"/>
              </w:rPr>
            </w:pPr>
            <w:r>
              <w:rPr>
                <w:sz w:val="20"/>
                <w:szCs w:val="20"/>
              </w:rPr>
              <w:t>DatabaseLocations.xml</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1AD592" w14:textId="0EFF214E" w:rsidR="009944E7" w:rsidRPr="005F7CB3" w:rsidRDefault="009944E7" w:rsidP="00706A39">
            <w:pPr>
              <w:spacing w:after="0"/>
              <w:rPr>
                <w:sz w:val="20"/>
                <w:szCs w:val="20"/>
              </w:rPr>
            </w:pPr>
            <w:r>
              <w:rPr>
                <w:sz w:val="20"/>
                <w:szCs w:val="20"/>
              </w:rPr>
              <w:t>A file</w:t>
            </w:r>
            <w:r w:rsidRPr="009944E7">
              <w:rPr>
                <w:sz w:val="20"/>
                <w:szCs w:val="20"/>
              </w:rPr>
              <w:t xml:space="preserve"> </w:t>
            </w:r>
            <w:r>
              <w:rPr>
                <w:sz w:val="20"/>
                <w:szCs w:val="20"/>
              </w:rPr>
              <w:t>specifying</w:t>
            </w:r>
            <w:r w:rsidRPr="009944E7">
              <w:rPr>
                <w:sz w:val="20"/>
                <w:szCs w:val="20"/>
              </w:rPr>
              <w:t xml:space="preserve"> where all gene </w:t>
            </w:r>
            <w:r>
              <w:rPr>
                <w:sz w:val="20"/>
                <w:szCs w:val="20"/>
              </w:rPr>
              <w:t>annotations</w:t>
            </w:r>
            <w:r w:rsidRPr="009944E7">
              <w:rPr>
                <w:sz w:val="20"/>
                <w:szCs w:val="20"/>
              </w:rPr>
              <w:t xml:space="preserve"> and database files needed for designing probes are located</w:t>
            </w:r>
          </w:p>
        </w:tc>
      </w:tr>
      <w:tr w:rsidR="009944E7" w:rsidRPr="005F7CB3" w14:paraId="292A423E"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081C31F" w14:textId="31A8FD9E" w:rsidR="009944E7" w:rsidRPr="005F7CB3" w:rsidRDefault="009944E7" w:rsidP="00706A39">
            <w:pPr>
              <w:spacing w:after="0"/>
              <w:rPr>
                <w:sz w:val="20"/>
                <w:szCs w:val="20"/>
              </w:rPr>
            </w:pPr>
            <w:r>
              <w:rPr>
                <w:sz w:val="20"/>
                <w:szCs w:val="20"/>
              </w:rPr>
              <w:t>GeneExpressionDataFileLocation.xml</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D273F9E" w14:textId="502968D6" w:rsidR="009944E7" w:rsidRPr="005F7CB3" w:rsidRDefault="009944E7" w:rsidP="00706A39">
            <w:pPr>
              <w:spacing w:after="0"/>
              <w:rPr>
                <w:sz w:val="20"/>
                <w:szCs w:val="20"/>
              </w:rPr>
            </w:pPr>
            <w:r>
              <w:rPr>
                <w:sz w:val="20"/>
                <w:szCs w:val="20"/>
              </w:rPr>
              <w:t>A file</w:t>
            </w:r>
            <w:r w:rsidRPr="009944E7">
              <w:rPr>
                <w:sz w:val="20"/>
                <w:szCs w:val="20"/>
              </w:rPr>
              <w:t xml:space="preserve"> </w:t>
            </w:r>
            <w:r>
              <w:rPr>
                <w:sz w:val="20"/>
                <w:szCs w:val="20"/>
              </w:rPr>
              <w:t>specifying</w:t>
            </w:r>
            <w:r w:rsidRPr="009944E7">
              <w:rPr>
                <w:sz w:val="20"/>
                <w:szCs w:val="20"/>
              </w:rPr>
              <w:t xml:space="preserve"> </w:t>
            </w:r>
            <w:r>
              <w:rPr>
                <w:sz w:val="20"/>
                <w:szCs w:val="20"/>
              </w:rPr>
              <w:t xml:space="preserve">the </w:t>
            </w:r>
            <w:r w:rsidRPr="009944E7">
              <w:rPr>
                <w:sz w:val="20"/>
                <w:szCs w:val="20"/>
              </w:rPr>
              <w:t xml:space="preserve">location of any reference gene expression data included for designing probes </w:t>
            </w:r>
            <w:r>
              <w:rPr>
                <w:sz w:val="20"/>
                <w:szCs w:val="20"/>
              </w:rPr>
              <w:t>is</w:t>
            </w:r>
            <w:r w:rsidRPr="009944E7">
              <w:rPr>
                <w:sz w:val="20"/>
                <w:szCs w:val="20"/>
              </w:rPr>
              <w:t xml:space="preserve"> located</w:t>
            </w:r>
            <w:r w:rsidR="00FB401C">
              <w:rPr>
                <w:sz w:val="20"/>
                <w:szCs w:val="20"/>
              </w:rPr>
              <w:t>.</w:t>
            </w:r>
          </w:p>
        </w:tc>
      </w:tr>
      <w:tr w:rsidR="0011584B" w:rsidRPr="005F7CB3" w14:paraId="3BE28E54"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EBCB729" w14:textId="02FD8BEE" w:rsidR="0011584B" w:rsidRDefault="0011584B" w:rsidP="00706A39">
            <w:pPr>
              <w:spacing w:after="0"/>
              <w:rPr>
                <w:sz w:val="20"/>
                <w:szCs w:val="20"/>
              </w:rPr>
            </w:pPr>
            <w:r>
              <w:rPr>
                <w:sz w:val="20"/>
                <w:szCs w:val="20"/>
              </w:rPr>
              <w:t>ProbeDesignSettings_Parameters.xml</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8CB5757" w14:textId="1E5282BD" w:rsidR="0011584B" w:rsidRDefault="0011584B" w:rsidP="00706A39">
            <w:pPr>
              <w:spacing w:after="0"/>
              <w:rPr>
                <w:sz w:val="20"/>
                <w:szCs w:val="20"/>
              </w:rPr>
            </w:pPr>
            <w:r>
              <w:rPr>
                <w:sz w:val="20"/>
                <w:szCs w:val="20"/>
              </w:rPr>
              <w:t>A file</w:t>
            </w:r>
            <w:r w:rsidRPr="009944E7">
              <w:rPr>
                <w:sz w:val="20"/>
                <w:szCs w:val="20"/>
              </w:rPr>
              <w:t xml:space="preserve"> </w:t>
            </w:r>
            <w:r>
              <w:rPr>
                <w:sz w:val="20"/>
                <w:szCs w:val="20"/>
              </w:rPr>
              <w:t>specifying</w:t>
            </w:r>
            <w:r w:rsidRPr="009944E7">
              <w:rPr>
                <w:sz w:val="20"/>
                <w:szCs w:val="20"/>
              </w:rPr>
              <w:t xml:space="preserve"> how all probes for all targets in </w:t>
            </w:r>
            <w:r>
              <w:rPr>
                <w:sz w:val="20"/>
                <w:szCs w:val="20"/>
              </w:rPr>
              <w:t xml:space="preserve">the </w:t>
            </w:r>
            <w:r w:rsidRPr="009944E7">
              <w:rPr>
                <w:sz w:val="20"/>
                <w:szCs w:val="20"/>
              </w:rPr>
              <w:t>design target file should be designed</w:t>
            </w:r>
            <w:r>
              <w:rPr>
                <w:sz w:val="20"/>
                <w:szCs w:val="20"/>
              </w:rPr>
              <w:t>.</w:t>
            </w:r>
          </w:p>
        </w:tc>
      </w:tr>
    </w:tbl>
    <w:p w14:paraId="4B2B221B" w14:textId="5D3614FF" w:rsidR="00341E2F" w:rsidRDefault="0011584B" w:rsidP="00660DEA">
      <w:pPr>
        <w:pStyle w:val="Heading1"/>
      </w:pPr>
      <w:r>
        <w:t>7. Database Locations</w:t>
      </w:r>
    </w:p>
    <w:p w14:paraId="0F4934E5" w14:textId="2E0DA9C1" w:rsidR="00341E2F" w:rsidRPr="00341E2F" w:rsidRDefault="00341E2F" w:rsidP="00341E2F">
      <w:r>
        <w:t>The EMBL to NCBI table in DatabaseLocation.xml s</w:t>
      </w:r>
      <w:r w:rsidRPr="0011584B">
        <w:t xml:space="preserve">tores the location of files for </w:t>
      </w:r>
      <w:r>
        <w:t xml:space="preserve">mapping ENSEMBL annotations to and from NCBI annotations. These files contain </w:t>
      </w:r>
      <w:r w:rsidR="00660DEA">
        <w:t xml:space="preserve">columns that map ENSEMBL gene IDs, ENSEMBL transcript IDs, and NCBI RefSeq transcript accession numbers. </w:t>
      </w:r>
      <w:r>
        <w:t>Th</w:t>
      </w:r>
      <w:r w:rsidR="00660DEA">
        <w:t>e</w:t>
      </w:r>
      <w:r>
        <w:t>s</w:t>
      </w:r>
      <w:r w:rsidR="00660DEA">
        <w:t>e mappings</w:t>
      </w:r>
      <w:r>
        <w:t xml:space="preserve"> </w:t>
      </w:r>
      <w:r w:rsidR="00660DEA">
        <w:t>are</w:t>
      </w:r>
      <w:r>
        <w:t xml:space="preserve"> used when reference genome/transcriptome BLAST databases and reference gene expression data use different annotation formats. This enables TrueProbes to convert NCBI-RefSeq/ENSEMBL gene or transcript expression level data into inferred expression levels of off-targets in ENSEMBL/NCBI-RefSeq Blast hits. These files currently default to using ENSEMBL stable </w:t>
      </w:r>
      <w:r w:rsidR="00660DEA">
        <w:t>ID</w:t>
      </w:r>
      <w:r>
        <w:t xml:space="preserve"> to RefSeq stable </w:t>
      </w:r>
      <w:r w:rsidR="00660DEA">
        <w:t>ID</w:t>
      </w:r>
      <w:r>
        <w:t xml:space="preserve"> mapping done in ENSEMBL</w:t>
      </w:r>
      <w:r w:rsidR="00660DEA">
        <w:t xml:space="preserve"> Other Annotation TSV RefSeq </w:t>
      </w:r>
      <w:r>
        <w:t>gene annotation data dumping</w:t>
      </w:r>
      <w:r w:rsidR="00660DEA">
        <w:t xml:space="preserve"> (</w:t>
      </w:r>
      <w:hyperlink r:id="rId9" w:history="1">
        <w:r w:rsidR="00660DEA" w:rsidRPr="00FA09BA">
          <w:rPr>
            <w:rStyle w:val="Hyperlink"/>
          </w:rPr>
          <w:t>https://useast.ensembl.org/info/data/ftp/index.html</w:t>
        </w:r>
      </w:hyperlink>
      <w:r w:rsidR="00660DEA">
        <w:t>).</w:t>
      </w:r>
    </w:p>
    <w:p w14:paraId="293E036F" w14:textId="2B078CD2" w:rsidR="0011584B" w:rsidRDefault="0011584B" w:rsidP="0011584B">
      <w:pPr>
        <w:pStyle w:val="Heading2"/>
      </w:pPr>
      <w:r>
        <w:t>EMBL</w:t>
      </w:r>
      <w:r w:rsidR="00660DEA">
        <w:t xml:space="preserve"> </w:t>
      </w:r>
      <w:r>
        <w:t>to</w:t>
      </w:r>
      <w:r w:rsidR="00660DEA">
        <w:t xml:space="preserve"> </w:t>
      </w:r>
      <w:r>
        <w:t>NCBI</w:t>
      </w:r>
    </w:p>
    <w:tbl>
      <w:tblPr>
        <w:tblpPr w:leftFromText="180" w:rightFromText="180" w:vertAnchor="text" w:horzAnchor="margin" w:tblpY="156"/>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0"/>
        <w:gridCol w:w="7380"/>
      </w:tblGrid>
      <w:tr w:rsidR="00660DEA" w:rsidRPr="00660DEA" w14:paraId="56E19A47" w14:textId="77777777" w:rsidTr="00660DEA">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6D61E9" w14:textId="77777777" w:rsidR="00660DEA" w:rsidRPr="00660DEA" w:rsidRDefault="00660DEA" w:rsidP="00660DEA">
            <w:pPr>
              <w:spacing w:after="0"/>
              <w:rPr>
                <w:b/>
                <w:bCs/>
                <w:sz w:val="20"/>
                <w:szCs w:val="20"/>
              </w:rPr>
            </w:pPr>
            <w:r w:rsidRPr="00660DEA">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55206F5" w14:textId="77777777" w:rsidR="00660DEA" w:rsidRPr="00660DEA" w:rsidRDefault="00660DEA" w:rsidP="00660DEA">
            <w:pPr>
              <w:spacing w:after="0"/>
              <w:rPr>
                <w:b/>
                <w:bCs/>
                <w:sz w:val="20"/>
                <w:szCs w:val="20"/>
              </w:rPr>
            </w:pPr>
            <w:r w:rsidRPr="00660DEA">
              <w:rPr>
                <w:b/>
                <w:bCs/>
                <w:sz w:val="20"/>
                <w:szCs w:val="20"/>
              </w:rPr>
              <w:t>Description</w:t>
            </w:r>
          </w:p>
        </w:tc>
      </w:tr>
      <w:tr w:rsidR="00660DEA" w:rsidRPr="00660DEA" w14:paraId="083DD2DF" w14:textId="77777777" w:rsidTr="00660DEA">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7E87541" w14:textId="77777777" w:rsidR="00660DEA" w:rsidRPr="00660DEA" w:rsidRDefault="00660DEA" w:rsidP="00660DEA">
            <w:pPr>
              <w:spacing w:after="0"/>
              <w:rPr>
                <w:sz w:val="20"/>
                <w:szCs w:val="20"/>
              </w:rPr>
            </w:pPr>
            <w:r w:rsidRPr="00660DEA">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BE701D4" w14:textId="02CC17CC" w:rsidR="00660DEA" w:rsidRPr="00660DEA" w:rsidRDefault="00660DEA" w:rsidP="00660DEA">
            <w:pPr>
              <w:spacing w:after="0"/>
              <w:rPr>
                <w:sz w:val="20"/>
                <w:szCs w:val="20"/>
              </w:rPr>
            </w:pPr>
            <w:r>
              <w:rPr>
                <w:sz w:val="20"/>
                <w:szCs w:val="20"/>
              </w:rPr>
              <w:t>Name</w:t>
            </w:r>
            <w:r w:rsidRPr="00660DEA">
              <w:rPr>
                <w:sz w:val="20"/>
                <w:szCs w:val="20"/>
              </w:rPr>
              <w:t xml:space="preserve"> of organism to search for in </w:t>
            </w:r>
            <w:r>
              <w:rPr>
                <w:sz w:val="20"/>
                <w:szCs w:val="20"/>
              </w:rPr>
              <w:t>TrueProbes_DesignTargets.csv</w:t>
            </w:r>
          </w:p>
        </w:tc>
      </w:tr>
      <w:tr w:rsidR="00660DEA" w:rsidRPr="00660DEA" w14:paraId="3997DFF7" w14:textId="77777777" w:rsidTr="00660DEA">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6CF78F9" w14:textId="6AB9B018" w:rsidR="00660DEA" w:rsidRPr="00660DEA" w:rsidRDefault="00660DEA" w:rsidP="00660DEA">
            <w:pPr>
              <w:spacing w:after="0"/>
              <w:rPr>
                <w:sz w:val="20"/>
                <w:szCs w:val="20"/>
              </w:rPr>
            </w:pPr>
            <w:r w:rsidRPr="00660DEA">
              <w:rPr>
                <w:sz w:val="20"/>
                <w:szCs w:val="20"/>
              </w:rPr>
              <w:t>Stable</w:t>
            </w:r>
            <w:r>
              <w:rPr>
                <w:sz w:val="20"/>
                <w:szCs w:val="20"/>
              </w:rPr>
              <w:t xml:space="preserve"> </w:t>
            </w:r>
            <w:r w:rsidRPr="00660DEA">
              <w:rPr>
                <w:sz w:val="20"/>
                <w:szCs w:val="20"/>
              </w:rPr>
              <w:t>IDs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060B8A2" w14:textId="1B0C2D12" w:rsidR="00660DEA" w:rsidRPr="00660DEA" w:rsidRDefault="00660DEA" w:rsidP="00660DEA">
            <w:pPr>
              <w:spacing w:after="0"/>
              <w:rPr>
                <w:sz w:val="20"/>
                <w:szCs w:val="20"/>
              </w:rPr>
            </w:pPr>
            <w:r>
              <w:rPr>
                <w:sz w:val="20"/>
                <w:szCs w:val="20"/>
              </w:rPr>
              <w:t>L</w:t>
            </w:r>
            <w:r w:rsidRPr="00660DEA">
              <w:rPr>
                <w:sz w:val="20"/>
                <w:szCs w:val="20"/>
              </w:rPr>
              <w:t xml:space="preserve">ocation of </w:t>
            </w:r>
            <w:r>
              <w:rPr>
                <w:sz w:val="20"/>
                <w:szCs w:val="20"/>
              </w:rPr>
              <w:t xml:space="preserve">the </w:t>
            </w:r>
            <w:r w:rsidRPr="00660DEA">
              <w:rPr>
                <w:sz w:val="20"/>
                <w:szCs w:val="20"/>
              </w:rPr>
              <w:t>file with EMBL and NCBI transcripts paired to one another for that organism</w:t>
            </w:r>
            <w:r w:rsidR="009E2361">
              <w:rPr>
                <w:sz w:val="20"/>
                <w:szCs w:val="20"/>
              </w:rPr>
              <w:t>.</w:t>
            </w:r>
          </w:p>
        </w:tc>
      </w:tr>
    </w:tbl>
    <w:p w14:paraId="46B92B6B" w14:textId="2A894909" w:rsidR="0011584B" w:rsidRPr="0011584B" w:rsidRDefault="0011584B" w:rsidP="0011584B">
      <w:r>
        <w:t>The EMBL table in DatabaseLocation.xml s</w:t>
      </w:r>
      <w:r w:rsidRPr="0011584B">
        <w:t>tores the location of files for using ENSEMBL annotation in probe design</w:t>
      </w:r>
      <w:r>
        <w:t xml:space="preserve">. </w:t>
      </w:r>
      <w:r w:rsidRPr="0011584B">
        <w:t xml:space="preserve">Each row of EMBL </w:t>
      </w:r>
      <w:r>
        <w:t xml:space="preserve">corresponds to an organism, containing information on the database location and files. This table in the </w:t>
      </w:r>
      <w:r w:rsidR="00660DEA">
        <w:t>Database Location</w:t>
      </w:r>
      <w:r>
        <w:t xml:space="preserve"> xml file needs to be filled out for each organism against which the probes are designed, </w:t>
      </w:r>
      <w:r w:rsidR="009E2361">
        <w:t xml:space="preserve">enabling the </w:t>
      </w:r>
      <w:r w:rsidR="009E2361">
        <w:lastRenderedPageBreak/>
        <w:t>automatic use of GTF and GFF files to retrieve gene names</w:t>
      </w:r>
      <w:r>
        <w:t>, isoforms, and any other target information required when using only the accession number.</w:t>
      </w:r>
    </w:p>
    <w:p w14:paraId="219D4A68" w14:textId="0E39F2AA" w:rsidR="0011584B" w:rsidRPr="0011584B" w:rsidRDefault="0011584B" w:rsidP="0011584B">
      <w:pPr>
        <w:pStyle w:val="Heading2"/>
      </w:pPr>
      <w:r>
        <w:t>EMBL</w:t>
      </w:r>
    </w:p>
    <w:tbl>
      <w:tblPr>
        <w:tblW w:w="0" w:type="auto"/>
        <w:tblCellMar>
          <w:top w:w="15" w:type="dxa"/>
          <w:left w:w="15" w:type="dxa"/>
          <w:bottom w:w="15" w:type="dxa"/>
          <w:right w:w="15" w:type="dxa"/>
        </w:tblCellMar>
        <w:tblLook w:val="04A0" w:firstRow="1" w:lastRow="0" w:firstColumn="1" w:lastColumn="0" w:noHBand="0" w:noVBand="1"/>
      </w:tblPr>
      <w:tblGrid>
        <w:gridCol w:w="1684"/>
        <w:gridCol w:w="6542"/>
      </w:tblGrid>
      <w:tr w:rsidR="0011584B" w:rsidRPr="0011584B" w14:paraId="27B969CE"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3C4C14" w14:textId="77777777" w:rsidR="0011584B" w:rsidRPr="0011584B" w:rsidRDefault="0011584B" w:rsidP="0011584B">
            <w:pPr>
              <w:spacing w:after="0"/>
              <w:rPr>
                <w:b/>
                <w:bCs/>
                <w:sz w:val="20"/>
                <w:szCs w:val="20"/>
              </w:rPr>
            </w:pPr>
            <w:r w:rsidRPr="0011584B">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63F5C00" w14:textId="77777777" w:rsidR="0011584B" w:rsidRPr="0011584B" w:rsidRDefault="0011584B" w:rsidP="0011584B">
            <w:pPr>
              <w:spacing w:after="0"/>
              <w:rPr>
                <w:b/>
                <w:bCs/>
                <w:sz w:val="20"/>
                <w:szCs w:val="20"/>
              </w:rPr>
            </w:pPr>
            <w:r w:rsidRPr="0011584B">
              <w:rPr>
                <w:b/>
                <w:bCs/>
                <w:sz w:val="20"/>
                <w:szCs w:val="20"/>
              </w:rPr>
              <w:t>Description</w:t>
            </w:r>
          </w:p>
        </w:tc>
      </w:tr>
      <w:tr w:rsidR="0011584B" w:rsidRPr="0011584B" w14:paraId="2EA6F221"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F1CDCB4" w14:textId="77777777" w:rsidR="0011584B" w:rsidRPr="0011584B" w:rsidRDefault="0011584B" w:rsidP="0011584B">
            <w:pPr>
              <w:spacing w:after="0"/>
              <w:rPr>
                <w:sz w:val="20"/>
                <w:szCs w:val="20"/>
              </w:rPr>
            </w:pPr>
            <w:r w:rsidRPr="0011584B">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4BA933" w14:textId="689EE110" w:rsidR="0011584B" w:rsidRPr="0011584B" w:rsidRDefault="0011584B" w:rsidP="0011584B">
            <w:pPr>
              <w:spacing w:after="0"/>
              <w:rPr>
                <w:sz w:val="20"/>
                <w:szCs w:val="20"/>
              </w:rPr>
            </w:pPr>
            <w:r>
              <w:rPr>
                <w:sz w:val="20"/>
                <w:szCs w:val="20"/>
              </w:rPr>
              <w:t>Name</w:t>
            </w:r>
            <w:r w:rsidRPr="0011584B">
              <w:rPr>
                <w:sz w:val="20"/>
                <w:szCs w:val="20"/>
              </w:rPr>
              <w:t xml:space="preserve"> of organism to search for in </w:t>
            </w:r>
            <w:r w:rsidR="00B86A95">
              <w:rPr>
                <w:sz w:val="20"/>
                <w:szCs w:val="20"/>
              </w:rPr>
              <w:t>TrueProbes_DesignTargets.csv</w:t>
            </w:r>
          </w:p>
        </w:tc>
      </w:tr>
      <w:tr w:rsidR="0011584B" w:rsidRPr="0011584B" w14:paraId="7944D461"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A3A558" w14:textId="77777777" w:rsidR="0011584B" w:rsidRPr="0011584B" w:rsidRDefault="0011584B" w:rsidP="0011584B">
            <w:pPr>
              <w:spacing w:after="0"/>
              <w:rPr>
                <w:sz w:val="20"/>
                <w:szCs w:val="20"/>
              </w:rPr>
            </w:pPr>
            <w:r w:rsidRPr="0011584B">
              <w:rPr>
                <w:sz w:val="20"/>
                <w:szCs w:val="20"/>
              </w:rPr>
              <w:t>Root_FASTA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20AF425" w14:textId="532B8A85" w:rsidR="0011584B" w:rsidRPr="0011584B" w:rsidRDefault="0011584B" w:rsidP="0011584B">
            <w:pPr>
              <w:spacing w:after="0"/>
              <w:rPr>
                <w:sz w:val="20"/>
                <w:szCs w:val="20"/>
              </w:rPr>
            </w:pPr>
            <w:r w:rsidRPr="0011584B">
              <w:rPr>
                <w:sz w:val="20"/>
                <w:szCs w:val="20"/>
              </w:rPr>
              <w:t>Location of folder with all ENSEMBL annotation DNA and RNA fasta files</w:t>
            </w:r>
          </w:p>
        </w:tc>
      </w:tr>
      <w:tr w:rsidR="0011584B" w:rsidRPr="0011584B" w14:paraId="151ED306"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0947C22" w14:textId="514AFF25" w:rsidR="0011584B" w:rsidRPr="0011584B" w:rsidRDefault="0011584B" w:rsidP="0011584B">
            <w:pPr>
              <w:spacing w:after="0"/>
              <w:rPr>
                <w:sz w:val="20"/>
                <w:szCs w:val="20"/>
              </w:rPr>
            </w:pPr>
            <w:r w:rsidRPr="0011584B">
              <w:rPr>
                <w:sz w:val="20"/>
                <w:szCs w:val="20"/>
              </w:rPr>
              <w:t>BLASTDB_</w:t>
            </w:r>
            <w:r w:rsidR="0012094F">
              <w:rPr>
                <w:sz w:val="20"/>
                <w:szCs w:val="20"/>
              </w:rPr>
              <w:t>D</w:t>
            </w:r>
            <w:r w:rsidRPr="0011584B">
              <w:rPr>
                <w:sz w:val="20"/>
                <w:szCs w:val="20"/>
              </w:rPr>
              <w:t>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6B0EAD" w14:textId="2940DCAD" w:rsidR="0011584B" w:rsidRPr="0011584B" w:rsidRDefault="0011584B" w:rsidP="0011584B">
            <w:pPr>
              <w:spacing w:after="0"/>
              <w:rPr>
                <w:sz w:val="20"/>
                <w:szCs w:val="20"/>
              </w:rPr>
            </w:pPr>
            <w:r w:rsidRPr="0011584B">
              <w:rPr>
                <w:sz w:val="20"/>
                <w:szCs w:val="20"/>
              </w:rPr>
              <w:t>Location of ENSE</w:t>
            </w:r>
            <w:r w:rsidR="00267C83">
              <w:rPr>
                <w:sz w:val="20"/>
                <w:szCs w:val="20"/>
              </w:rPr>
              <w:t>MBL</w:t>
            </w:r>
            <w:r w:rsidRPr="0011584B">
              <w:rPr>
                <w:sz w:val="20"/>
                <w:szCs w:val="20"/>
              </w:rPr>
              <w:t xml:space="preserve"> blast</w:t>
            </w:r>
            <w:r w:rsidR="00267C83">
              <w:rPr>
                <w:sz w:val="20"/>
                <w:szCs w:val="20"/>
              </w:rPr>
              <w:t>+</w:t>
            </w:r>
            <w:r w:rsidRPr="0011584B">
              <w:rPr>
                <w:sz w:val="20"/>
                <w:szCs w:val="20"/>
              </w:rPr>
              <w:t xml:space="preserve"> genome DNA database files</w:t>
            </w:r>
          </w:p>
        </w:tc>
      </w:tr>
      <w:tr w:rsidR="0011584B" w:rsidRPr="0011584B" w14:paraId="57CCA0E1"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A924E4B" w14:textId="77777777" w:rsidR="0011584B" w:rsidRPr="0011584B" w:rsidRDefault="0011584B" w:rsidP="0011584B">
            <w:pPr>
              <w:spacing w:after="0"/>
              <w:rPr>
                <w:sz w:val="20"/>
                <w:szCs w:val="20"/>
              </w:rPr>
            </w:pPr>
            <w:r w:rsidRPr="0011584B">
              <w:rPr>
                <w:sz w:val="20"/>
                <w:szCs w:val="20"/>
              </w:rPr>
              <w:t>BLASTDB_RNA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9D2672B" w14:textId="385E9817" w:rsidR="0011584B" w:rsidRPr="0011584B" w:rsidRDefault="0011584B" w:rsidP="0011584B">
            <w:pPr>
              <w:spacing w:after="0"/>
              <w:rPr>
                <w:sz w:val="20"/>
                <w:szCs w:val="20"/>
              </w:rPr>
            </w:pPr>
            <w:r w:rsidRPr="0011584B">
              <w:rPr>
                <w:sz w:val="20"/>
                <w:szCs w:val="20"/>
              </w:rPr>
              <w:t>Location of ENSEMBL blast</w:t>
            </w:r>
            <w:r w:rsidR="00267C83">
              <w:rPr>
                <w:sz w:val="20"/>
                <w:szCs w:val="20"/>
              </w:rPr>
              <w:t>+</w:t>
            </w:r>
            <w:r w:rsidRPr="0011584B">
              <w:rPr>
                <w:sz w:val="20"/>
                <w:szCs w:val="20"/>
              </w:rPr>
              <w:t xml:space="preserve"> transcript RNA database files</w:t>
            </w:r>
          </w:p>
        </w:tc>
      </w:tr>
      <w:tr w:rsidR="0011584B" w:rsidRPr="0011584B" w14:paraId="3120C182"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044C3C9" w14:textId="77777777" w:rsidR="0011584B" w:rsidRPr="0011584B" w:rsidRDefault="0011584B" w:rsidP="0011584B">
            <w:pPr>
              <w:spacing w:after="0"/>
              <w:rPr>
                <w:sz w:val="20"/>
                <w:szCs w:val="20"/>
              </w:rPr>
            </w:pPr>
            <w:r w:rsidRPr="0011584B">
              <w:rPr>
                <w:sz w:val="20"/>
                <w:szCs w:val="20"/>
              </w:rPr>
              <w:t>GTF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17CD03" w14:textId="04D2BEB8" w:rsidR="0011584B" w:rsidRPr="0011584B" w:rsidRDefault="0011584B" w:rsidP="0011584B">
            <w:pPr>
              <w:spacing w:after="0"/>
              <w:rPr>
                <w:sz w:val="20"/>
                <w:szCs w:val="20"/>
              </w:rPr>
            </w:pPr>
            <w:r w:rsidRPr="0011584B">
              <w:rPr>
                <w:sz w:val="20"/>
                <w:szCs w:val="20"/>
              </w:rPr>
              <w:t xml:space="preserve">Location of ENSEMBL reference genome </w:t>
            </w:r>
            <w:r w:rsidR="00660DEA">
              <w:rPr>
                <w:sz w:val="20"/>
                <w:szCs w:val="20"/>
              </w:rPr>
              <w:t>GTF</w:t>
            </w:r>
            <w:r w:rsidRPr="0011584B">
              <w:rPr>
                <w:sz w:val="20"/>
                <w:szCs w:val="20"/>
              </w:rPr>
              <w:t xml:space="preserve"> file</w:t>
            </w:r>
          </w:p>
        </w:tc>
      </w:tr>
      <w:tr w:rsidR="0011584B" w:rsidRPr="0011584B" w14:paraId="6F068D48" w14:textId="77777777" w:rsidTr="0011584B">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0AC74C3" w14:textId="77777777" w:rsidR="0011584B" w:rsidRPr="0011584B" w:rsidRDefault="0011584B" w:rsidP="0011584B">
            <w:pPr>
              <w:spacing w:after="0"/>
              <w:rPr>
                <w:sz w:val="20"/>
                <w:szCs w:val="20"/>
              </w:rPr>
            </w:pPr>
            <w:r w:rsidRPr="0011584B">
              <w:rPr>
                <w:sz w:val="20"/>
                <w:szCs w:val="20"/>
              </w:rPr>
              <w:t>GFF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084332" w14:textId="6128C8C4" w:rsidR="0011584B" w:rsidRPr="0011584B" w:rsidRDefault="0011584B" w:rsidP="0011584B">
            <w:pPr>
              <w:spacing w:after="0"/>
              <w:rPr>
                <w:sz w:val="20"/>
                <w:szCs w:val="20"/>
              </w:rPr>
            </w:pPr>
            <w:r w:rsidRPr="0011584B">
              <w:rPr>
                <w:sz w:val="20"/>
                <w:szCs w:val="20"/>
              </w:rPr>
              <w:t xml:space="preserve">Location of ENSEMBL reference genome </w:t>
            </w:r>
            <w:r w:rsidR="00660DEA">
              <w:rPr>
                <w:sz w:val="20"/>
                <w:szCs w:val="20"/>
              </w:rPr>
              <w:t>GFF3</w:t>
            </w:r>
            <w:r w:rsidRPr="0011584B">
              <w:rPr>
                <w:sz w:val="20"/>
                <w:szCs w:val="20"/>
              </w:rPr>
              <w:t xml:space="preserve"> file</w:t>
            </w:r>
          </w:p>
        </w:tc>
      </w:tr>
    </w:tbl>
    <w:p w14:paraId="5BB770C5" w14:textId="1903170E" w:rsidR="0011584B" w:rsidRPr="0011584B" w:rsidRDefault="00B86A95" w:rsidP="0011584B">
      <w:r>
        <w:t>The NCBI table in DatabaseLocation.xml s</w:t>
      </w:r>
      <w:r w:rsidRPr="0011584B">
        <w:t xml:space="preserve">tores the location of files for using </w:t>
      </w:r>
      <w:r w:rsidR="00267C83">
        <w:t xml:space="preserve">the </w:t>
      </w:r>
      <w:r>
        <w:t>NCBI</w:t>
      </w:r>
      <w:r w:rsidR="00267C83">
        <w:t>-</w:t>
      </w:r>
      <w:r>
        <w:t>RefSeq</w:t>
      </w:r>
      <w:r w:rsidRPr="0011584B">
        <w:t xml:space="preserve"> annotation in probe design</w:t>
      </w:r>
      <w:r>
        <w:t xml:space="preserve">. </w:t>
      </w:r>
      <w:r w:rsidRPr="0011584B">
        <w:t xml:space="preserve">Each row of </w:t>
      </w:r>
      <w:r>
        <w:t>NCBI</w:t>
      </w:r>
      <w:r w:rsidRPr="0011584B">
        <w:t xml:space="preserve"> </w:t>
      </w:r>
      <w:r>
        <w:t>corresponds to an organism, containing information on the database location and files. This table in the Database</w:t>
      </w:r>
      <w:r w:rsidR="00267C83">
        <w:t xml:space="preserve"> </w:t>
      </w:r>
      <w:r>
        <w:t xml:space="preserve">Location xml file needs to be filled out for each organism against which the probes are designed, </w:t>
      </w:r>
      <w:r w:rsidR="00267C83">
        <w:t>enabling the automatic use of GTF and GFF files to retrieve gene names</w:t>
      </w:r>
      <w:r>
        <w:t>, isoforms, and any other target information required when using only the accession number.</w:t>
      </w:r>
    </w:p>
    <w:p w14:paraId="61B09CE3" w14:textId="350F7EC6" w:rsidR="0011584B" w:rsidRDefault="0011584B" w:rsidP="0011584B">
      <w:pPr>
        <w:pStyle w:val="Heading2"/>
      </w:pPr>
      <w:r>
        <w:t>NCBI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4"/>
        <w:gridCol w:w="6752"/>
      </w:tblGrid>
      <w:tr w:rsidR="00B86A95" w:rsidRPr="00B86A95" w14:paraId="3C3069EF"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D7775B" w14:textId="77777777" w:rsidR="00B86A95" w:rsidRPr="00B86A95" w:rsidRDefault="00B86A95" w:rsidP="00B86A95">
            <w:pPr>
              <w:spacing w:after="0"/>
              <w:rPr>
                <w:b/>
                <w:bCs/>
                <w:sz w:val="20"/>
                <w:szCs w:val="20"/>
              </w:rPr>
            </w:pPr>
            <w:r w:rsidRPr="00B86A95">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0A8F82" w14:textId="77777777" w:rsidR="00B86A95" w:rsidRPr="00B86A95" w:rsidRDefault="00B86A95" w:rsidP="00B86A95">
            <w:pPr>
              <w:spacing w:after="0"/>
              <w:rPr>
                <w:b/>
                <w:bCs/>
                <w:sz w:val="20"/>
                <w:szCs w:val="20"/>
              </w:rPr>
            </w:pPr>
            <w:r w:rsidRPr="00B86A95">
              <w:rPr>
                <w:b/>
                <w:bCs/>
                <w:sz w:val="20"/>
                <w:szCs w:val="20"/>
              </w:rPr>
              <w:t>Description</w:t>
            </w:r>
          </w:p>
        </w:tc>
      </w:tr>
      <w:tr w:rsidR="00B86A95" w:rsidRPr="00B86A95" w14:paraId="2E72F17A"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5CCB78" w14:textId="77777777" w:rsidR="00B86A95" w:rsidRPr="00B86A95" w:rsidRDefault="00B86A95" w:rsidP="00B86A95">
            <w:pPr>
              <w:spacing w:after="0"/>
              <w:rPr>
                <w:sz w:val="20"/>
                <w:szCs w:val="20"/>
              </w:rPr>
            </w:pPr>
            <w:r w:rsidRPr="00B86A95">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F685AD" w14:textId="4151F010" w:rsidR="00B86A95" w:rsidRPr="00B86A95" w:rsidRDefault="00B86A95" w:rsidP="00B86A95">
            <w:pPr>
              <w:spacing w:after="0"/>
              <w:rPr>
                <w:sz w:val="20"/>
                <w:szCs w:val="20"/>
              </w:rPr>
            </w:pPr>
            <w:r w:rsidRPr="00B86A95">
              <w:rPr>
                <w:sz w:val="20"/>
                <w:szCs w:val="20"/>
              </w:rPr>
              <w:t>Name of organism to search for in TrueProbes_DesignTargets.csv</w:t>
            </w:r>
          </w:p>
        </w:tc>
      </w:tr>
      <w:tr w:rsidR="00B86A95" w:rsidRPr="00B86A95" w14:paraId="5CF66AA0"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AA68E92" w14:textId="77777777" w:rsidR="00B86A95" w:rsidRPr="00B86A95" w:rsidRDefault="00B86A95" w:rsidP="00B86A95">
            <w:pPr>
              <w:spacing w:after="0"/>
              <w:rPr>
                <w:sz w:val="20"/>
                <w:szCs w:val="20"/>
              </w:rPr>
            </w:pPr>
            <w:r w:rsidRPr="00B86A95">
              <w:rPr>
                <w:sz w:val="20"/>
                <w:szCs w:val="20"/>
              </w:rPr>
              <w:t>Root_FASTA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B821D3" w14:textId="7CBB235E" w:rsidR="00B86A95" w:rsidRPr="00B86A95" w:rsidRDefault="00B86A95" w:rsidP="00B86A95">
            <w:pPr>
              <w:spacing w:after="0"/>
              <w:rPr>
                <w:sz w:val="20"/>
                <w:szCs w:val="20"/>
              </w:rPr>
            </w:pPr>
            <w:r w:rsidRPr="00B86A95">
              <w:rPr>
                <w:sz w:val="20"/>
                <w:szCs w:val="20"/>
              </w:rPr>
              <w:t>Location of folder with all NCBI RefSeq annotation DNA and RNA fasta files</w:t>
            </w:r>
          </w:p>
        </w:tc>
      </w:tr>
      <w:tr w:rsidR="00B86A95" w:rsidRPr="00B86A95" w14:paraId="136889AA"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656732" w14:textId="202B7559" w:rsidR="00B86A95" w:rsidRPr="00B86A95" w:rsidRDefault="00B86A95" w:rsidP="00B86A95">
            <w:pPr>
              <w:spacing w:after="0"/>
              <w:rPr>
                <w:sz w:val="20"/>
                <w:szCs w:val="20"/>
              </w:rPr>
            </w:pPr>
            <w:r w:rsidRPr="00B86A95">
              <w:rPr>
                <w:sz w:val="20"/>
                <w:szCs w:val="20"/>
              </w:rPr>
              <w:t>BLASTDB_</w:t>
            </w:r>
            <w:r w:rsidR="0012094F">
              <w:rPr>
                <w:sz w:val="20"/>
                <w:szCs w:val="20"/>
              </w:rPr>
              <w:t>D</w:t>
            </w:r>
            <w:r w:rsidRPr="00B86A95">
              <w:rPr>
                <w:sz w:val="20"/>
                <w:szCs w:val="20"/>
              </w:rPr>
              <w:t>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34D8A8" w14:textId="136110E2" w:rsidR="00B86A95" w:rsidRPr="00B86A95" w:rsidRDefault="00B86A95" w:rsidP="00B86A95">
            <w:pPr>
              <w:spacing w:after="0"/>
              <w:rPr>
                <w:sz w:val="20"/>
                <w:szCs w:val="20"/>
              </w:rPr>
            </w:pPr>
            <w:r w:rsidRPr="00B86A95">
              <w:rPr>
                <w:sz w:val="20"/>
                <w:szCs w:val="20"/>
              </w:rPr>
              <w:t>Location of NCBI RefSeq blast</w:t>
            </w:r>
            <w:r w:rsidR="00267C83">
              <w:rPr>
                <w:sz w:val="20"/>
                <w:szCs w:val="20"/>
              </w:rPr>
              <w:t>+</w:t>
            </w:r>
            <w:r w:rsidRPr="00B86A95">
              <w:rPr>
                <w:sz w:val="20"/>
                <w:szCs w:val="20"/>
              </w:rPr>
              <w:t xml:space="preserve"> genome DNA database files</w:t>
            </w:r>
          </w:p>
        </w:tc>
      </w:tr>
      <w:tr w:rsidR="00B86A95" w:rsidRPr="00B86A95" w14:paraId="2956750C"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C75F023" w14:textId="77777777" w:rsidR="00B86A95" w:rsidRPr="00B86A95" w:rsidRDefault="00B86A95" w:rsidP="00B86A95">
            <w:pPr>
              <w:spacing w:after="0"/>
              <w:rPr>
                <w:sz w:val="20"/>
                <w:szCs w:val="20"/>
              </w:rPr>
            </w:pPr>
            <w:r w:rsidRPr="00B86A95">
              <w:rPr>
                <w:sz w:val="20"/>
                <w:szCs w:val="20"/>
              </w:rPr>
              <w:t>BLASTDB_RNA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8A3D17" w14:textId="0DD167E0" w:rsidR="00B86A95" w:rsidRPr="00B86A95" w:rsidRDefault="00B86A95" w:rsidP="00B86A95">
            <w:pPr>
              <w:spacing w:after="0"/>
              <w:rPr>
                <w:sz w:val="20"/>
                <w:szCs w:val="20"/>
              </w:rPr>
            </w:pPr>
            <w:r w:rsidRPr="00B86A95">
              <w:rPr>
                <w:sz w:val="20"/>
                <w:szCs w:val="20"/>
              </w:rPr>
              <w:t>Location of NCBI RefSeq blast</w:t>
            </w:r>
            <w:r w:rsidR="00267C83">
              <w:rPr>
                <w:sz w:val="20"/>
                <w:szCs w:val="20"/>
              </w:rPr>
              <w:t>+</w:t>
            </w:r>
            <w:r w:rsidRPr="00B86A95">
              <w:rPr>
                <w:sz w:val="20"/>
                <w:szCs w:val="20"/>
              </w:rPr>
              <w:t xml:space="preserve"> transcript RNA database files</w:t>
            </w:r>
          </w:p>
        </w:tc>
      </w:tr>
      <w:tr w:rsidR="00B86A95" w:rsidRPr="00B86A95" w14:paraId="1A09F540"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D51117" w14:textId="77777777" w:rsidR="00B86A95" w:rsidRPr="00B86A95" w:rsidRDefault="00B86A95" w:rsidP="00B86A95">
            <w:pPr>
              <w:spacing w:after="0"/>
              <w:rPr>
                <w:sz w:val="20"/>
                <w:szCs w:val="20"/>
              </w:rPr>
            </w:pPr>
            <w:r w:rsidRPr="00B86A95">
              <w:rPr>
                <w:sz w:val="20"/>
                <w:szCs w:val="20"/>
              </w:rPr>
              <w:t>GTF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FDA75A" w14:textId="7E3E2922" w:rsidR="00B86A95" w:rsidRPr="00B86A95" w:rsidRDefault="00B86A95" w:rsidP="00B86A95">
            <w:pPr>
              <w:spacing w:after="0"/>
              <w:rPr>
                <w:sz w:val="20"/>
                <w:szCs w:val="20"/>
              </w:rPr>
            </w:pPr>
            <w:r w:rsidRPr="00B86A95">
              <w:rPr>
                <w:sz w:val="20"/>
                <w:szCs w:val="20"/>
              </w:rPr>
              <w:t xml:space="preserve">Location of the NCBI RefSeq reference genome </w:t>
            </w:r>
            <w:r w:rsidR="00660DEA">
              <w:rPr>
                <w:sz w:val="20"/>
                <w:szCs w:val="20"/>
              </w:rPr>
              <w:t>GTF</w:t>
            </w:r>
            <w:r w:rsidRPr="00B86A95">
              <w:rPr>
                <w:sz w:val="20"/>
                <w:szCs w:val="20"/>
              </w:rPr>
              <w:t xml:space="preserve"> file</w:t>
            </w:r>
          </w:p>
        </w:tc>
      </w:tr>
      <w:tr w:rsidR="00B86A95" w:rsidRPr="00B86A95" w14:paraId="3C99EA06" w14:textId="77777777" w:rsidTr="00B86A95">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B124BA8" w14:textId="77777777" w:rsidR="00B86A95" w:rsidRPr="00B86A95" w:rsidRDefault="00B86A95" w:rsidP="00B86A95">
            <w:pPr>
              <w:spacing w:after="0"/>
              <w:rPr>
                <w:sz w:val="20"/>
                <w:szCs w:val="20"/>
              </w:rPr>
            </w:pPr>
            <w:r w:rsidRPr="00B86A95">
              <w:rPr>
                <w:sz w:val="20"/>
                <w:szCs w:val="20"/>
              </w:rPr>
              <w:t>GFF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7ED105F" w14:textId="28E89440" w:rsidR="00B86A95" w:rsidRPr="00B86A95" w:rsidRDefault="00B86A95" w:rsidP="00B86A95">
            <w:pPr>
              <w:spacing w:after="0"/>
              <w:rPr>
                <w:sz w:val="20"/>
                <w:szCs w:val="20"/>
              </w:rPr>
            </w:pPr>
            <w:r w:rsidRPr="00B86A95">
              <w:rPr>
                <w:sz w:val="20"/>
                <w:szCs w:val="20"/>
              </w:rPr>
              <w:t xml:space="preserve">Location of the NCBI RefSeq reference genome </w:t>
            </w:r>
            <w:r w:rsidR="00660DEA">
              <w:rPr>
                <w:sz w:val="20"/>
                <w:szCs w:val="20"/>
              </w:rPr>
              <w:t>GFF</w:t>
            </w:r>
            <w:r w:rsidRPr="00B86A95">
              <w:rPr>
                <w:sz w:val="20"/>
                <w:szCs w:val="20"/>
              </w:rPr>
              <w:t xml:space="preserve"> file</w:t>
            </w:r>
          </w:p>
        </w:tc>
      </w:tr>
    </w:tbl>
    <w:p w14:paraId="2C8AB0BF" w14:textId="6B4E681D" w:rsidR="00267C83" w:rsidRDefault="00267C83" w:rsidP="00267C83">
      <w:pPr>
        <w:pStyle w:val="Heading1"/>
      </w:pPr>
      <w:r>
        <w:t>8. Gene Expression Data Location</w:t>
      </w:r>
    </w:p>
    <w:p w14:paraId="2F22F2C0" w14:textId="032A2C6A" w:rsidR="00267C83" w:rsidRPr="00267C83" w:rsidRDefault="00267C83" w:rsidP="00267C83">
      <w:r w:rsidRPr="006A0FE2">
        <w:t>Stored for each organism</w:t>
      </w:r>
      <w:r w:rsidR="009E2361" w:rsidRPr="006A0FE2">
        <w:t>, the</w:t>
      </w:r>
      <w:r w:rsidRPr="006A0FE2">
        <w:t xml:space="preserve"> location of all expression files with </w:t>
      </w:r>
      <w:r w:rsidR="009E2361" w:rsidRPr="006A0FE2">
        <w:t xml:space="preserve">the </w:t>
      </w:r>
      <w:r w:rsidRPr="006A0FE2">
        <w:t>identifier name</w:t>
      </w:r>
      <w:r w:rsidR="00125C79">
        <w:t xml:space="preserve">. </w:t>
      </w:r>
      <w:r w:rsidRPr="006A0FE2">
        <w:t>Row</w:t>
      </w:r>
      <w:r w:rsidR="006A0FE2" w:rsidRPr="006A0FE2">
        <w:t>s</w:t>
      </w:r>
      <w:r w:rsidRPr="006A0FE2">
        <w:t xml:space="preserve"> for each organism's reference gene or transcript level expression file</w:t>
      </w:r>
      <w:r w:rsidR="006A0FE2" w:rsidRPr="006A0FE2">
        <w:t>s.</w:t>
      </w:r>
    </w:p>
    <w:p w14:paraId="41E9EA12" w14:textId="38AAF3A6" w:rsidR="00267C83" w:rsidRDefault="00267C83" w:rsidP="00267C83">
      <w:pPr>
        <w:pStyle w:val="Heading2"/>
      </w:pPr>
      <w:r>
        <w:lastRenderedPageBreak/>
        <w:t>Gene Expression File Locations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6248"/>
      </w:tblGrid>
      <w:tr w:rsidR="00267C83" w:rsidRPr="00267C83" w14:paraId="168CAA5A" w14:textId="77777777" w:rsidTr="00267C83">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AC1381C" w14:textId="77777777" w:rsidR="00267C83" w:rsidRPr="00267C83" w:rsidRDefault="00267C83" w:rsidP="00267C83">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9259D1" w14:textId="77777777" w:rsidR="00267C83" w:rsidRPr="00267C83" w:rsidRDefault="00267C83" w:rsidP="00267C83">
            <w:pPr>
              <w:spacing w:after="0"/>
              <w:rPr>
                <w:b/>
                <w:bCs/>
                <w:sz w:val="20"/>
                <w:szCs w:val="20"/>
              </w:rPr>
            </w:pPr>
            <w:r w:rsidRPr="00267C83">
              <w:rPr>
                <w:b/>
                <w:bCs/>
                <w:sz w:val="20"/>
                <w:szCs w:val="20"/>
              </w:rPr>
              <w:t>Description</w:t>
            </w:r>
          </w:p>
        </w:tc>
      </w:tr>
      <w:tr w:rsidR="00267C83" w:rsidRPr="00267C83" w14:paraId="600F93BE"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700940" w14:textId="77777777" w:rsidR="00267C83" w:rsidRPr="00267C83" w:rsidRDefault="00267C83" w:rsidP="00267C83">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1FABD3" w14:textId="2FF7DC3F" w:rsidR="00267C83" w:rsidRPr="00267C83" w:rsidRDefault="00267C83" w:rsidP="00267C83">
            <w:pPr>
              <w:spacing w:after="0"/>
              <w:rPr>
                <w:sz w:val="20"/>
                <w:szCs w:val="20"/>
              </w:rPr>
            </w:pPr>
            <w:r>
              <w:rPr>
                <w:sz w:val="20"/>
                <w:szCs w:val="20"/>
              </w:rPr>
              <w:t>N</w:t>
            </w:r>
            <w:r w:rsidRPr="00267C83">
              <w:rPr>
                <w:sz w:val="20"/>
                <w:szCs w:val="20"/>
              </w:rPr>
              <w:t xml:space="preserve">ame of organism to search for in </w:t>
            </w:r>
            <w:r>
              <w:rPr>
                <w:sz w:val="20"/>
                <w:szCs w:val="20"/>
              </w:rPr>
              <w:t>TrueProbes_DesignTargets.csv</w:t>
            </w:r>
          </w:p>
        </w:tc>
      </w:tr>
      <w:tr w:rsidR="00267C83" w:rsidRPr="00267C83" w14:paraId="04C7F6ED"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0A3D4E9" w14:textId="77777777" w:rsidR="00267C83" w:rsidRPr="00267C83" w:rsidRDefault="00267C83" w:rsidP="00267C83">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82BD645" w14:textId="77777777" w:rsidR="00267C83" w:rsidRPr="00267C83" w:rsidRDefault="00267C83" w:rsidP="00267C83">
            <w:pPr>
              <w:spacing w:after="0"/>
              <w:rPr>
                <w:sz w:val="20"/>
                <w:szCs w:val="20"/>
              </w:rPr>
            </w:pPr>
            <w:r w:rsidRPr="00267C83">
              <w:rPr>
                <w:sz w:val="20"/>
                <w:szCs w:val="20"/>
              </w:rPr>
              <w:t>Location of gene expression file with extension in TrueProbes Folder</w:t>
            </w:r>
          </w:p>
        </w:tc>
      </w:tr>
    </w:tbl>
    <w:p w14:paraId="48037D30" w14:textId="02F991B7" w:rsidR="00267C83" w:rsidRPr="00125C79" w:rsidRDefault="00267C83" w:rsidP="00267C83">
      <w:r w:rsidRPr="00125C79">
        <w:rPr>
          <w:rFonts w:cs="Segoe UI"/>
          <w:color w:val="1F2328"/>
          <w:shd w:val="clear" w:color="auto" w:fill="FFFFFF"/>
        </w:rPr>
        <w:t xml:space="preserve">Stored for each organism </w:t>
      </w:r>
      <w:r w:rsidR="006A0FE2" w:rsidRPr="00125C79">
        <w:rPr>
          <w:rFonts w:cs="Segoe UI"/>
          <w:color w:val="1F2328"/>
          <w:shd w:val="clear" w:color="auto" w:fill="FFFFFF"/>
        </w:rPr>
        <w:t xml:space="preserve">is the </w:t>
      </w:r>
      <w:r w:rsidRPr="00125C79">
        <w:rPr>
          <w:rFonts w:cs="Segoe UI"/>
          <w:color w:val="1F2328"/>
          <w:shd w:val="clear" w:color="auto" w:fill="FFFFFF"/>
        </w:rPr>
        <w:t xml:space="preserve">location of all </w:t>
      </w:r>
      <w:r w:rsidR="006A0FE2" w:rsidRPr="00125C79">
        <w:rPr>
          <w:rFonts w:cs="Segoe UI"/>
          <w:color w:val="1F2328"/>
          <w:shd w:val="clear" w:color="auto" w:fill="FFFFFF"/>
        </w:rPr>
        <w:t xml:space="preserve">gene </w:t>
      </w:r>
      <w:r w:rsidRPr="00125C79">
        <w:rPr>
          <w:rFonts w:cs="Segoe UI"/>
          <w:color w:val="1F2328"/>
          <w:shd w:val="clear" w:color="auto" w:fill="FFFFFF"/>
        </w:rPr>
        <w:t xml:space="preserve">expression </w:t>
      </w:r>
      <w:r w:rsidR="006A0FE2" w:rsidRPr="00125C79">
        <w:rPr>
          <w:rFonts w:cs="Segoe UI"/>
          <w:color w:val="1F2328"/>
          <w:shd w:val="clear" w:color="auto" w:fill="FFFFFF"/>
        </w:rPr>
        <w:t xml:space="preserve">data file </w:t>
      </w:r>
      <w:r w:rsidRPr="00125C79">
        <w:rPr>
          <w:rFonts w:cs="Segoe UI"/>
          <w:color w:val="1F2328"/>
          <w:shd w:val="clear" w:color="auto" w:fill="FFFFFF"/>
        </w:rPr>
        <w:t>schema files</w:t>
      </w:r>
      <w:r w:rsidR="006A0FE2" w:rsidRPr="00125C79">
        <w:rPr>
          <w:rFonts w:cs="Segoe UI"/>
          <w:color w:val="1F2328"/>
          <w:shd w:val="clear" w:color="auto" w:fill="FFFFFF"/>
        </w:rPr>
        <w:t>, which list</w:t>
      </w:r>
      <w:r w:rsidRPr="00125C79">
        <w:rPr>
          <w:rFonts w:cs="Segoe UI"/>
          <w:color w:val="1F2328"/>
          <w:shd w:val="clear" w:color="auto" w:fill="FFFFFF"/>
        </w:rPr>
        <w:t xml:space="preserve"> </w:t>
      </w:r>
      <w:r w:rsidR="006A0FE2" w:rsidRPr="00125C79">
        <w:rPr>
          <w:rFonts w:cs="Segoe UI"/>
          <w:color w:val="1F2328"/>
          <w:shd w:val="clear" w:color="auto" w:fill="FFFFFF"/>
        </w:rPr>
        <w:t xml:space="preserve">the </w:t>
      </w:r>
      <w:r w:rsidRPr="00125C79">
        <w:rPr>
          <w:rFonts w:cs="Segoe UI"/>
          <w:color w:val="1F2328"/>
          <w:shd w:val="clear" w:color="auto" w:fill="FFFFFF"/>
        </w:rPr>
        <w:t xml:space="preserve">different cell sample names associated with </w:t>
      </w:r>
      <w:r w:rsidR="006A0FE2" w:rsidRPr="00125C79">
        <w:rPr>
          <w:rFonts w:cs="Segoe UI"/>
          <w:color w:val="1F2328"/>
          <w:shd w:val="clear" w:color="auto" w:fill="FFFFFF"/>
        </w:rPr>
        <w:t xml:space="preserve">the expression values within </w:t>
      </w:r>
      <w:r w:rsidRPr="00125C79">
        <w:rPr>
          <w:rFonts w:cs="Segoe UI"/>
          <w:color w:val="1F2328"/>
          <w:shd w:val="clear" w:color="auto" w:fill="FFFFFF"/>
        </w:rPr>
        <w:t xml:space="preserve">each expression </w:t>
      </w:r>
      <w:r w:rsidR="006A0FE2" w:rsidRPr="00125C79">
        <w:rPr>
          <w:rFonts w:cs="Segoe UI"/>
          <w:color w:val="1F2328"/>
          <w:shd w:val="clear" w:color="auto" w:fill="FFFFFF"/>
        </w:rPr>
        <w:t xml:space="preserve">data </w:t>
      </w:r>
      <w:r w:rsidRPr="00125C79">
        <w:rPr>
          <w:rFonts w:cs="Segoe UI"/>
          <w:color w:val="1F2328"/>
          <w:shd w:val="clear" w:color="auto" w:fill="FFFFFF"/>
        </w:rPr>
        <w:t>file</w:t>
      </w:r>
      <w:r w:rsidR="006A0FE2" w:rsidRPr="00125C79">
        <w:rPr>
          <w:rFonts w:cs="Segoe UI"/>
          <w:color w:val="1F2328"/>
          <w:shd w:val="clear" w:color="auto" w:fill="FFFFFF"/>
        </w:rPr>
        <w:t xml:space="preserve">. This list is the names of each cell line or single cell identifier for each row or column of </w:t>
      </w:r>
      <w:r w:rsidRPr="00125C79">
        <w:rPr>
          <w:rFonts w:cs="Segoe UI"/>
          <w:color w:val="1F2328"/>
          <w:shd w:val="clear" w:color="auto" w:fill="FFFFFF"/>
        </w:rPr>
        <w:t xml:space="preserve">reference gene or transcript level expression </w:t>
      </w:r>
      <w:r w:rsidR="006A0FE2" w:rsidRPr="00125C79">
        <w:rPr>
          <w:rFonts w:cs="Segoe UI"/>
          <w:color w:val="1F2328"/>
          <w:shd w:val="clear" w:color="auto" w:fill="FFFFFF"/>
        </w:rPr>
        <w:t xml:space="preserve">values associated with each gene/transcript in each gene expression data </w:t>
      </w:r>
      <w:r w:rsidRPr="00125C79">
        <w:rPr>
          <w:rFonts w:cs="Segoe UI"/>
          <w:color w:val="1F2328"/>
          <w:shd w:val="clear" w:color="auto" w:fill="FFFFFF"/>
        </w:rPr>
        <w:t>file</w:t>
      </w:r>
      <w:r w:rsidR="006A0FE2" w:rsidRPr="00125C79">
        <w:rPr>
          <w:rFonts w:cs="Segoe UI"/>
          <w:color w:val="1F2328"/>
          <w:shd w:val="clear" w:color="auto" w:fill="FFFFFF"/>
        </w:rPr>
        <w:t>.</w:t>
      </w:r>
    </w:p>
    <w:p w14:paraId="13530AFC" w14:textId="02DBCCA6" w:rsidR="00267C83" w:rsidRDefault="00267C83" w:rsidP="00267C83">
      <w:pPr>
        <w:pStyle w:val="Heading2"/>
      </w:pPr>
      <w:r>
        <w:t>Gene Expression Schema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6008"/>
      </w:tblGrid>
      <w:tr w:rsidR="00267C83" w:rsidRPr="00267C83" w14:paraId="21A9794F"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518C7F" w14:textId="77777777" w:rsidR="00267C83" w:rsidRPr="00267C83" w:rsidRDefault="00267C83" w:rsidP="00267C83">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187CBFE" w14:textId="77777777" w:rsidR="00267C83" w:rsidRPr="00267C83" w:rsidRDefault="00267C83" w:rsidP="00267C83">
            <w:pPr>
              <w:spacing w:after="0"/>
              <w:rPr>
                <w:b/>
                <w:bCs/>
                <w:sz w:val="20"/>
                <w:szCs w:val="20"/>
              </w:rPr>
            </w:pPr>
            <w:r w:rsidRPr="00267C83">
              <w:rPr>
                <w:b/>
                <w:bCs/>
                <w:sz w:val="20"/>
                <w:szCs w:val="20"/>
              </w:rPr>
              <w:t>Description</w:t>
            </w:r>
          </w:p>
        </w:tc>
      </w:tr>
      <w:tr w:rsidR="00267C83" w:rsidRPr="00267C83" w14:paraId="11534FE1"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9FA1B7" w14:textId="77777777" w:rsidR="00267C83" w:rsidRPr="00267C83" w:rsidRDefault="00267C83" w:rsidP="00267C83">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00BD766" w14:textId="4B6F1D65" w:rsidR="00267C83" w:rsidRPr="00267C83" w:rsidRDefault="00267C83" w:rsidP="00267C83">
            <w:pPr>
              <w:spacing w:after="0"/>
              <w:rPr>
                <w:sz w:val="20"/>
                <w:szCs w:val="20"/>
              </w:rPr>
            </w:pPr>
            <w:r w:rsidRPr="00056AB7">
              <w:rPr>
                <w:sz w:val="20"/>
                <w:szCs w:val="20"/>
              </w:rPr>
              <w:t>N</w:t>
            </w:r>
            <w:r w:rsidRPr="00267C83">
              <w:rPr>
                <w:sz w:val="20"/>
                <w:szCs w:val="20"/>
              </w:rPr>
              <w:t xml:space="preserve">ame of organism to search for in </w:t>
            </w:r>
            <w:r w:rsidRPr="00056AB7">
              <w:rPr>
                <w:sz w:val="20"/>
                <w:szCs w:val="20"/>
              </w:rPr>
              <w:t>TrueProbes_DesignTargets.csv</w:t>
            </w:r>
          </w:p>
        </w:tc>
      </w:tr>
      <w:tr w:rsidR="00267C83" w:rsidRPr="00267C83" w14:paraId="7AB8F3A0"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42C2CE6" w14:textId="77777777" w:rsidR="00267C83" w:rsidRPr="00267C83" w:rsidRDefault="00267C83" w:rsidP="00267C83">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DC35C4D" w14:textId="2FDE7BB3" w:rsidR="00267C83" w:rsidRPr="00267C83" w:rsidRDefault="00267C83" w:rsidP="00267C83">
            <w:pPr>
              <w:spacing w:after="0"/>
              <w:rPr>
                <w:sz w:val="20"/>
                <w:szCs w:val="20"/>
              </w:rPr>
            </w:pPr>
            <w:r w:rsidRPr="00267C83">
              <w:rPr>
                <w:sz w:val="20"/>
                <w:szCs w:val="20"/>
              </w:rPr>
              <w:t xml:space="preserve">Location of </w:t>
            </w:r>
            <w:r w:rsidRPr="00056AB7">
              <w:rPr>
                <w:sz w:val="20"/>
                <w:szCs w:val="20"/>
              </w:rPr>
              <w:t xml:space="preserve">the </w:t>
            </w:r>
            <w:r w:rsidRPr="00267C83">
              <w:rPr>
                <w:sz w:val="20"/>
                <w:szCs w:val="20"/>
              </w:rPr>
              <w:t xml:space="preserve">schema for </w:t>
            </w:r>
            <w:r w:rsidRPr="00056AB7">
              <w:rPr>
                <w:sz w:val="20"/>
                <w:szCs w:val="20"/>
              </w:rPr>
              <w:t xml:space="preserve">the </w:t>
            </w:r>
            <w:r w:rsidRPr="00267C83">
              <w:rPr>
                <w:sz w:val="20"/>
                <w:szCs w:val="20"/>
              </w:rPr>
              <w:t>gene expression file with extension</w:t>
            </w:r>
          </w:p>
        </w:tc>
      </w:tr>
    </w:tbl>
    <w:p w14:paraId="42D4BA46" w14:textId="55C9096E" w:rsidR="00267C83" w:rsidRPr="00267C83" w:rsidRDefault="00056AB7" w:rsidP="00267C83">
      <w:r>
        <w:t xml:space="preserve">The </w:t>
      </w:r>
      <w:r w:rsidRPr="00B86CD0">
        <w:t xml:space="preserve">track table in </w:t>
      </w:r>
      <w:r w:rsidR="00B86CD0">
        <w:t xml:space="preserve">the </w:t>
      </w:r>
      <w:r w:rsidRPr="00B86CD0">
        <w:t xml:space="preserve">Gene Expression File Location </w:t>
      </w:r>
      <w:r w:rsidR="00B86CD0" w:rsidRPr="00B86CD0">
        <w:t>XML file</w:t>
      </w:r>
      <w:r w:rsidRPr="00B86CD0">
        <w:t xml:space="preserve"> stores the name of </w:t>
      </w:r>
      <w:r w:rsidR="00B86CD0" w:rsidRPr="00B86CD0">
        <w:t xml:space="preserve">the </w:t>
      </w:r>
      <w:r w:rsidRPr="00B86CD0">
        <w:t xml:space="preserve">column entries </w:t>
      </w:r>
      <w:r w:rsidR="00B86CD0" w:rsidRPr="00B86CD0">
        <w:t>for</w:t>
      </w:r>
      <w:r w:rsidRPr="00B86CD0">
        <w:t xml:space="preserve"> expression data </w:t>
      </w:r>
      <w:r w:rsidR="00B86CD0" w:rsidRPr="00B86CD0">
        <w:t xml:space="preserve">files </w:t>
      </w:r>
      <w:r w:rsidRPr="00B86CD0">
        <w:t xml:space="preserve">ending in </w:t>
      </w:r>
      <w:r w:rsidR="00B86CD0" w:rsidRPr="00B86CD0">
        <w:t>each</w:t>
      </w:r>
      <w:r w:rsidRPr="00B86CD0">
        <w:t xml:space="preserve"> file extension. This is used to </w:t>
      </w:r>
      <w:r w:rsidR="00B86CD0">
        <w:t xml:space="preserve">retrieve the rows corresponding to gene names, transcript IDs, and expression values when reading and mapping gene expression data to obtain gene expression data for blast+ on- and </w:t>
      </w:r>
      <w:r w:rsidRPr="00B86CD0">
        <w:t>off-</w:t>
      </w:r>
      <w:r w:rsidR="00B86CD0">
        <w:t>targets.</w:t>
      </w:r>
    </w:p>
    <w:p w14:paraId="305D29B4" w14:textId="0115B7DC" w:rsidR="00267C83" w:rsidRDefault="00267C83" w:rsidP="00267C83">
      <w:pPr>
        <w:pStyle w:val="Heading2"/>
      </w:pPr>
      <w:r>
        <w:t>Gene Expression File Column Names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0"/>
        <w:gridCol w:w="3506"/>
      </w:tblGrid>
      <w:tr w:rsidR="00267C83" w:rsidRPr="00267C83" w14:paraId="08021B79" w14:textId="77777777" w:rsidTr="00267C83">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419907" w14:textId="77777777" w:rsidR="00267C83" w:rsidRPr="00267C83" w:rsidRDefault="00267C83" w:rsidP="00267C83">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98625C" w14:textId="77777777" w:rsidR="00267C83" w:rsidRPr="00267C83" w:rsidRDefault="00267C83" w:rsidP="00267C83">
            <w:pPr>
              <w:spacing w:after="0"/>
              <w:rPr>
                <w:b/>
                <w:bCs/>
                <w:sz w:val="20"/>
                <w:szCs w:val="20"/>
              </w:rPr>
            </w:pPr>
            <w:r w:rsidRPr="00267C83">
              <w:rPr>
                <w:b/>
                <w:bCs/>
                <w:sz w:val="20"/>
                <w:szCs w:val="20"/>
              </w:rPr>
              <w:t>Description</w:t>
            </w:r>
          </w:p>
        </w:tc>
      </w:tr>
      <w:tr w:rsidR="00267C83" w:rsidRPr="00267C83" w14:paraId="10DC7A77" w14:textId="77777777" w:rsidTr="00267C83">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3E49F56" w14:textId="1208E37D" w:rsidR="00267C83" w:rsidRPr="00267C83" w:rsidRDefault="00267C83" w:rsidP="00267C83">
            <w:pPr>
              <w:spacing w:after="0"/>
              <w:rPr>
                <w:sz w:val="20"/>
                <w:szCs w:val="20"/>
              </w:rPr>
            </w:pPr>
            <w:r w:rsidRPr="00267C83">
              <w:rPr>
                <w:sz w:val="20"/>
                <w:szCs w:val="20"/>
              </w:rPr>
              <w:t>“</w:t>
            </w:r>
            <w:r w:rsidR="0040305A" w:rsidRPr="00267C83">
              <w:rPr>
                <w:sz w:val="20"/>
                <w:szCs w:val="20"/>
              </w:rPr>
              <w:t>File</w:t>
            </w:r>
            <w:r w:rsidRPr="00267C83">
              <w:rPr>
                <w:sz w:val="20"/>
                <w:szCs w:val="20"/>
              </w:rPr>
              <w:t xml:space="preserve"> extension”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4C190CB" w14:textId="50809305" w:rsidR="00267C83" w:rsidRPr="00267C83" w:rsidRDefault="00B86CD0" w:rsidP="00267C83">
            <w:pPr>
              <w:spacing w:after="0"/>
              <w:rPr>
                <w:sz w:val="20"/>
                <w:szCs w:val="20"/>
              </w:rPr>
            </w:pPr>
            <w:r>
              <w:rPr>
                <w:sz w:val="20"/>
                <w:szCs w:val="20"/>
              </w:rPr>
              <w:t>column-sorted</w:t>
            </w:r>
            <w:r w:rsidR="00267C83" w:rsidRPr="00267C83">
              <w:rPr>
                <w:sz w:val="20"/>
                <w:szCs w:val="20"/>
              </w:rPr>
              <w:t xml:space="preserve"> list of variable names</w:t>
            </w:r>
          </w:p>
        </w:tc>
      </w:tr>
    </w:tbl>
    <w:p w14:paraId="68884100" w14:textId="600EE14B" w:rsidR="00BA272D" w:rsidRDefault="00267C83" w:rsidP="00BA272D">
      <w:pPr>
        <w:pStyle w:val="Heading1"/>
      </w:pPr>
      <w:r>
        <w:t>9</w:t>
      </w:r>
      <w:r w:rsidR="00CB7416">
        <w:t>. Parameter Configuration</w:t>
      </w:r>
    </w:p>
    <w:p w14:paraId="0D181994" w14:textId="3471AB95" w:rsidR="0011584B" w:rsidRPr="0011584B" w:rsidRDefault="0011584B" w:rsidP="0011584B">
      <w:r w:rsidRPr="0011584B">
        <w:t xml:space="preserve">Parameters are specified in TrueProbes_ParameterSettings.xml and are grouped into </w:t>
      </w:r>
      <w:r w:rsidR="00727EC1" w:rsidRPr="0011584B">
        <w:t>distinct categories</w:t>
      </w:r>
      <w:r>
        <w:t>,</w:t>
      </w:r>
      <w:r w:rsidRPr="0011584B">
        <w:t xml:space="preserve"> which can be configured to determine how the probes are designed and evaluated.</w:t>
      </w:r>
      <w:r>
        <w:t xml:space="preserve"> These categories are settings groups for Main Probe Design, </w:t>
      </w:r>
      <w:r w:rsidR="009E2361">
        <w:t>Thermodynamics, Design Filtering, Parallelization, Gene Expression, BLASTDB, BLAST, and Model</w:t>
      </w:r>
      <w:r>
        <w:t xml:space="preserve"> Simulations.</w:t>
      </w:r>
    </w:p>
    <w:p w14:paraId="30A2ACD9" w14:textId="77777777" w:rsidR="00BA272D" w:rsidRPr="00BA272D" w:rsidRDefault="00BA272D" w:rsidP="00BA272D">
      <w:pPr>
        <w:pStyle w:val="Heading2"/>
      </w:pPr>
      <w:r w:rsidRPr="00BA272D">
        <w:t>Main Probe Design Parameters:</w:t>
      </w:r>
    </w:p>
    <w:tbl>
      <w:tblPr>
        <w:tblW w:w="0" w:type="auto"/>
        <w:tblCellMar>
          <w:top w:w="15" w:type="dxa"/>
          <w:left w:w="15" w:type="dxa"/>
          <w:bottom w:w="15" w:type="dxa"/>
          <w:right w:w="15" w:type="dxa"/>
        </w:tblCellMar>
        <w:tblLook w:val="04A0" w:firstRow="1" w:lastRow="0" w:firstColumn="1" w:lastColumn="0" w:noHBand="0" w:noVBand="1"/>
      </w:tblPr>
      <w:tblGrid>
        <w:gridCol w:w="3584"/>
        <w:gridCol w:w="3972"/>
        <w:gridCol w:w="1064"/>
      </w:tblGrid>
      <w:tr w:rsidR="00BA272D" w:rsidRPr="00BA272D" w14:paraId="24DCF1BC"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CDE0F6" w14:textId="77777777" w:rsidR="00BA272D" w:rsidRPr="008203EF" w:rsidRDefault="00BA272D" w:rsidP="008203EF">
            <w:pPr>
              <w:spacing w:after="0"/>
              <w:rPr>
                <w:b/>
                <w:bCs/>
                <w:sz w:val="20"/>
                <w:szCs w:val="20"/>
              </w:rPr>
            </w:pPr>
            <w:r w:rsidRPr="008203EF">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43C3F4B" w14:textId="77777777" w:rsidR="00BA272D" w:rsidRPr="008203EF" w:rsidRDefault="00BA272D" w:rsidP="008203EF">
            <w:pPr>
              <w:spacing w:after="0"/>
              <w:rPr>
                <w:b/>
                <w:bCs/>
                <w:sz w:val="20"/>
                <w:szCs w:val="20"/>
              </w:rPr>
            </w:pPr>
            <w:r w:rsidRPr="008203EF">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54F8E3" w14:textId="69F88B50" w:rsidR="00BA272D" w:rsidRPr="008203EF" w:rsidRDefault="00BA272D" w:rsidP="008203EF">
            <w:pPr>
              <w:spacing w:after="0"/>
              <w:rPr>
                <w:b/>
                <w:bCs/>
                <w:sz w:val="20"/>
                <w:szCs w:val="20"/>
              </w:rPr>
            </w:pPr>
            <w:r w:rsidRPr="008203EF">
              <w:rPr>
                <w:b/>
                <w:bCs/>
                <w:sz w:val="20"/>
                <w:szCs w:val="20"/>
              </w:rPr>
              <w:t xml:space="preserve">Default </w:t>
            </w:r>
          </w:p>
        </w:tc>
      </w:tr>
      <w:tr w:rsidR="00BA272D" w:rsidRPr="00BA272D" w14:paraId="4C3F74F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3287E5" w14:textId="77777777" w:rsidR="00BA272D" w:rsidRPr="005F7CB3" w:rsidRDefault="00BA272D" w:rsidP="008203EF">
            <w:pPr>
              <w:spacing w:after="0"/>
              <w:rPr>
                <w:sz w:val="20"/>
                <w:szCs w:val="20"/>
              </w:rPr>
            </w:pPr>
            <w:r w:rsidRPr="005F7CB3">
              <w:rPr>
                <w:sz w:val="20"/>
                <w:szCs w:val="20"/>
              </w:rPr>
              <w:t>minProbeSize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C944AC8" w14:textId="77777777" w:rsidR="00BA272D" w:rsidRPr="005F7CB3" w:rsidRDefault="00BA272D" w:rsidP="008203EF">
            <w:pPr>
              <w:spacing w:after="0"/>
              <w:rPr>
                <w:sz w:val="20"/>
                <w:szCs w:val="20"/>
              </w:rPr>
            </w:pPr>
            <w:r w:rsidRPr="005F7CB3">
              <w:rPr>
                <w:sz w:val="20"/>
                <w:szCs w:val="20"/>
              </w:rPr>
              <w:t>min nt length of potential probes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05DEC2" w14:textId="77777777" w:rsidR="00BA272D" w:rsidRPr="005F7CB3" w:rsidRDefault="00BA272D" w:rsidP="008203EF">
            <w:pPr>
              <w:spacing w:after="0"/>
              <w:rPr>
                <w:sz w:val="20"/>
                <w:szCs w:val="20"/>
              </w:rPr>
            </w:pPr>
            <w:r w:rsidRPr="005F7CB3">
              <w:rPr>
                <w:sz w:val="20"/>
                <w:szCs w:val="20"/>
              </w:rPr>
              <w:t>20</w:t>
            </w:r>
          </w:p>
        </w:tc>
      </w:tr>
      <w:tr w:rsidR="00BA272D" w:rsidRPr="00BA272D" w14:paraId="586F912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97631CB" w14:textId="77777777" w:rsidR="00BA272D" w:rsidRPr="005F7CB3" w:rsidRDefault="00BA272D" w:rsidP="008203EF">
            <w:pPr>
              <w:spacing w:after="0"/>
              <w:rPr>
                <w:sz w:val="20"/>
                <w:szCs w:val="20"/>
              </w:rPr>
            </w:pPr>
            <w:r w:rsidRPr="005F7CB3">
              <w:rPr>
                <w:sz w:val="20"/>
                <w:szCs w:val="20"/>
              </w:rPr>
              <w:t>maxProbeSize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6611656" w14:textId="77777777" w:rsidR="00BA272D" w:rsidRPr="005F7CB3" w:rsidRDefault="00BA272D" w:rsidP="008203EF">
            <w:pPr>
              <w:spacing w:after="0"/>
              <w:rPr>
                <w:sz w:val="20"/>
                <w:szCs w:val="20"/>
              </w:rPr>
            </w:pPr>
            <w:r w:rsidRPr="005F7CB3">
              <w:rPr>
                <w:sz w:val="20"/>
                <w:szCs w:val="20"/>
              </w:rPr>
              <w:t>max nt length of potential probes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A28FB2" w14:textId="77777777" w:rsidR="00BA272D" w:rsidRPr="005F7CB3" w:rsidRDefault="00BA272D" w:rsidP="008203EF">
            <w:pPr>
              <w:spacing w:after="0"/>
              <w:rPr>
                <w:sz w:val="20"/>
                <w:szCs w:val="20"/>
              </w:rPr>
            </w:pPr>
            <w:r w:rsidRPr="005F7CB3">
              <w:rPr>
                <w:sz w:val="20"/>
                <w:szCs w:val="20"/>
              </w:rPr>
              <w:t>20</w:t>
            </w:r>
          </w:p>
        </w:tc>
      </w:tr>
      <w:tr w:rsidR="00BA272D" w:rsidRPr="00BA272D" w14:paraId="6463409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2172AB" w14:textId="77777777" w:rsidR="00BA272D" w:rsidRPr="005F7CB3" w:rsidRDefault="00BA272D" w:rsidP="008203EF">
            <w:pPr>
              <w:spacing w:after="0"/>
              <w:rPr>
                <w:sz w:val="20"/>
                <w:szCs w:val="20"/>
              </w:rPr>
            </w:pPr>
            <w:r w:rsidRPr="005F7CB3">
              <w:rPr>
                <w:sz w:val="20"/>
                <w:szCs w:val="20"/>
              </w:rPr>
              <w:t>MinProbeSpacing</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38E59B" w14:textId="77777777" w:rsidR="00BA272D" w:rsidRPr="005F7CB3" w:rsidRDefault="00BA272D" w:rsidP="008203EF">
            <w:pPr>
              <w:spacing w:after="0"/>
              <w:rPr>
                <w:sz w:val="20"/>
                <w:szCs w:val="20"/>
              </w:rPr>
            </w:pPr>
            <w:r w:rsidRPr="005F7CB3">
              <w:rPr>
                <w:sz w:val="20"/>
                <w:szCs w:val="20"/>
              </w:rPr>
              <w:t>min spacing between probes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ACD6331" w14:textId="77777777" w:rsidR="00BA272D" w:rsidRPr="005F7CB3" w:rsidRDefault="00BA272D" w:rsidP="008203EF">
            <w:pPr>
              <w:spacing w:after="0"/>
              <w:rPr>
                <w:sz w:val="20"/>
                <w:szCs w:val="20"/>
              </w:rPr>
            </w:pPr>
            <w:r w:rsidRPr="005F7CB3">
              <w:rPr>
                <w:sz w:val="20"/>
                <w:szCs w:val="20"/>
              </w:rPr>
              <w:t>3</w:t>
            </w:r>
          </w:p>
        </w:tc>
      </w:tr>
      <w:tr w:rsidR="00BA272D" w:rsidRPr="00BA272D" w14:paraId="0D7BFEE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EB2C3F1" w14:textId="77777777" w:rsidR="00BA272D" w:rsidRPr="005F7CB3" w:rsidRDefault="00BA272D" w:rsidP="008203EF">
            <w:pPr>
              <w:spacing w:after="0"/>
              <w:rPr>
                <w:sz w:val="20"/>
                <w:szCs w:val="20"/>
              </w:rPr>
            </w:pPr>
            <w:r w:rsidRPr="005F7CB3">
              <w:rPr>
                <w:sz w:val="20"/>
                <w:szCs w:val="20"/>
              </w:rPr>
              <w:lastRenderedPageBreak/>
              <w:t>MaxNumberOfProbes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B13C686" w14:textId="78582D21" w:rsidR="00BA272D" w:rsidRPr="005F7CB3" w:rsidRDefault="009E2361" w:rsidP="008203EF">
            <w:pPr>
              <w:spacing w:after="0"/>
              <w:rPr>
                <w:sz w:val="20"/>
                <w:szCs w:val="20"/>
              </w:rPr>
            </w:pPr>
            <w:r>
              <w:rPr>
                <w:sz w:val="20"/>
                <w:szCs w:val="20"/>
              </w:rPr>
              <w:t>Max</w:t>
            </w:r>
            <w:r w:rsidR="00BA272D" w:rsidRPr="005F7CB3">
              <w:rPr>
                <w:sz w:val="20"/>
                <w:szCs w:val="20"/>
              </w:rPr>
              <w:t xml:space="preserve"> number of probes to design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0B3D195" w14:textId="77777777" w:rsidR="00BA272D" w:rsidRPr="005F7CB3" w:rsidRDefault="00BA272D" w:rsidP="008203EF">
            <w:pPr>
              <w:spacing w:after="0"/>
              <w:rPr>
                <w:sz w:val="20"/>
                <w:szCs w:val="20"/>
              </w:rPr>
            </w:pPr>
            <w:r w:rsidRPr="005F7CB3">
              <w:rPr>
                <w:sz w:val="20"/>
                <w:szCs w:val="20"/>
              </w:rPr>
              <w:t>96</w:t>
            </w:r>
          </w:p>
        </w:tc>
      </w:tr>
      <w:tr w:rsidR="00BA272D" w:rsidRPr="00BA272D" w14:paraId="161BAE14"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ED7E43" w14:textId="77777777" w:rsidR="00BA272D" w:rsidRPr="005F7CB3" w:rsidRDefault="00BA272D" w:rsidP="008203EF">
            <w:pPr>
              <w:spacing w:after="0"/>
              <w:rPr>
                <w:sz w:val="20"/>
                <w:szCs w:val="20"/>
              </w:rPr>
            </w:pPr>
            <w:r w:rsidRPr="005F7CB3">
              <w:rPr>
                <w:sz w:val="20"/>
                <w:szCs w:val="20"/>
              </w:rPr>
              <w:t>targetStrand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A11C018" w14:textId="38BDC1C3" w:rsidR="00BA272D" w:rsidRPr="005F7CB3" w:rsidRDefault="005F7CB3" w:rsidP="008203EF">
            <w:pPr>
              <w:spacing w:after="0"/>
              <w:rPr>
                <w:sz w:val="20"/>
                <w:szCs w:val="20"/>
              </w:rPr>
            </w:pPr>
            <w:r w:rsidRPr="005F7CB3">
              <w:rPr>
                <w:sz w:val="20"/>
                <w:szCs w:val="20"/>
              </w:rPr>
              <w:t>S</w:t>
            </w:r>
            <w:r w:rsidR="00BA272D" w:rsidRPr="005F7CB3">
              <w:rPr>
                <w:sz w:val="20"/>
                <w:szCs w:val="20"/>
              </w:rPr>
              <w:t xml:space="preserve">trand </w:t>
            </w:r>
            <w:r w:rsidR="00E712A7" w:rsidRPr="005F7CB3">
              <w:rPr>
                <w:sz w:val="20"/>
                <w:szCs w:val="20"/>
              </w:rPr>
              <w:t>of the</w:t>
            </w:r>
            <w:r w:rsidR="00BA272D" w:rsidRPr="005F7CB3">
              <w:rPr>
                <w:sz w:val="20"/>
                <w:szCs w:val="20"/>
              </w:rPr>
              <w:t xml:space="preserve"> target to design probes </w:t>
            </w:r>
            <w:r w:rsidR="0040305A" w:rsidRPr="005F7CB3">
              <w:rPr>
                <w:sz w:val="20"/>
                <w:szCs w:val="20"/>
              </w:rPr>
              <w:t>against</w:t>
            </w:r>
            <w:r w:rsidR="009B15C6">
              <w:rPr>
                <w:sz w:val="20"/>
                <w:szCs w:val="20"/>
              </w:rPr>
              <w:t xml:space="preserve"> </w:t>
            </w:r>
            <w:r w:rsidR="00BA272D" w:rsidRPr="005F7CB3">
              <w:rPr>
                <w:sz w:val="20"/>
                <w:szCs w:val="20"/>
              </w:rPr>
              <w:t>1 for ‘plus’</w:t>
            </w:r>
            <w:r w:rsidRPr="005F7CB3">
              <w:rPr>
                <w:sz w:val="20"/>
                <w:szCs w:val="20"/>
              </w:rPr>
              <w:t xml:space="preserve">, </w:t>
            </w:r>
            <w:r w:rsidR="00BA272D" w:rsidRPr="005F7CB3">
              <w:rPr>
                <w:sz w:val="20"/>
                <w:szCs w:val="20"/>
              </w:rPr>
              <w:t>0 for ‘minus’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6034285" w14:textId="77777777" w:rsidR="00BA272D" w:rsidRPr="005F7CB3" w:rsidRDefault="00BA272D" w:rsidP="008203EF">
            <w:pPr>
              <w:spacing w:after="0"/>
              <w:rPr>
                <w:sz w:val="20"/>
                <w:szCs w:val="20"/>
              </w:rPr>
            </w:pPr>
            <w:r w:rsidRPr="005F7CB3">
              <w:rPr>
                <w:sz w:val="20"/>
                <w:szCs w:val="20"/>
              </w:rPr>
              <w:t>1</w:t>
            </w:r>
          </w:p>
        </w:tc>
      </w:tr>
      <w:tr w:rsidR="00BA272D" w:rsidRPr="00BA272D" w14:paraId="00BA727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EF1ECDD" w14:textId="77777777" w:rsidR="00BA272D" w:rsidRPr="005F7CB3" w:rsidRDefault="00BA272D" w:rsidP="008203EF">
            <w:pPr>
              <w:spacing w:after="0"/>
              <w:rPr>
                <w:sz w:val="20"/>
                <w:szCs w:val="20"/>
              </w:rPr>
            </w:pPr>
            <w:r w:rsidRPr="005F7CB3">
              <w:rPr>
                <w:sz w:val="20"/>
                <w:szCs w:val="20"/>
              </w:rPr>
              <w:t>MinHomologySearchTargetSize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218AB95" w14:textId="77777777" w:rsidR="00BA272D" w:rsidRPr="005F7CB3" w:rsidRDefault="00BA272D" w:rsidP="008203EF">
            <w:pPr>
              <w:spacing w:after="0"/>
              <w:rPr>
                <w:sz w:val="20"/>
                <w:szCs w:val="20"/>
              </w:rPr>
            </w:pPr>
            <w:r w:rsidRPr="005F7CB3">
              <w:rPr>
                <w:sz w:val="20"/>
                <w:szCs w:val="20"/>
              </w:rPr>
              <w:t>Minimum homology length for BLAST alignments to be recorded and used in probe design and evaluation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7B500A" w14:textId="77777777" w:rsidR="00BA272D" w:rsidRPr="005F7CB3" w:rsidRDefault="00BA272D" w:rsidP="008203EF">
            <w:pPr>
              <w:spacing w:after="0"/>
              <w:rPr>
                <w:sz w:val="20"/>
                <w:szCs w:val="20"/>
              </w:rPr>
            </w:pPr>
            <w:r w:rsidRPr="005F7CB3">
              <w:rPr>
                <w:sz w:val="20"/>
                <w:szCs w:val="20"/>
              </w:rPr>
              <w:t>15</w:t>
            </w:r>
          </w:p>
        </w:tc>
      </w:tr>
      <w:tr w:rsidR="00BA272D" w:rsidRPr="00BA272D" w14:paraId="19B249E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BC6091D" w14:textId="77777777" w:rsidR="00BA272D" w:rsidRPr="005F7CB3" w:rsidRDefault="00BA272D" w:rsidP="008203EF">
            <w:pPr>
              <w:spacing w:after="0"/>
              <w:rPr>
                <w:sz w:val="20"/>
                <w:szCs w:val="20"/>
              </w:rPr>
            </w:pPr>
            <w:r w:rsidRPr="005F7CB3">
              <w:rPr>
                <w:sz w:val="20"/>
                <w:szCs w:val="20"/>
              </w:rPr>
              <w:t>BLASTrna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75854C2" w14:textId="1A36360A" w:rsidR="00BA272D" w:rsidRPr="005F7CB3" w:rsidRDefault="00E712A7" w:rsidP="008203EF">
            <w:pPr>
              <w:spacing w:after="0"/>
              <w:rPr>
                <w:sz w:val="20"/>
                <w:szCs w:val="20"/>
              </w:rPr>
            </w:pPr>
            <w:r w:rsidRPr="005F7CB3">
              <w:rPr>
                <w:sz w:val="20"/>
                <w:szCs w:val="20"/>
              </w:rPr>
              <w:t>Decide</w:t>
            </w:r>
            <w:r w:rsidR="00BA272D" w:rsidRPr="005F7CB3">
              <w:rPr>
                <w:sz w:val="20"/>
                <w:szCs w:val="20"/>
              </w:rPr>
              <w:t xml:space="preserve"> to blast RNA sequences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B876CD" w14:textId="77777777" w:rsidR="00BA272D" w:rsidRPr="005F7CB3" w:rsidRDefault="00BA272D" w:rsidP="008203EF">
            <w:pPr>
              <w:spacing w:after="0"/>
              <w:rPr>
                <w:sz w:val="20"/>
                <w:szCs w:val="20"/>
              </w:rPr>
            </w:pPr>
            <w:r w:rsidRPr="005F7CB3">
              <w:rPr>
                <w:sz w:val="20"/>
                <w:szCs w:val="20"/>
              </w:rPr>
              <w:t>1</w:t>
            </w:r>
          </w:p>
        </w:tc>
      </w:tr>
      <w:tr w:rsidR="00BA272D" w:rsidRPr="00BA272D" w14:paraId="4FE29BB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C8E114" w14:textId="77777777" w:rsidR="00BA272D" w:rsidRPr="005F7CB3" w:rsidRDefault="00BA272D" w:rsidP="008203EF">
            <w:pPr>
              <w:spacing w:after="0"/>
              <w:rPr>
                <w:sz w:val="20"/>
                <w:szCs w:val="20"/>
              </w:rPr>
            </w:pPr>
            <w:r w:rsidRPr="005F7CB3">
              <w:rPr>
                <w:sz w:val="20"/>
                <w:szCs w:val="20"/>
              </w:rPr>
              <w:t>BLASTdna</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06F99C7" w14:textId="235DE317" w:rsidR="00BA272D" w:rsidRPr="005F7CB3" w:rsidRDefault="00E712A7" w:rsidP="008203EF">
            <w:pPr>
              <w:spacing w:after="0"/>
              <w:rPr>
                <w:sz w:val="20"/>
                <w:szCs w:val="20"/>
              </w:rPr>
            </w:pPr>
            <w:r w:rsidRPr="005F7CB3">
              <w:rPr>
                <w:sz w:val="20"/>
                <w:szCs w:val="20"/>
              </w:rPr>
              <w:t>Decide</w:t>
            </w:r>
            <w:r w:rsidR="00BA272D" w:rsidRPr="005F7CB3">
              <w:rPr>
                <w:sz w:val="20"/>
                <w:szCs w:val="20"/>
              </w:rPr>
              <w:t xml:space="preserve"> to blast DNA sequences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46B3524" w14:textId="77777777" w:rsidR="00BA272D" w:rsidRPr="005F7CB3" w:rsidRDefault="00BA272D" w:rsidP="008203EF">
            <w:pPr>
              <w:spacing w:after="0"/>
              <w:rPr>
                <w:sz w:val="20"/>
                <w:szCs w:val="20"/>
              </w:rPr>
            </w:pPr>
            <w:r w:rsidRPr="005F7CB3">
              <w:rPr>
                <w:sz w:val="20"/>
                <w:szCs w:val="20"/>
              </w:rPr>
              <w:t>0</w:t>
            </w:r>
          </w:p>
        </w:tc>
      </w:tr>
      <w:tr w:rsidR="00BA272D" w:rsidRPr="00BA272D" w14:paraId="164708DC" w14:textId="77777777" w:rsidTr="00BE7167">
        <w:trPr>
          <w:trHeight w:val="709"/>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7C9C37" w14:textId="77777777" w:rsidR="00BA272D" w:rsidRPr="005F7CB3" w:rsidRDefault="00BA272D" w:rsidP="008203EF">
            <w:pPr>
              <w:spacing w:after="0"/>
              <w:rPr>
                <w:sz w:val="20"/>
                <w:szCs w:val="20"/>
              </w:rPr>
            </w:pPr>
            <w:r w:rsidRPr="005F7CB3">
              <w:rPr>
                <w:sz w:val="20"/>
                <w:szCs w:val="20"/>
              </w:rPr>
              <w:t>ExpressionReferenceForProbeDesign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E81B091" w14:textId="1379D27C" w:rsidR="00BA272D" w:rsidRPr="005F7CB3" w:rsidRDefault="009B15C6" w:rsidP="008203EF">
            <w:pPr>
              <w:spacing w:after="0"/>
              <w:rPr>
                <w:sz w:val="20"/>
                <w:szCs w:val="20"/>
              </w:rPr>
            </w:pPr>
            <w:r>
              <w:rPr>
                <w:sz w:val="20"/>
                <w:szCs w:val="20"/>
              </w:rPr>
              <w:t>Which</w:t>
            </w:r>
            <w:r w:rsidR="00BA272D" w:rsidRPr="005F7CB3">
              <w:rPr>
                <w:sz w:val="20"/>
                <w:szCs w:val="20"/>
              </w:rPr>
              <w:t xml:space="preserve"> row across all expression reference files to use in probe design, with </w:t>
            </w:r>
            <w:r w:rsidR="009E2361">
              <w:rPr>
                <w:sz w:val="20"/>
                <w:szCs w:val="20"/>
              </w:rPr>
              <w:t>zero</w:t>
            </w:r>
            <w:r w:rsidR="00BA272D" w:rsidRPr="005F7CB3">
              <w:rPr>
                <w:sz w:val="20"/>
                <w:szCs w:val="20"/>
              </w:rPr>
              <w:t xml:space="preserve"> meaning </w:t>
            </w:r>
            <w:r w:rsidR="005F7CB3" w:rsidRPr="005F7CB3">
              <w:rPr>
                <w:sz w:val="20"/>
                <w:szCs w:val="20"/>
              </w:rPr>
              <w:t>not to</w:t>
            </w:r>
            <w:r w:rsidR="00BA272D" w:rsidRPr="005F7CB3">
              <w:rPr>
                <w:sz w:val="20"/>
                <w:szCs w:val="20"/>
              </w:rPr>
              <w:t xml:space="preserve"> use expression data to design probes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05F6232" w14:textId="77777777" w:rsidR="00BA272D" w:rsidRPr="005F7CB3" w:rsidRDefault="00BA272D" w:rsidP="008203EF">
            <w:pPr>
              <w:spacing w:after="0"/>
              <w:rPr>
                <w:sz w:val="20"/>
                <w:szCs w:val="20"/>
              </w:rPr>
            </w:pPr>
            <w:r w:rsidRPr="005F7CB3">
              <w:rPr>
                <w:sz w:val="20"/>
                <w:szCs w:val="20"/>
              </w:rPr>
              <w:t>0</w:t>
            </w:r>
          </w:p>
        </w:tc>
      </w:tr>
    </w:tbl>
    <w:p w14:paraId="5F8C511B" w14:textId="69926855" w:rsidR="00BA272D" w:rsidRPr="00BA272D" w:rsidRDefault="00BA272D" w:rsidP="00E712A7">
      <w:pPr>
        <w:pStyle w:val="Heading2"/>
        <w:spacing w:before="0"/>
      </w:pPr>
      <w:r w:rsidRPr="00BA272D">
        <w:t>Thermodynamic Settings:</w:t>
      </w:r>
    </w:p>
    <w:tbl>
      <w:tblPr>
        <w:tblW w:w="0" w:type="auto"/>
        <w:tblCellMar>
          <w:top w:w="15" w:type="dxa"/>
          <w:left w:w="15" w:type="dxa"/>
          <w:bottom w:w="15" w:type="dxa"/>
          <w:right w:w="15" w:type="dxa"/>
        </w:tblCellMar>
        <w:tblLook w:val="04A0" w:firstRow="1" w:lastRow="0" w:firstColumn="1" w:lastColumn="0" w:noHBand="0" w:noVBand="1"/>
      </w:tblPr>
      <w:tblGrid>
        <w:gridCol w:w="2051"/>
        <w:gridCol w:w="5505"/>
        <w:gridCol w:w="1064"/>
      </w:tblGrid>
      <w:tr w:rsidR="00BA272D" w:rsidRPr="00BA272D" w14:paraId="3757881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510641C" w14:textId="77777777" w:rsidR="00BA272D" w:rsidRPr="008203EF" w:rsidRDefault="00BA272D" w:rsidP="005F7CB3">
            <w:pPr>
              <w:spacing w:after="0"/>
              <w:rPr>
                <w:b/>
                <w:bCs/>
                <w:sz w:val="20"/>
                <w:szCs w:val="20"/>
              </w:rPr>
            </w:pPr>
            <w:r w:rsidRPr="008203EF">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DD3DD9" w14:textId="77777777" w:rsidR="00BA272D" w:rsidRPr="008203EF" w:rsidRDefault="00BA272D" w:rsidP="005F7CB3">
            <w:pPr>
              <w:spacing w:after="0"/>
              <w:rPr>
                <w:b/>
                <w:bCs/>
                <w:sz w:val="20"/>
                <w:szCs w:val="20"/>
              </w:rPr>
            </w:pPr>
            <w:r w:rsidRPr="008203EF">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29A5FBC" w14:textId="07776D7F" w:rsidR="00BA272D" w:rsidRPr="008203EF" w:rsidRDefault="00BA272D" w:rsidP="005F7CB3">
            <w:pPr>
              <w:spacing w:after="0"/>
              <w:rPr>
                <w:b/>
                <w:bCs/>
                <w:sz w:val="20"/>
                <w:szCs w:val="20"/>
              </w:rPr>
            </w:pPr>
            <w:r w:rsidRPr="008203EF">
              <w:rPr>
                <w:b/>
                <w:bCs/>
                <w:sz w:val="20"/>
                <w:szCs w:val="20"/>
              </w:rPr>
              <w:t xml:space="preserve">Default </w:t>
            </w:r>
          </w:p>
        </w:tc>
      </w:tr>
      <w:tr w:rsidR="00BA272D" w:rsidRPr="00BA272D" w14:paraId="20A8812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0CA2AA" w14:textId="6674DA38" w:rsidR="00BA272D" w:rsidRPr="008203EF" w:rsidRDefault="00BA272D" w:rsidP="005F7CB3">
            <w:pPr>
              <w:spacing w:after="0"/>
              <w:rPr>
                <w:sz w:val="20"/>
                <w:szCs w:val="20"/>
              </w:rPr>
            </w:pPr>
            <w:r w:rsidRPr="008203EF">
              <w:rPr>
                <w:sz w:val="20"/>
                <w:szCs w:val="20"/>
              </w:rPr>
              <w:t>Gibbs</w:t>
            </w:r>
            <w:r w:rsidR="00E712A7" w:rsidRPr="008203EF">
              <w:rPr>
                <w:sz w:val="20"/>
                <w:szCs w:val="20"/>
              </w:rPr>
              <w:t xml:space="preserve"> </w:t>
            </w:r>
            <w:r w:rsidRPr="008203EF">
              <w:rPr>
                <w:sz w:val="20"/>
                <w:szCs w:val="20"/>
              </w:rPr>
              <w:t>Model</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C91219" w14:textId="77777777" w:rsidR="00BA272D" w:rsidRPr="008203EF" w:rsidRDefault="00BA272D" w:rsidP="005F7CB3">
            <w:pPr>
              <w:spacing w:after="0"/>
              <w:rPr>
                <w:sz w:val="20"/>
                <w:szCs w:val="20"/>
              </w:rPr>
            </w:pPr>
            <w:r w:rsidRPr="008203EF">
              <w:rPr>
                <w:sz w:val="20"/>
                <w:szCs w:val="20"/>
              </w:rPr>
              <w:t>Which thermodynamic model to use for probe design and evaluation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3C827B8" w14:textId="77777777" w:rsidR="00BA272D" w:rsidRPr="008203EF" w:rsidRDefault="00BA272D" w:rsidP="005F7CB3">
            <w:pPr>
              <w:spacing w:after="0"/>
              <w:rPr>
                <w:sz w:val="20"/>
                <w:szCs w:val="20"/>
              </w:rPr>
            </w:pPr>
            <w:r w:rsidRPr="008203EF">
              <w:rPr>
                <w:sz w:val="20"/>
                <w:szCs w:val="20"/>
              </w:rPr>
              <w:t>4</w:t>
            </w:r>
          </w:p>
        </w:tc>
      </w:tr>
      <w:tr w:rsidR="00BA272D" w:rsidRPr="00BA272D" w14:paraId="0942538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B6EAD2B" w14:textId="2BE47C8C" w:rsidR="00BA272D" w:rsidRPr="008203EF" w:rsidRDefault="00BA272D" w:rsidP="005F7CB3">
            <w:pPr>
              <w:spacing w:after="0"/>
              <w:rPr>
                <w:sz w:val="20"/>
                <w:szCs w:val="20"/>
              </w:rPr>
            </w:pPr>
            <w:r w:rsidRPr="008203EF">
              <w:rPr>
                <w:sz w:val="20"/>
                <w:szCs w:val="20"/>
              </w:rPr>
              <w:t>Hybridization</w:t>
            </w:r>
            <w:r w:rsidR="00E712A7" w:rsidRPr="008203EF">
              <w:rPr>
                <w:sz w:val="20"/>
                <w:szCs w:val="20"/>
              </w:rPr>
              <w:t xml:space="preserve"> </w:t>
            </w:r>
            <w:r w:rsidRPr="008203EF">
              <w:rPr>
                <w:sz w:val="20"/>
                <w:szCs w:val="20"/>
              </w:rPr>
              <w:t>Temperature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FF6572F" w14:textId="5CA8F07A" w:rsidR="00BA272D" w:rsidRPr="008203EF" w:rsidRDefault="00BA272D" w:rsidP="005F7CB3">
            <w:pPr>
              <w:spacing w:after="0"/>
              <w:rPr>
                <w:sz w:val="20"/>
                <w:szCs w:val="20"/>
              </w:rPr>
            </w:pPr>
            <w:r w:rsidRPr="008203EF">
              <w:rPr>
                <w:sz w:val="20"/>
                <w:szCs w:val="20"/>
              </w:rPr>
              <w:t xml:space="preserve">Hybridization temperature in </w:t>
            </w:r>
            <w:r w:rsidR="00E712A7" w:rsidRPr="008203EF">
              <w:rPr>
                <w:sz w:val="20"/>
                <w:szCs w:val="20"/>
              </w:rPr>
              <w:t>Celsius</w:t>
            </w:r>
            <w:r w:rsidR="009B15C6">
              <w:rPr>
                <w:sz w:val="20"/>
                <w:szCs w:val="20"/>
              </w:rPr>
              <w:t xml:space="preserve"> (°C)</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87B9CFD" w14:textId="77777777" w:rsidR="00BA272D" w:rsidRPr="008203EF" w:rsidRDefault="00BA272D" w:rsidP="005F7CB3">
            <w:pPr>
              <w:spacing w:after="0"/>
              <w:rPr>
                <w:sz w:val="20"/>
                <w:szCs w:val="20"/>
              </w:rPr>
            </w:pPr>
            <w:r w:rsidRPr="008203EF">
              <w:rPr>
                <w:sz w:val="20"/>
                <w:szCs w:val="20"/>
              </w:rPr>
              <w:t>37</w:t>
            </w:r>
          </w:p>
        </w:tc>
      </w:tr>
      <w:tr w:rsidR="00BA272D" w:rsidRPr="00BA272D" w14:paraId="7FAAA055"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08A3B2D" w14:textId="7434D61F" w:rsidR="00BA272D" w:rsidRPr="005F7CB3" w:rsidRDefault="00BA272D" w:rsidP="005F7CB3">
            <w:pPr>
              <w:spacing w:after="0"/>
              <w:rPr>
                <w:sz w:val="20"/>
                <w:szCs w:val="20"/>
              </w:rPr>
            </w:pPr>
            <w:r w:rsidRPr="005F7CB3">
              <w:rPr>
                <w:sz w:val="20"/>
                <w:szCs w:val="20"/>
              </w:rPr>
              <w:t>Heat</w:t>
            </w:r>
            <w:r w:rsidR="00E712A7" w:rsidRPr="005F7CB3">
              <w:rPr>
                <w:sz w:val="20"/>
                <w:szCs w:val="20"/>
              </w:rPr>
              <w:t xml:space="preserve"> </w:t>
            </w:r>
            <w:r w:rsidRPr="005F7CB3">
              <w:rPr>
                <w:sz w:val="20"/>
                <w:szCs w:val="20"/>
              </w:rPr>
              <w:t>Capacity</w:t>
            </w:r>
            <w:r w:rsidR="00E712A7" w:rsidRPr="005F7CB3">
              <w:rPr>
                <w:sz w:val="20"/>
                <w:szCs w:val="20"/>
              </w:rPr>
              <w:t xml:space="preserve"> </w:t>
            </w:r>
            <w:r w:rsidRPr="005F7CB3">
              <w:rPr>
                <w:sz w:val="20"/>
                <w:szCs w:val="20"/>
              </w:rPr>
              <w:t>Reference</w:t>
            </w:r>
            <w:r w:rsidR="00E712A7" w:rsidRPr="005F7CB3">
              <w:rPr>
                <w:sz w:val="20"/>
                <w:szCs w:val="20"/>
              </w:rPr>
              <w:t xml:space="preserve"> </w:t>
            </w:r>
            <w:r w:rsidRPr="005F7CB3">
              <w:rPr>
                <w:sz w:val="20"/>
                <w:szCs w:val="20"/>
              </w:rPr>
              <w:t>Temperature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0D19D8" w14:textId="5A6763FB" w:rsidR="00BA272D" w:rsidRPr="005F7CB3" w:rsidRDefault="00BA272D" w:rsidP="005F7CB3">
            <w:pPr>
              <w:spacing w:after="0"/>
              <w:rPr>
                <w:sz w:val="20"/>
                <w:szCs w:val="20"/>
              </w:rPr>
            </w:pPr>
            <w:r w:rsidRPr="005F7CB3">
              <w:rPr>
                <w:sz w:val="20"/>
                <w:szCs w:val="20"/>
              </w:rPr>
              <w:t xml:space="preserve">Reference </w:t>
            </w:r>
            <w:r w:rsidR="009B15C6">
              <w:rPr>
                <w:sz w:val="20"/>
                <w:szCs w:val="20"/>
              </w:rPr>
              <w:t>t</w:t>
            </w:r>
            <w:r w:rsidRPr="005F7CB3">
              <w:rPr>
                <w:sz w:val="20"/>
                <w:szCs w:val="20"/>
              </w:rPr>
              <w:t xml:space="preserve">emperature for Cp measurement and Gibbs model in </w:t>
            </w:r>
            <w:r w:rsidR="00E712A7" w:rsidRPr="005F7CB3">
              <w:rPr>
                <w:sz w:val="20"/>
                <w:szCs w:val="20"/>
              </w:rPr>
              <w:t>Celsius</w:t>
            </w:r>
            <w:r w:rsidR="009B15C6">
              <w:rPr>
                <w:sz w:val="20"/>
                <w:szCs w:val="20"/>
              </w:rPr>
              <w:t xml:space="preserve"> (°C)</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A54DE9" w14:textId="77777777" w:rsidR="00BA272D" w:rsidRPr="005F7CB3" w:rsidRDefault="00BA272D" w:rsidP="005F7CB3">
            <w:pPr>
              <w:spacing w:after="0"/>
              <w:rPr>
                <w:sz w:val="20"/>
                <w:szCs w:val="20"/>
              </w:rPr>
            </w:pPr>
            <w:r w:rsidRPr="005F7CB3">
              <w:rPr>
                <w:sz w:val="20"/>
                <w:szCs w:val="20"/>
              </w:rPr>
              <w:t>37</w:t>
            </w:r>
          </w:p>
        </w:tc>
      </w:tr>
      <w:tr w:rsidR="00BA272D" w:rsidRPr="00BA272D" w14:paraId="76550C4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FD5E207" w14:textId="2A075DB2" w:rsidR="00BA272D" w:rsidRPr="005F7CB3" w:rsidRDefault="00BA272D" w:rsidP="00E712A7">
            <w:pPr>
              <w:spacing w:after="0"/>
              <w:rPr>
                <w:sz w:val="20"/>
                <w:szCs w:val="20"/>
              </w:rPr>
            </w:pPr>
            <w:r w:rsidRPr="005F7CB3">
              <w:rPr>
                <w:sz w:val="20"/>
                <w:szCs w:val="20"/>
              </w:rPr>
              <w:t>Salt</w:t>
            </w:r>
            <w:r w:rsidR="00E712A7" w:rsidRPr="005F7CB3">
              <w:rPr>
                <w:sz w:val="20"/>
                <w:szCs w:val="20"/>
              </w:rPr>
              <w:t xml:space="preserve"> </w:t>
            </w:r>
            <w:r w:rsidRPr="005F7CB3">
              <w:rPr>
                <w:sz w:val="20"/>
                <w:szCs w:val="20"/>
              </w:rPr>
              <w:t>Concentration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B4CF7D7" w14:textId="77777777" w:rsidR="00BA272D" w:rsidRPr="005F7CB3" w:rsidRDefault="00BA272D" w:rsidP="00E712A7">
            <w:pPr>
              <w:spacing w:after="0"/>
              <w:rPr>
                <w:sz w:val="20"/>
                <w:szCs w:val="20"/>
              </w:rPr>
            </w:pPr>
            <w:r w:rsidRPr="005F7CB3">
              <w:rPr>
                <w:sz w:val="20"/>
                <w:szCs w:val="20"/>
              </w:rPr>
              <w:t>Salt Concentration in 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CCD005" w14:textId="77777777" w:rsidR="00BA272D" w:rsidRPr="005F7CB3" w:rsidRDefault="00BA272D" w:rsidP="00E712A7">
            <w:pPr>
              <w:spacing w:after="0"/>
              <w:rPr>
                <w:sz w:val="20"/>
                <w:szCs w:val="20"/>
              </w:rPr>
            </w:pPr>
            <w:r w:rsidRPr="005F7CB3">
              <w:rPr>
                <w:sz w:val="20"/>
                <w:szCs w:val="20"/>
              </w:rPr>
              <w:t>0.05</w:t>
            </w:r>
          </w:p>
        </w:tc>
      </w:tr>
      <w:tr w:rsidR="00BA272D" w:rsidRPr="00BA272D" w14:paraId="7EE0F3FC"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7C51666" w14:textId="77A24802" w:rsidR="00BA272D" w:rsidRPr="005F7CB3" w:rsidRDefault="00BA272D" w:rsidP="00E712A7">
            <w:pPr>
              <w:spacing w:after="0"/>
              <w:rPr>
                <w:sz w:val="20"/>
                <w:szCs w:val="20"/>
              </w:rPr>
            </w:pPr>
            <w:r w:rsidRPr="005F7CB3">
              <w:rPr>
                <w:sz w:val="20"/>
                <w:szCs w:val="20"/>
              </w:rPr>
              <w:t>Primer</w:t>
            </w:r>
            <w:r w:rsidR="00E712A7" w:rsidRPr="005F7CB3">
              <w:rPr>
                <w:sz w:val="20"/>
                <w:szCs w:val="20"/>
              </w:rPr>
              <w:t xml:space="preserve"> </w:t>
            </w:r>
            <w:r w:rsidRPr="005F7CB3">
              <w:rPr>
                <w:sz w:val="20"/>
                <w:szCs w:val="20"/>
              </w:rPr>
              <w:t>Concentration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EF924CB" w14:textId="77777777" w:rsidR="00BA272D" w:rsidRPr="005F7CB3" w:rsidRDefault="00BA272D" w:rsidP="00E712A7">
            <w:pPr>
              <w:spacing w:after="0"/>
              <w:rPr>
                <w:sz w:val="20"/>
                <w:szCs w:val="20"/>
              </w:rPr>
            </w:pPr>
            <w:r w:rsidRPr="005F7CB3">
              <w:rPr>
                <w:sz w:val="20"/>
                <w:szCs w:val="20"/>
              </w:rPr>
              <w:t>Primer Concentration 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053C23" w14:textId="77777777" w:rsidR="00BA272D" w:rsidRPr="005F7CB3" w:rsidRDefault="00BA272D" w:rsidP="00E712A7">
            <w:pPr>
              <w:spacing w:after="0"/>
              <w:rPr>
                <w:sz w:val="20"/>
                <w:szCs w:val="20"/>
              </w:rPr>
            </w:pPr>
            <w:r w:rsidRPr="005F7CB3">
              <w:rPr>
                <w:sz w:val="20"/>
                <w:szCs w:val="20"/>
              </w:rPr>
              <w:t>50e-6</w:t>
            </w:r>
          </w:p>
        </w:tc>
      </w:tr>
      <w:tr w:rsidR="00BA272D" w:rsidRPr="00BA272D" w14:paraId="301156A4"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6FD129F" w14:textId="43FEFC96" w:rsidR="00BA272D" w:rsidRPr="005F7CB3" w:rsidRDefault="00BA272D" w:rsidP="005F7CB3">
            <w:pPr>
              <w:spacing w:after="0"/>
              <w:rPr>
                <w:sz w:val="20"/>
                <w:szCs w:val="20"/>
              </w:rPr>
            </w:pPr>
            <w:r w:rsidRPr="005F7CB3">
              <w:rPr>
                <w:sz w:val="20"/>
                <w:szCs w:val="20"/>
              </w:rPr>
              <w:t>Remove</w:t>
            </w:r>
            <w:r w:rsidR="00E712A7" w:rsidRPr="005F7CB3">
              <w:rPr>
                <w:sz w:val="20"/>
                <w:szCs w:val="20"/>
              </w:rPr>
              <w:t xml:space="preserve"> </w:t>
            </w:r>
            <w:r w:rsidRPr="005F7CB3">
              <w:rPr>
                <w:sz w:val="20"/>
                <w:szCs w:val="20"/>
              </w:rPr>
              <w:t>Mis</w:t>
            </w:r>
            <w:r w:rsidR="00E712A7" w:rsidRPr="005F7CB3">
              <w:rPr>
                <w:sz w:val="20"/>
                <w:szCs w:val="20"/>
              </w:rPr>
              <w:t>m</w:t>
            </w:r>
            <w:r w:rsidRPr="005F7CB3">
              <w:rPr>
                <w:sz w:val="20"/>
                <w:szCs w:val="20"/>
              </w:rPr>
              <w:t>atches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5C00BD9" w14:textId="393A5452" w:rsidR="00BA272D" w:rsidRPr="005F7CB3" w:rsidRDefault="00BA272D" w:rsidP="005F7CB3">
            <w:pPr>
              <w:spacing w:after="0"/>
              <w:rPr>
                <w:sz w:val="20"/>
                <w:szCs w:val="20"/>
              </w:rPr>
            </w:pPr>
            <w:r w:rsidRPr="005F7CB3">
              <w:rPr>
                <w:sz w:val="20"/>
                <w:szCs w:val="20"/>
              </w:rPr>
              <w:t xml:space="preserve">Remove </w:t>
            </w:r>
            <w:r w:rsidR="009B15C6" w:rsidRPr="005F7CB3">
              <w:rPr>
                <w:sz w:val="20"/>
                <w:szCs w:val="20"/>
              </w:rPr>
              <w:t>sequence-mismatched</w:t>
            </w:r>
            <w:r w:rsidRPr="005F7CB3">
              <w:rPr>
                <w:sz w:val="20"/>
                <w:szCs w:val="20"/>
              </w:rPr>
              <w:t xml:space="preserve"> base pairs before evaluating probe-target binding affinity</w:t>
            </w:r>
            <w:r w:rsidR="009B15C6">
              <w:rPr>
                <w:sz w:val="20"/>
                <w:szCs w:val="20"/>
              </w:rPr>
              <w:t xml:space="preserve"> </w:t>
            </w:r>
            <w:r w:rsidRPr="005F7CB3">
              <w:rPr>
                <w:sz w:val="20"/>
                <w:szCs w:val="20"/>
              </w:rPr>
              <w:t>(1)</w:t>
            </w:r>
            <w:r w:rsidR="009B15C6">
              <w:rPr>
                <w:sz w:val="20"/>
                <w:szCs w:val="20"/>
              </w:rPr>
              <w:t xml:space="preserve">. Setting to 0 will </w:t>
            </w:r>
            <w:r w:rsidRPr="005F7CB3">
              <w:rPr>
                <w:sz w:val="20"/>
                <w:szCs w:val="20"/>
              </w:rPr>
              <w:t>includ</w:t>
            </w:r>
            <w:r w:rsidR="009B15C6">
              <w:rPr>
                <w:sz w:val="20"/>
                <w:szCs w:val="20"/>
              </w:rPr>
              <w:t>e</w:t>
            </w:r>
            <w:r w:rsidRPr="005F7CB3">
              <w:rPr>
                <w:sz w:val="20"/>
                <w:szCs w:val="20"/>
              </w:rPr>
              <w:t xml:space="preserve"> </w:t>
            </w:r>
            <w:r w:rsidR="009B15C6">
              <w:rPr>
                <w:sz w:val="20"/>
                <w:szCs w:val="20"/>
              </w:rPr>
              <w:t>adding</w:t>
            </w:r>
            <w:r w:rsidRPr="005F7CB3">
              <w:rPr>
                <w:sz w:val="20"/>
                <w:szCs w:val="20"/>
              </w:rPr>
              <w:t xml:space="preserve"> flanking sequences to alignments and </w:t>
            </w:r>
            <w:r w:rsidR="0040305A">
              <w:rPr>
                <w:sz w:val="20"/>
                <w:szCs w:val="20"/>
              </w:rPr>
              <w:t>using</w:t>
            </w:r>
            <w:r w:rsidRPr="005F7CB3">
              <w:rPr>
                <w:sz w:val="20"/>
                <w:szCs w:val="20"/>
              </w:rPr>
              <w:t xml:space="preserve"> Gibbs model 8 with mismatch base pair inclusion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3932C25" w14:textId="77777777" w:rsidR="00BA272D" w:rsidRPr="005F7CB3" w:rsidRDefault="00BA272D" w:rsidP="005F7CB3">
            <w:pPr>
              <w:spacing w:after="0"/>
              <w:rPr>
                <w:sz w:val="20"/>
                <w:szCs w:val="20"/>
              </w:rPr>
            </w:pPr>
            <w:r w:rsidRPr="005F7CB3">
              <w:rPr>
                <w:sz w:val="20"/>
                <w:szCs w:val="20"/>
              </w:rPr>
              <w:t>1</w:t>
            </w:r>
          </w:p>
        </w:tc>
      </w:tr>
    </w:tbl>
    <w:p w14:paraId="2435AB32" w14:textId="1196AA38" w:rsidR="00BA272D" w:rsidRPr="00BA272D" w:rsidRDefault="00BA272D" w:rsidP="00A96DB5">
      <w:pPr>
        <w:pStyle w:val="Heading3"/>
      </w:pPr>
      <w:r w:rsidRPr="00BA272D">
        <w:t>Gibbs Free Energy Models</w:t>
      </w:r>
    </w:p>
    <w:tbl>
      <w:tblPr>
        <w:tblW w:w="0" w:type="auto"/>
        <w:tblCellMar>
          <w:top w:w="15" w:type="dxa"/>
          <w:left w:w="15" w:type="dxa"/>
          <w:bottom w:w="15" w:type="dxa"/>
          <w:right w:w="15" w:type="dxa"/>
        </w:tblCellMar>
        <w:tblLook w:val="04A0" w:firstRow="1" w:lastRow="0" w:firstColumn="1" w:lastColumn="0" w:noHBand="0" w:noVBand="1"/>
      </w:tblPr>
      <w:tblGrid>
        <w:gridCol w:w="961"/>
        <w:gridCol w:w="1602"/>
        <w:gridCol w:w="6057"/>
      </w:tblGrid>
      <w:tr w:rsidR="00BA272D" w:rsidRPr="00BA272D" w14:paraId="5F1AC7F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9F559EE" w14:textId="540E31BA" w:rsidR="00BA272D" w:rsidRPr="00BE7167" w:rsidRDefault="00BA272D" w:rsidP="00E712A7">
            <w:pPr>
              <w:spacing w:after="0"/>
              <w:rPr>
                <w:b/>
                <w:bCs/>
                <w:sz w:val="20"/>
                <w:szCs w:val="20"/>
              </w:rPr>
            </w:pPr>
            <w:r w:rsidRPr="00BE7167">
              <w:rPr>
                <w:b/>
                <w:bCs/>
                <w:sz w:val="20"/>
                <w:szCs w:val="20"/>
              </w:rPr>
              <w:t xml:space="preserve">Model </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87E537" w14:textId="77777777" w:rsidR="00BA272D" w:rsidRPr="00BE7167" w:rsidRDefault="00BA272D" w:rsidP="00E712A7">
            <w:pPr>
              <w:spacing w:after="0"/>
              <w:rPr>
                <w:b/>
                <w:bCs/>
                <w:sz w:val="20"/>
                <w:szCs w:val="20"/>
              </w:rPr>
            </w:pPr>
            <w:r w:rsidRPr="00BE7167">
              <w:rPr>
                <w:b/>
                <w:bCs/>
                <w:sz w:val="20"/>
                <w:szCs w:val="20"/>
              </w:rPr>
              <w:t>Abbreviation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C713C15" w14:textId="77777777" w:rsidR="00BA272D" w:rsidRPr="00BE7167" w:rsidRDefault="00BA272D" w:rsidP="00E712A7">
            <w:pPr>
              <w:spacing w:after="0"/>
              <w:rPr>
                <w:b/>
                <w:bCs/>
                <w:sz w:val="20"/>
                <w:szCs w:val="20"/>
              </w:rPr>
            </w:pPr>
            <w:r w:rsidRPr="00BE7167">
              <w:rPr>
                <w:b/>
                <w:bCs/>
                <w:sz w:val="20"/>
                <w:szCs w:val="20"/>
              </w:rPr>
              <w:t>Reference</w:t>
            </w:r>
          </w:p>
        </w:tc>
      </w:tr>
      <w:tr w:rsidR="00BA272D" w:rsidRPr="00BA272D" w14:paraId="408A295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757259" w14:textId="77777777" w:rsidR="00BA272D" w:rsidRPr="00BE7167" w:rsidRDefault="00BA272D" w:rsidP="00E712A7">
            <w:pPr>
              <w:spacing w:after="0"/>
              <w:rPr>
                <w:sz w:val="20"/>
                <w:szCs w:val="20"/>
              </w:rPr>
            </w:pPr>
            <w:r w:rsidRPr="00BE7167">
              <w:rPr>
                <w:sz w:val="20"/>
                <w:szCs w:val="20"/>
              </w:rPr>
              <w:t>1</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1B0753C" w14:textId="77777777" w:rsidR="00BA272D" w:rsidRPr="00BE7167" w:rsidRDefault="00BA272D" w:rsidP="00E712A7">
            <w:pPr>
              <w:spacing w:after="0"/>
              <w:rPr>
                <w:sz w:val="20"/>
                <w:szCs w:val="20"/>
              </w:rPr>
            </w:pPr>
            <w:r w:rsidRPr="00BE7167">
              <w:rPr>
                <w:sz w:val="20"/>
                <w:szCs w:val="20"/>
              </w:rPr>
              <w:t>Breslauer86</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98E3B6A" w14:textId="77777777" w:rsidR="00BA272D" w:rsidRPr="00BE7167" w:rsidRDefault="00BA272D" w:rsidP="00E712A7">
            <w:pPr>
              <w:spacing w:after="0"/>
              <w:rPr>
                <w:sz w:val="20"/>
                <w:szCs w:val="20"/>
              </w:rPr>
            </w:pPr>
            <w:r w:rsidRPr="00BE7167">
              <w:rPr>
                <w:sz w:val="20"/>
                <w:szCs w:val="20"/>
              </w:rPr>
              <w:t>Breslauer K.J., Frank R., Blocker H., Marky L.A., (1986) Predicting DNA duplex stability from the base sequence Proc Natl Acad Sci U S A 83, 3746-3750</w:t>
            </w:r>
          </w:p>
        </w:tc>
      </w:tr>
      <w:tr w:rsidR="00BA272D" w:rsidRPr="00BA272D" w14:paraId="253BCA7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F602A80" w14:textId="77777777" w:rsidR="00BA272D" w:rsidRPr="00BE7167" w:rsidRDefault="00BA272D" w:rsidP="00E712A7">
            <w:pPr>
              <w:spacing w:after="0"/>
              <w:rPr>
                <w:sz w:val="20"/>
                <w:szCs w:val="20"/>
              </w:rPr>
            </w:pPr>
            <w:r w:rsidRPr="00BE7167">
              <w:rPr>
                <w:sz w:val="20"/>
                <w:szCs w:val="20"/>
              </w:rPr>
              <w:lastRenderedPageBreak/>
              <w:t>2</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74B1FB4" w14:textId="77777777" w:rsidR="00BA272D" w:rsidRPr="00BE7167" w:rsidRDefault="00BA272D" w:rsidP="00E712A7">
            <w:pPr>
              <w:spacing w:after="0"/>
              <w:rPr>
                <w:sz w:val="20"/>
                <w:szCs w:val="20"/>
              </w:rPr>
            </w:pPr>
            <w:r w:rsidRPr="00BE7167">
              <w:rPr>
                <w:sz w:val="20"/>
                <w:szCs w:val="20"/>
              </w:rPr>
              <w:t>SantaLucia96</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80C26DE" w14:textId="77777777" w:rsidR="00BA272D" w:rsidRPr="00BE7167" w:rsidRDefault="00BA272D" w:rsidP="00E712A7">
            <w:pPr>
              <w:spacing w:after="0"/>
              <w:rPr>
                <w:sz w:val="20"/>
                <w:szCs w:val="20"/>
              </w:rPr>
            </w:pPr>
            <w:r w:rsidRPr="00BE7167">
              <w:rPr>
                <w:sz w:val="20"/>
                <w:szCs w:val="20"/>
              </w:rPr>
              <w:t>SantaLucia, J., Allawi, H. T., and Seneviratne, P. A. (1996) Improved nearest-neighbor parameters for predicting DNA duplex stability Biochemistry 35, 3555-3562</w:t>
            </w:r>
          </w:p>
        </w:tc>
      </w:tr>
      <w:tr w:rsidR="00BA272D" w:rsidRPr="00BA272D" w14:paraId="6748D13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1D343CD" w14:textId="77777777" w:rsidR="00BA272D" w:rsidRPr="00BE7167" w:rsidRDefault="00BA272D" w:rsidP="00E712A7">
            <w:pPr>
              <w:spacing w:after="0"/>
              <w:rPr>
                <w:sz w:val="20"/>
                <w:szCs w:val="20"/>
              </w:rPr>
            </w:pPr>
            <w:r w:rsidRPr="00BE7167">
              <w:rPr>
                <w:sz w:val="20"/>
                <w:szCs w:val="20"/>
              </w:rPr>
              <w:t>3</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DCB9A9" w14:textId="77777777" w:rsidR="00BA272D" w:rsidRPr="00BE7167" w:rsidRDefault="00BA272D" w:rsidP="00E712A7">
            <w:pPr>
              <w:spacing w:after="0"/>
              <w:rPr>
                <w:sz w:val="20"/>
                <w:szCs w:val="20"/>
              </w:rPr>
            </w:pPr>
            <w:r w:rsidRPr="00BE7167">
              <w:rPr>
                <w:sz w:val="20"/>
                <w:szCs w:val="20"/>
              </w:rPr>
              <w:t>SantaLucia98</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ECB45FD" w14:textId="77777777" w:rsidR="00BA272D" w:rsidRPr="00BE7167" w:rsidRDefault="00BA272D" w:rsidP="00E712A7">
            <w:pPr>
              <w:spacing w:after="0"/>
              <w:rPr>
                <w:sz w:val="20"/>
                <w:szCs w:val="20"/>
              </w:rPr>
            </w:pPr>
            <w:r w:rsidRPr="00BE7167">
              <w:rPr>
                <w:sz w:val="20"/>
                <w:szCs w:val="20"/>
              </w:rPr>
              <w:t>SantaLucia, J. (1998) A unified view of polymer, dumbbell, and oligonucleotide DNA nearest-neighbor thermodynamics Proc Natl Acad Sci U S A 95, 1460-1465</w:t>
            </w:r>
          </w:p>
        </w:tc>
      </w:tr>
      <w:tr w:rsidR="00BA272D" w:rsidRPr="00BA272D" w14:paraId="00E174E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F8F817F" w14:textId="77777777" w:rsidR="00BA272D" w:rsidRPr="00BE7167" w:rsidRDefault="00BA272D" w:rsidP="00E712A7">
            <w:pPr>
              <w:spacing w:after="0"/>
              <w:rPr>
                <w:sz w:val="20"/>
                <w:szCs w:val="20"/>
              </w:rPr>
            </w:pPr>
            <w:r w:rsidRPr="00BE7167">
              <w:rPr>
                <w:sz w:val="20"/>
                <w:szCs w:val="20"/>
              </w:rPr>
              <w:t>4</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F67E6C3" w14:textId="77777777" w:rsidR="00BA272D" w:rsidRPr="00BE7167" w:rsidRDefault="00BA272D" w:rsidP="00E712A7">
            <w:pPr>
              <w:spacing w:after="0"/>
              <w:rPr>
                <w:sz w:val="20"/>
                <w:szCs w:val="20"/>
              </w:rPr>
            </w:pPr>
            <w:r w:rsidRPr="00BE7167">
              <w:rPr>
                <w:sz w:val="20"/>
                <w:szCs w:val="20"/>
              </w:rPr>
              <w:t>Sugimoto96</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00CA9F9" w14:textId="77777777" w:rsidR="00BA272D" w:rsidRPr="00BE7167" w:rsidRDefault="00BA272D" w:rsidP="00E712A7">
            <w:pPr>
              <w:spacing w:after="0"/>
              <w:rPr>
                <w:sz w:val="20"/>
                <w:szCs w:val="20"/>
              </w:rPr>
            </w:pPr>
            <w:r w:rsidRPr="00BE7167">
              <w:rPr>
                <w:sz w:val="20"/>
                <w:szCs w:val="20"/>
              </w:rPr>
              <w:t>Sugimoto, N., Nakano, S., Yoneyama, M., and Honda, K. (1996) Improved thermodynamic parameters and helix initiation factor to predict stability of DNA duplexes Nucleic Acids Res 24, 4501-4505</w:t>
            </w:r>
          </w:p>
        </w:tc>
      </w:tr>
      <w:tr w:rsidR="00BA272D" w:rsidRPr="00BA272D" w14:paraId="2B621C4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4F55CE" w14:textId="77777777" w:rsidR="00BA272D" w:rsidRPr="00BE7167" w:rsidRDefault="00BA272D" w:rsidP="00E712A7">
            <w:pPr>
              <w:spacing w:after="0"/>
              <w:rPr>
                <w:sz w:val="20"/>
                <w:szCs w:val="20"/>
              </w:rPr>
            </w:pPr>
            <w:r w:rsidRPr="00BE7167">
              <w:rPr>
                <w:sz w:val="20"/>
                <w:szCs w:val="20"/>
              </w:rPr>
              <w:t>5</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29B9FB0" w14:textId="77777777" w:rsidR="00BA272D" w:rsidRPr="00BE7167" w:rsidRDefault="00BA272D" w:rsidP="00E712A7">
            <w:pPr>
              <w:spacing w:after="0"/>
              <w:rPr>
                <w:sz w:val="20"/>
                <w:szCs w:val="20"/>
              </w:rPr>
            </w:pPr>
            <w:r w:rsidRPr="00BE7167">
              <w:rPr>
                <w:sz w:val="20"/>
                <w:szCs w:val="20"/>
              </w:rPr>
              <w:t>SantaLucia04</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749F5A9" w14:textId="77777777" w:rsidR="00BA272D" w:rsidRPr="00BE7167" w:rsidRDefault="00BA272D" w:rsidP="00E712A7">
            <w:pPr>
              <w:spacing w:after="0"/>
              <w:rPr>
                <w:sz w:val="20"/>
                <w:szCs w:val="20"/>
              </w:rPr>
            </w:pPr>
            <w:r w:rsidRPr="00BE7167">
              <w:rPr>
                <w:sz w:val="20"/>
                <w:szCs w:val="20"/>
              </w:rPr>
              <w:t>SantaLucia Jr, J., and Hicks, D. (2004) The thermodynamics of DNA structural motifs Annu Rev Biophys Biomol Struct 33, 415-440</w:t>
            </w:r>
          </w:p>
        </w:tc>
      </w:tr>
      <w:tr w:rsidR="00BA272D" w:rsidRPr="00BA272D" w14:paraId="5ACF28F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DE2A481" w14:textId="77777777" w:rsidR="00BA272D" w:rsidRPr="00BE7167" w:rsidRDefault="00BA272D" w:rsidP="00E712A7">
            <w:pPr>
              <w:spacing w:after="0"/>
              <w:rPr>
                <w:sz w:val="20"/>
                <w:szCs w:val="20"/>
              </w:rPr>
            </w:pPr>
            <w:r w:rsidRPr="00BE7167">
              <w:rPr>
                <w:sz w:val="20"/>
                <w:szCs w:val="20"/>
              </w:rPr>
              <w:t>6</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ACDE03A" w14:textId="77777777" w:rsidR="00BA272D" w:rsidRPr="00BE7167" w:rsidRDefault="00BA272D" w:rsidP="00E712A7">
            <w:pPr>
              <w:spacing w:after="0"/>
              <w:rPr>
                <w:sz w:val="20"/>
                <w:szCs w:val="20"/>
              </w:rPr>
            </w:pPr>
            <w:r w:rsidRPr="00BE7167">
              <w:rPr>
                <w:sz w:val="20"/>
                <w:szCs w:val="20"/>
              </w:rPr>
              <w:t>Allawi97</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71FD22F" w14:textId="77777777" w:rsidR="00BA272D" w:rsidRPr="00BE7167" w:rsidRDefault="00BA272D" w:rsidP="00E712A7">
            <w:pPr>
              <w:spacing w:after="0"/>
              <w:rPr>
                <w:sz w:val="20"/>
                <w:szCs w:val="20"/>
              </w:rPr>
            </w:pPr>
            <w:r w:rsidRPr="00BE7167">
              <w:rPr>
                <w:sz w:val="20"/>
                <w:szCs w:val="20"/>
              </w:rPr>
              <w:t>Allawi, H. T., and SantaLucia, J. (1997) Thermodynamics and NMR of internal G.T mismatches in DNA Biochemistry 36, 10581-10594</w:t>
            </w:r>
          </w:p>
        </w:tc>
      </w:tr>
      <w:tr w:rsidR="00BA272D" w:rsidRPr="00BA272D" w14:paraId="55F74B96"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86482E5" w14:textId="77777777" w:rsidR="00BA272D" w:rsidRPr="00BE7167" w:rsidRDefault="00BA272D" w:rsidP="00E712A7">
            <w:pPr>
              <w:spacing w:after="0"/>
              <w:rPr>
                <w:sz w:val="20"/>
                <w:szCs w:val="20"/>
              </w:rPr>
            </w:pPr>
            <w:r w:rsidRPr="00BE7167">
              <w:rPr>
                <w:sz w:val="20"/>
                <w:szCs w:val="20"/>
              </w:rPr>
              <w:t>7</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FE773D" w14:textId="77777777" w:rsidR="00BA272D" w:rsidRPr="00BE7167" w:rsidRDefault="00BA272D" w:rsidP="00E712A7">
            <w:pPr>
              <w:spacing w:after="0"/>
              <w:rPr>
                <w:sz w:val="20"/>
                <w:szCs w:val="20"/>
              </w:rPr>
            </w:pPr>
            <w:r w:rsidRPr="00BE7167">
              <w:rPr>
                <w:sz w:val="20"/>
                <w:szCs w:val="20"/>
              </w:rPr>
              <w:t>Rejali21</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7313628" w14:textId="77777777" w:rsidR="00BA272D" w:rsidRPr="00BE7167" w:rsidRDefault="00BA272D" w:rsidP="00E712A7">
            <w:pPr>
              <w:spacing w:after="0"/>
              <w:rPr>
                <w:sz w:val="20"/>
                <w:szCs w:val="20"/>
              </w:rPr>
            </w:pPr>
            <w:r w:rsidRPr="00BE7167">
              <w:rPr>
                <w:sz w:val="20"/>
                <w:szCs w:val="20"/>
              </w:rPr>
              <w:t>Rejali, N. A., Ye, F. D., Zuiter, A. M., Keller, C. C., and Wittwer, C. T. (2021) Nearest-neighbour transition-state analysis for nucleic acid kinetics Nucleic Acids Res 49, 4574-4585</w:t>
            </w:r>
          </w:p>
        </w:tc>
      </w:tr>
      <w:tr w:rsidR="00BA272D" w:rsidRPr="00BA272D" w14:paraId="7A9BCB8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B1B9608" w14:textId="77777777" w:rsidR="00BA272D" w:rsidRPr="00BE7167" w:rsidRDefault="00BA272D" w:rsidP="00E712A7">
            <w:pPr>
              <w:spacing w:after="0"/>
              <w:rPr>
                <w:sz w:val="20"/>
                <w:szCs w:val="20"/>
              </w:rPr>
            </w:pPr>
            <w:r w:rsidRPr="00BE7167">
              <w:rPr>
                <w:sz w:val="20"/>
                <w:szCs w:val="20"/>
              </w:rPr>
              <w:t>8</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C5770E5" w14:textId="77777777" w:rsidR="00BA272D" w:rsidRPr="00BE7167" w:rsidRDefault="00BA272D" w:rsidP="00E712A7">
            <w:pPr>
              <w:spacing w:after="0"/>
              <w:rPr>
                <w:sz w:val="20"/>
                <w:szCs w:val="20"/>
              </w:rPr>
            </w:pPr>
            <w:r w:rsidRPr="00BE7167">
              <w:rPr>
                <w:sz w:val="20"/>
                <w:szCs w:val="20"/>
              </w:rPr>
              <w:t>Martins24</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92DFAE" w14:textId="77777777" w:rsidR="00BA272D" w:rsidRPr="00BE7167" w:rsidRDefault="00BA272D" w:rsidP="00E712A7">
            <w:pPr>
              <w:spacing w:after="0"/>
              <w:rPr>
                <w:sz w:val="20"/>
                <w:szCs w:val="20"/>
              </w:rPr>
            </w:pPr>
            <w:r w:rsidRPr="00BE7167">
              <w:rPr>
                <w:sz w:val="20"/>
                <w:szCs w:val="20"/>
              </w:rPr>
              <w:t>de Oliveira Martins, E., and Weber, G. (2024) Nearest-neighbour parametrization of DNA single, double and triple mismatches at low sodium concentration Biophys Chem 306, 107156</w:t>
            </w:r>
          </w:p>
        </w:tc>
      </w:tr>
    </w:tbl>
    <w:p w14:paraId="45DD1361" w14:textId="77777777" w:rsidR="00BA272D" w:rsidRPr="00BA272D" w:rsidRDefault="00BA272D" w:rsidP="00BA272D">
      <w:pPr>
        <w:pStyle w:val="Heading2"/>
      </w:pPr>
      <w:r w:rsidRPr="00BA272D">
        <w:t>Design Filtering Settings:</w:t>
      </w:r>
    </w:p>
    <w:tbl>
      <w:tblPr>
        <w:tblW w:w="0" w:type="auto"/>
        <w:tblCellMar>
          <w:top w:w="15" w:type="dxa"/>
          <w:left w:w="15" w:type="dxa"/>
          <w:bottom w:w="15" w:type="dxa"/>
          <w:right w:w="15" w:type="dxa"/>
        </w:tblCellMar>
        <w:tblLook w:val="04A0" w:firstRow="1" w:lastRow="0" w:firstColumn="1" w:lastColumn="0" w:noHBand="0" w:noVBand="1"/>
      </w:tblPr>
      <w:tblGrid>
        <w:gridCol w:w="4412"/>
        <w:gridCol w:w="3144"/>
        <w:gridCol w:w="1064"/>
      </w:tblGrid>
      <w:tr w:rsidR="00BA272D" w:rsidRPr="00BA272D" w14:paraId="1E84050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D3D3AF1" w14:textId="77777777" w:rsidR="00BA272D" w:rsidRPr="00BE7167" w:rsidRDefault="00BA272D" w:rsidP="00E712A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0B0D10" w14:textId="77777777" w:rsidR="00BA272D" w:rsidRPr="00BE7167" w:rsidRDefault="00BA272D" w:rsidP="00E712A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000ECA9" w14:textId="38AA6013" w:rsidR="00BA272D" w:rsidRPr="00BE7167" w:rsidRDefault="00BA272D" w:rsidP="00E712A7">
            <w:pPr>
              <w:spacing w:after="0"/>
              <w:rPr>
                <w:b/>
                <w:bCs/>
                <w:sz w:val="20"/>
                <w:szCs w:val="20"/>
              </w:rPr>
            </w:pPr>
            <w:r w:rsidRPr="00BE7167">
              <w:rPr>
                <w:b/>
                <w:bCs/>
                <w:sz w:val="20"/>
                <w:szCs w:val="20"/>
              </w:rPr>
              <w:t xml:space="preserve">Default </w:t>
            </w:r>
          </w:p>
        </w:tc>
      </w:tr>
      <w:tr w:rsidR="00BA272D" w:rsidRPr="00BA272D" w14:paraId="1D74FA95"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C1E47D" w14:textId="77777777" w:rsidR="00BA272D" w:rsidRPr="00BE7167" w:rsidRDefault="00BA272D" w:rsidP="00E712A7">
            <w:pPr>
              <w:spacing w:after="0"/>
              <w:rPr>
                <w:sz w:val="20"/>
                <w:szCs w:val="20"/>
              </w:rPr>
            </w:pPr>
            <w:r w:rsidRPr="00BE7167">
              <w:rPr>
                <w:sz w:val="20"/>
                <w:szCs w:val="20"/>
              </w:rPr>
              <w:t>RemoveProbesBindingOffTargetRibosomalHits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E676E6C" w14:textId="06A3E7A1" w:rsidR="00BA272D" w:rsidRPr="00BE7167" w:rsidRDefault="00BA272D" w:rsidP="00E712A7">
            <w:pPr>
              <w:spacing w:after="0"/>
              <w:rPr>
                <w:sz w:val="20"/>
                <w:szCs w:val="20"/>
              </w:rPr>
            </w:pPr>
            <w:r w:rsidRPr="00BE7167">
              <w:rPr>
                <w:sz w:val="20"/>
                <w:szCs w:val="20"/>
              </w:rPr>
              <w:t xml:space="preserve">Filter out probes with off-targets to </w:t>
            </w:r>
            <w:r w:rsidR="00BE7167">
              <w:rPr>
                <w:sz w:val="20"/>
                <w:szCs w:val="20"/>
              </w:rPr>
              <w:t>rRNA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103E4FF" w14:textId="77777777" w:rsidR="00BA272D" w:rsidRPr="00BE7167" w:rsidRDefault="00BA272D" w:rsidP="00E712A7">
            <w:pPr>
              <w:spacing w:after="0"/>
              <w:rPr>
                <w:sz w:val="20"/>
                <w:szCs w:val="20"/>
              </w:rPr>
            </w:pPr>
            <w:r w:rsidRPr="00BE7167">
              <w:rPr>
                <w:sz w:val="20"/>
                <w:szCs w:val="20"/>
              </w:rPr>
              <w:t>1</w:t>
            </w:r>
          </w:p>
        </w:tc>
      </w:tr>
      <w:tr w:rsidR="00BA272D" w:rsidRPr="00BA272D" w14:paraId="14481A2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BBDE7D8" w14:textId="77777777" w:rsidR="00BA272D" w:rsidRPr="00BE7167" w:rsidRDefault="00BA272D" w:rsidP="00E712A7">
            <w:pPr>
              <w:spacing w:after="0"/>
              <w:rPr>
                <w:sz w:val="20"/>
                <w:szCs w:val="20"/>
              </w:rPr>
            </w:pPr>
            <w:r w:rsidRPr="00BE7167">
              <w:rPr>
                <w:sz w:val="20"/>
                <w:szCs w:val="20"/>
              </w:rPr>
              <w:t>packOptimal_ProbesWithNoOffTargets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F740869" w14:textId="2602654B" w:rsidR="00BA272D" w:rsidRPr="00BE7167" w:rsidRDefault="00BA272D" w:rsidP="00E712A7">
            <w:pPr>
              <w:spacing w:after="0"/>
              <w:rPr>
                <w:sz w:val="20"/>
                <w:szCs w:val="20"/>
              </w:rPr>
            </w:pPr>
            <w:r w:rsidRPr="00BE7167">
              <w:rPr>
                <w:sz w:val="20"/>
                <w:szCs w:val="20"/>
              </w:rPr>
              <w:t>When designing probes without off-target use</w:t>
            </w:r>
            <w:r w:rsidR="009B15C6">
              <w:rPr>
                <w:sz w:val="20"/>
                <w:szCs w:val="20"/>
              </w:rPr>
              <w:t>,</w:t>
            </w:r>
            <w:r w:rsidRPr="00BE7167">
              <w:rPr>
                <w:sz w:val="20"/>
                <w:szCs w:val="20"/>
              </w:rPr>
              <w:t xml:space="preserve"> optimal packing to get as many probes with no off-targets as possible</w:t>
            </w:r>
            <w:r w:rsidR="009B15C6">
              <w:rPr>
                <w:sz w:val="20"/>
                <w:szCs w:val="20"/>
              </w:rPr>
              <w:t>,</w:t>
            </w:r>
            <w:r w:rsidRPr="00BE7167">
              <w:rPr>
                <w:sz w:val="20"/>
                <w:szCs w:val="20"/>
              </w:rPr>
              <w:t xml:space="preserve"> as opposed to normal sequential selection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1736DCD" w14:textId="77777777" w:rsidR="00BA272D" w:rsidRPr="00BE7167" w:rsidRDefault="00BA272D" w:rsidP="00E712A7">
            <w:pPr>
              <w:spacing w:after="0"/>
              <w:rPr>
                <w:sz w:val="20"/>
                <w:szCs w:val="20"/>
              </w:rPr>
            </w:pPr>
            <w:r w:rsidRPr="00BE7167">
              <w:rPr>
                <w:sz w:val="20"/>
                <w:szCs w:val="20"/>
              </w:rPr>
              <w:t>1</w:t>
            </w:r>
          </w:p>
        </w:tc>
      </w:tr>
      <w:tr w:rsidR="00BA272D" w:rsidRPr="00BA272D" w14:paraId="5CCC338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202B5A" w14:textId="77777777" w:rsidR="00BA272D" w:rsidRPr="00BE7167" w:rsidRDefault="00BA272D" w:rsidP="00E712A7">
            <w:pPr>
              <w:spacing w:after="0"/>
              <w:rPr>
                <w:sz w:val="20"/>
                <w:szCs w:val="20"/>
              </w:rPr>
            </w:pPr>
            <w:r w:rsidRPr="00BE7167">
              <w:rPr>
                <w:sz w:val="20"/>
                <w:szCs w:val="20"/>
              </w:rPr>
              <w:t>IncludeSelfHybridizationInProbeSelection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62BE5B9" w14:textId="1AD63029" w:rsidR="00BA272D" w:rsidRPr="00BE7167" w:rsidRDefault="00BA272D" w:rsidP="00E712A7">
            <w:pPr>
              <w:spacing w:after="0"/>
              <w:rPr>
                <w:sz w:val="20"/>
                <w:szCs w:val="20"/>
              </w:rPr>
            </w:pPr>
            <w:r w:rsidRPr="00BE7167">
              <w:rPr>
                <w:sz w:val="20"/>
                <w:szCs w:val="20"/>
              </w:rPr>
              <w:t>When designing probes</w:t>
            </w:r>
            <w:r w:rsidR="009B15C6">
              <w:rPr>
                <w:sz w:val="20"/>
                <w:szCs w:val="20"/>
              </w:rPr>
              <w:t>,</w:t>
            </w:r>
            <w:r w:rsidRPr="00BE7167">
              <w:rPr>
                <w:sz w:val="20"/>
                <w:szCs w:val="20"/>
              </w:rPr>
              <w:t xml:space="preserve"> consider probe self-hybridization when ranking probes based on binding affinity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D18D5BB" w14:textId="77777777" w:rsidR="00BA272D" w:rsidRPr="00BE7167" w:rsidRDefault="00BA272D" w:rsidP="00E712A7">
            <w:pPr>
              <w:spacing w:after="0"/>
              <w:rPr>
                <w:sz w:val="20"/>
                <w:szCs w:val="20"/>
              </w:rPr>
            </w:pPr>
            <w:r w:rsidRPr="00BE7167">
              <w:rPr>
                <w:sz w:val="20"/>
                <w:szCs w:val="20"/>
              </w:rPr>
              <w:t>1</w:t>
            </w:r>
          </w:p>
        </w:tc>
      </w:tr>
    </w:tbl>
    <w:p w14:paraId="20E0F47F" w14:textId="77777777" w:rsidR="00BA272D" w:rsidRPr="00BA272D" w:rsidRDefault="00BA272D" w:rsidP="00BA272D">
      <w:pPr>
        <w:pStyle w:val="Heading2"/>
      </w:pPr>
      <w:r w:rsidRPr="00BA272D">
        <w:t>Parallelization Parameters: (Usually only changed when using longer genes)</w:t>
      </w:r>
    </w:p>
    <w:tbl>
      <w:tblPr>
        <w:tblW w:w="0" w:type="auto"/>
        <w:tblCellMar>
          <w:top w:w="15" w:type="dxa"/>
          <w:left w:w="15" w:type="dxa"/>
          <w:bottom w:w="15" w:type="dxa"/>
          <w:right w:w="15" w:type="dxa"/>
        </w:tblCellMar>
        <w:tblLook w:val="04A0" w:firstRow="1" w:lastRow="0" w:firstColumn="1" w:lastColumn="0" w:noHBand="0" w:noVBand="1"/>
      </w:tblPr>
      <w:tblGrid>
        <w:gridCol w:w="2891"/>
        <w:gridCol w:w="4665"/>
        <w:gridCol w:w="1064"/>
      </w:tblGrid>
      <w:tr w:rsidR="00BA272D" w:rsidRPr="00BA272D" w14:paraId="03E7F1B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105FAF" w14:textId="77777777" w:rsidR="00BA272D" w:rsidRPr="00BE7167" w:rsidRDefault="00BA272D" w:rsidP="00BE716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33BB95" w14:textId="77777777" w:rsidR="00BA272D" w:rsidRPr="00BE7167" w:rsidRDefault="00BA272D" w:rsidP="00BE716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7AFF21D" w14:textId="60CC5B67" w:rsidR="00BA272D" w:rsidRPr="00BE7167" w:rsidRDefault="00BA272D" w:rsidP="00BE7167">
            <w:pPr>
              <w:spacing w:after="0"/>
              <w:rPr>
                <w:b/>
                <w:bCs/>
                <w:sz w:val="20"/>
                <w:szCs w:val="20"/>
              </w:rPr>
            </w:pPr>
            <w:r w:rsidRPr="00BE7167">
              <w:rPr>
                <w:b/>
                <w:bCs/>
                <w:sz w:val="20"/>
                <w:szCs w:val="20"/>
              </w:rPr>
              <w:t xml:space="preserve">Default </w:t>
            </w:r>
          </w:p>
        </w:tc>
      </w:tr>
      <w:tr w:rsidR="00BA272D" w:rsidRPr="00BA272D" w14:paraId="34BF681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31CA21" w14:textId="77777777" w:rsidR="00BA272D" w:rsidRPr="00BE7167" w:rsidRDefault="00BA272D" w:rsidP="00BE7167">
            <w:pPr>
              <w:spacing w:after="0"/>
              <w:rPr>
                <w:sz w:val="20"/>
                <w:szCs w:val="20"/>
              </w:rPr>
            </w:pPr>
            <w:r w:rsidRPr="00BE7167">
              <w:rPr>
                <w:sz w:val="20"/>
                <w:szCs w:val="20"/>
              </w:rPr>
              <w:lastRenderedPageBreak/>
              <w:t>Parallization_probeBatchSize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5245876" w14:textId="44F4C444" w:rsidR="00BA272D" w:rsidRPr="00BE7167" w:rsidRDefault="009B15C6" w:rsidP="00BE7167">
            <w:pPr>
              <w:spacing w:after="0"/>
              <w:rPr>
                <w:sz w:val="20"/>
                <w:szCs w:val="20"/>
              </w:rPr>
            </w:pPr>
            <w:r>
              <w:rPr>
                <w:sz w:val="20"/>
                <w:szCs w:val="20"/>
              </w:rPr>
              <w:t xml:space="preserve">The </w:t>
            </w:r>
            <w:r w:rsidR="00BA272D" w:rsidRPr="00BE7167">
              <w:rPr>
                <w:sz w:val="20"/>
                <w:szCs w:val="20"/>
              </w:rPr>
              <w:t>number of probes to evaluate in a single batch when performing parallelized calculations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E62861A" w14:textId="77777777" w:rsidR="00BA272D" w:rsidRPr="00BE7167" w:rsidRDefault="00BA272D" w:rsidP="00BE7167">
            <w:pPr>
              <w:spacing w:after="0"/>
              <w:rPr>
                <w:sz w:val="20"/>
                <w:szCs w:val="20"/>
              </w:rPr>
            </w:pPr>
            <w:r w:rsidRPr="00BE7167">
              <w:rPr>
                <w:sz w:val="20"/>
                <w:szCs w:val="20"/>
              </w:rPr>
              <w:t>20</w:t>
            </w:r>
          </w:p>
        </w:tc>
      </w:tr>
      <w:tr w:rsidR="00BA272D" w:rsidRPr="00BA272D" w14:paraId="11DAD9D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E0A041E" w14:textId="77777777" w:rsidR="00BA272D" w:rsidRPr="00BE7167" w:rsidRDefault="00BA272D" w:rsidP="00BE7167">
            <w:pPr>
              <w:spacing w:after="0"/>
              <w:rPr>
                <w:sz w:val="20"/>
                <w:szCs w:val="20"/>
              </w:rPr>
            </w:pPr>
            <w:r w:rsidRPr="00BE7167">
              <w:rPr>
                <w:sz w:val="20"/>
                <w:szCs w:val="20"/>
              </w:rPr>
              <w:t>Parallization_targetBatchSize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14CB5BC" w14:textId="7D1A2C42" w:rsidR="00BA272D" w:rsidRPr="00BE7167" w:rsidRDefault="009B15C6" w:rsidP="00BE7167">
            <w:pPr>
              <w:spacing w:after="0"/>
              <w:rPr>
                <w:sz w:val="20"/>
                <w:szCs w:val="20"/>
              </w:rPr>
            </w:pPr>
            <w:r>
              <w:rPr>
                <w:sz w:val="20"/>
                <w:szCs w:val="20"/>
              </w:rPr>
              <w:t xml:space="preserve">The </w:t>
            </w:r>
            <w:r w:rsidR="00BA272D" w:rsidRPr="00BE7167">
              <w:rPr>
                <w:sz w:val="20"/>
                <w:szCs w:val="20"/>
              </w:rPr>
              <w:t>number of targets to evaluate in a single batch when performing parallelized calculations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6E4C80A" w14:textId="77777777" w:rsidR="00BA272D" w:rsidRPr="00BE7167" w:rsidRDefault="00BA272D" w:rsidP="00BE7167">
            <w:pPr>
              <w:spacing w:after="0"/>
              <w:rPr>
                <w:sz w:val="20"/>
                <w:szCs w:val="20"/>
              </w:rPr>
            </w:pPr>
            <w:r w:rsidRPr="00BE7167">
              <w:rPr>
                <w:sz w:val="20"/>
                <w:szCs w:val="20"/>
              </w:rPr>
              <w:t>200</w:t>
            </w:r>
          </w:p>
        </w:tc>
      </w:tr>
      <w:tr w:rsidR="00BA272D" w:rsidRPr="00BA272D" w14:paraId="62FB274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3E3B50C" w14:textId="77777777" w:rsidR="00BA272D" w:rsidRPr="00BE7167" w:rsidRDefault="00BA272D" w:rsidP="00BE7167">
            <w:pPr>
              <w:spacing w:after="0"/>
              <w:rPr>
                <w:sz w:val="20"/>
                <w:szCs w:val="20"/>
              </w:rPr>
            </w:pPr>
            <w:r w:rsidRPr="00BE7167">
              <w:rPr>
                <w:sz w:val="20"/>
                <w:szCs w:val="20"/>
              </w:rPr>
              <w:t>ParsingPreference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A539B8" w14:textId="19C037A3" w:rsidR="00BA272D" w:rsidRPr="00BE7167" w:rsidRDefault="009B15C6" w:rsidP="00BE7167">
            <w:pPr>
              <w:spacing w:after="0"/>
              <w:rPr>
                <w:sz w:val="20"/>
                <w:szCs w:val="20"/>
              </w:rPr>
            </w:pPr>
            <w:r>
              <w:rPr>
                <w:sz w:val="20"/>
                <w:szCs w:val="20"/>
              </w:rPr>
              <w:t xml:space="preserve">Parse </w:t>
            </w:r>
            <w:r w:rsidR="00BA272D" w:rsidRPr="00BE7167">
              <w:rPr>
                <w:sz w:val="20"/>
                <w:szCs w:val="20"/>
              </w:rPr>
              <w:t xml:space="preserve">blast </w:t>
            </w:r>
            <w:r>
              <w:rPr>
                <w:sz w:val="20"/>
                <w:szCs w:val="20"/>
              </w:rPr>
              <w:t xml:space="preserve">results for different probes </w:t>
            </w:r>
            <w:r w:rsidR="00BA272D" w:rsidRPr="00BE7167">
              <w:rPr>
                <w:sz w:val="20"/>
                <w:szCs w:val="20"/>
              </w:rPr>
              <w:t>simultaneously in parallel</w:t>
            </w:r>
            <w:r>
              <w:rPr>
                <w:sz w:val="20"/>
                <w:szCs w:val="20"/>
              </w:rPr>
              <w:t xml:space="preserve"> </w:t>
            </w:r>
            <w:r w:rsidR="00BA272D" w:rsidRPr="00BE7167">
              <w:rPr>
                <w:sz w:val="20"/>
                <w:szCs w:val="20"/>
              </w:rPr>
              <w:t>(1) or sequentially (0)</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AA40FB3" w14:textId="77777777" w:rsidR="00BA272D" w:rsidRPr="00BE7167" w:rsidRDefault="00BA272D" w:rsidP="00BE7167">
            <w:pPr>
              <w:spacing w:after="0"/>
              <w:rPr>
                <w:sz w:val="20"/>
                <w:szCs w:val="20"/>
              </w:rPr>
            </w:pPr>
            <w:r w:rsidRPr="00BE7167">
              <w:rPr>
                <w:sz w:val="20"/>
                <w:szCs w:val="20"/>
              </w:rPr>
              <w:t>1</w:t>
            </w:r>
          </w:p>
        </w:tc>
      </w:tr>
    </w:tbl>
    <w:p w14:paraId="581EEC84" w14:textId="77777777" w:rsidR="00BA272D" w:rsidRPr="00BA272D" w:rsidRDefault="00BA272D" w:rsidP="00BA272D">
      <w:pPr>
        <w:pStyle w:val="Heading2"/>
      </w:pPr>
      <w:r w:rsidRPr="00BA272D">
        <w:t>Gene Expression Parameters:</w:t>
      </w:r>
    </w:p>
    <w:tbl>
      <w:tblPr>
        <w:tblW w:w="0" w:type="auto"/>
        <w:tblCellMar>
          <w:top w:w="15" w:type="dxa"/>
          <w:left w:w="15" w:type="dxa"/>
          <w:bottom w:w="15" w:type="dxa"/>
          <w:right w:w="15" w:type="dxa"/>
        </w:tblCellMar>
        <w:tblLook w:val="04A0" w:firstRow="1" w:lastRow="0" w:firstColumn="1" w:lastColumn="0" w:noHBand="0" w:noVBand="1"/>
      </w:tblPr>
      <w:tblGrid>
        <w:gridCol w:w="3535"/>
        <w:gridCol w:w="4021"/>
        <w:gridCol w:w="1064"/>
      </w:tblGrid>
      <w:tr w:rsidR="00BA272D" w:rsidRPr="00BA272D" w14:paraId="71AF5D4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5646B5B" w14:textId="77777777" w:rsidR="00BA272D" w:rsidRPr="00BE7167" w:rsidRDefault="00BA272D" w:rsidP="00BA272D">
            <w:pPr>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774F02" w14:textId="77777777" w:rsidR="00BA272D" w:rsidRPr="00BE7167" w:rsidRDefault="00BA272D" w:rsidP="00BA272D">
            <w:pPr>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41EEE78" w14:textId="759AC947" w:rsidR="00BA272D" w:rsidRPr="00BE7167" w:rsidRDefault="00BA272D" w:rsidP="00BA272D">
            <w:pPr>
              <w:rPr>
                <w:b/>
                <w:bCs/>
                <w:sz w:val="20"/>
                <w:szCs w:val="20"/>
              </w:rPr>
            </w:pPr>
            <w:r w:rsidRPr="00BE7167">
              <w:rPr>
                <w:b/>
                <w:bCs/>
                <w:sz w:val="20"/>
                <w:szCs w:val="20"/>
              </w:rPr>
              <w:t xml:space="preserve">Default </w:t>
            </w:r>
          </w:p>
        </w:tc>
      </w:tr>
      <w:tr w:rsidR="00BA272D" w:rsidRPr="00BA272D" w14:paraId="2EB5A716"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F99D437" w14:textId="77777777" w:rsidR="00BA272D" w:rsidRPr="00BE7167" w:rsidRDefault="00BA272D" w:rsidP="00E712A7">
            <w:pPr>
              <w:spacing w:after="0"/>
              <w:rPr>
                <w:sz w:val="20"/>
                <w:szCs w:val="20"/>
              </w:rPr>
            </w:pPr>
            <w:r w:rsidRPr="00BE7167">
              <w:rPr>
                <w:sz w:val="20"/>
                <w:szCs w:val="20"/>
              </w:rPr>
              <w:t>UseGeneOverTranscLevelExpression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6F2C00" w14:textId="6026DC23" w:rsidR="00BA272D" w:rsidRPr="00BE7167" w:rsidRDefault="00727EC1" w:rsidP="00E712A7">
            <w:pPr>
              <w:spacing w:after="0"/>
              <w:rPr>
                <w:sz w:val="20"/>
                <w:szCs w:val="20"/>
              </w:rPr>
            </w:pPr>
            <w:r>
              <w:rPr>
                <w:sz w:val="20"/>
                <w:szCs w:val="20"/>
              </w:rPr>
              <w:t>U</w:t>
            </w:r>
            <w:r w:rsidR="00BA272D" w:rsidRPr="00BE7167">
              <w:rPr>
                <w:sz w:val="20"/>
                <w:szCs w:val="20"/>
              </w:rPr>
              <w:t>se gene level (1) or transcript isoform level (0) gene expression values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F7FD19" w14:textId="77777777" w:rsidR="00BA272D" w:rsidRPr="00BE7167" w:rsidRDefault="00BA272D" w:rsidP="00E712A7">
            <w:pPr>
              <w:spacing w:after="0"/>
              <w:rPr>
                <w:sz w:val="20"/>
                <w:szCs w:val="20"/>
              </w:rPr>
            </w:pPr>
            <w:r w:rsidRPr="00BE7167">
              <w:rPr>
                <w:sz w:val="20"/>
                <w:szCs w:val="20"/>
              </w:rPr>
              <w:t>0</w:t>
            </w:r>
          </w:p>
        </w:tc>
      </w:tr>
      <w:tr w:rsidR="00BA272D" w:rsidRPr="00BA272D" w14:paraId="7836EB9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D7CC57" w14:textId="77777777" w:rsidR="00BA272D" w:rsidRPr="00BE7167" w:rsidRDefault="00BA272D" w:rsidP="00E712A7">
            <w:pPr>
              <w:spacing w:after="0"/>
              <w:rPr>
                <w:sz w:val="20"/>
                <w:szCs w:val="20"/>
              </w:rPr>
            </w:pPr>
            <w:r w:rsidRPr="00BE7167">
              <w:rPr>
                <w:sz w:val="20"/>
                <w:szCs w:val="20"/>
              </w:rPr>
              <w:t>DoAllGenesHaveSameExpression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6C6D4D0" w14:textId="659777F1" w:rsidR="00BA272D" w:rsidRPr="00BE7167" w:rsidRDefault="00727EC1" w:rsidP="00E712A7">
            <w:pPr>
              <w:spacing w:after="0"/>
              <w:rPr>
                <w:sz w:val="20"/>
                <w:szCs w:val="20"/>
              </w:rPr>
            </w:pPr>
            <w:r>
              <w:rPr>
                <w:sz w:val="20"/>
                <w:szCs w:val="20"/>
              </w:rPr>
              <w:t>D</w:t>
            </w:r>
            <w:r w:rsidR="00BA272D" w:rsidRPr="00BE7167">
              <w:rPr>
                <w:sz w:val="20"/>
                <w:szCs w:val="20"/>
              </w:rPr>
              <w:t>ecide to assume equal expression for all genes (1) or to use gene expression reference (0)</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4DEF3AD" w14:textId="77777777" w:rsidR="00BA272D" w:rsidRPr="00BE7167" w:rsidRDefault="00BA272D" w:rsidP="00E712A7">
            <w:pPr>
              <w:spacing w:after="0"/>
              <w:rPr>
                <w:sz w:val="20"/>
                <w:szCs w:val="20"/>
              </w:rPr>
            </w:pPr>
            <w:r w:rsidRPr="00BE7167">
              <w:rPr>
                <w:sz w:val="20"/>
                <w:szCs w:val="20"/>
              </w:rPr>
              <w:t>0</w:t>
            </w:r>
          </w:p>
        </w:tc>
      </w:tr>
      <w:tr w:rsidR="00BA272D" w:rsidRPr="00BA272D" w14:paraId="2032CC4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DF90573" w14:textId="77777777" w:rsidR="00BA272D" w:rsidRPr="00BE7167" w:rsidRDefault="00BA272D" w:rsidP="00E712A7">
            <w:pPr>
              <w:spacing w:after="0"/>
              <w:rPr>
                <w:sz w:val="20"/>
                <w:szCs w:val="20"/>
              </w:rPr>
            </w:pPr>
            <w:r w:rsidRPr="00BE7167">
              <w:rPr>
                <w:sz w:val="20"/>
                <w:szCs w:val="20"/>
              </w:rPr>
              <w:t>UseRegularDNAExpression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55307E3" w14:textId="3EDA7B61" w:rsidR="00BA272D" w:rsidRPr="00BE7167" w:rsidRDefault="00BA272D" w:rsidP="00E712A7">
            <w:pPr>
              <w:spacing w:after="0"/>
              <w:rPr>
                <w:sz w:val="20"/>
                <w:szCs w:val="20"/>
              </w:rPr>
            </w:pPr>
            <w:r w:rsidRPr="00BE7167">
              <w:rPr>
                <w:sz w:val="20"/>
                <w:szCs w:val="20"/>
              </w:rPr>
              <w:t xml:space="preserve">(0) use DNA expression from </w:t>
            </w:r>
            <w:r w:rsidR="007D3F1D">
              <w:rPr>
                <w:sz w:val="20"/>
                <w:szCs w:val="20"/>
              </w:rPr>
              <w:t xml:space="preserve">the </w:t>
            </w:r>
            <w:r w:rsidRPr="00BE7167">
              <w:rPr>
                <w:sz w:val="20"/>
                <w:szCs w:val="20"/>
              </w:rPr>
              <w:t xml:space="preserve">gene expression track in </w:t>
            </w:r>
            <w:r w:rsidR="007D3F1D">
              <w:rPr>
                <w:sz w:val="20"/>
                <w:szCs w:val="20"/>
              </w:rPr>
              <w:t xml:space="preserve">the </w:t>
            </w:r>
            <w:r w:rsidRPr="00BE7167">
              <w:rPr>
                <w:sz w:val="20"/>
                <w:szCs w:val="20"/>
              </w:rPr>
              <w:t>expression data, (1) set expression to 2 for DNA</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6253B9" w14:textId="77777777" w:rsidR="00BA272D" w:rsidRPr="00BE7167" w:rsidRDefault="00BA272D" w:rsidP="00E712A7">
            <w:pPr>
              <w:spacing w:after="0"/>
              <w:rPr>
                <w:sz w:val="20"/>
                <w:szCs w:val="20"/>
              </w:rPr>
            </w:pPr>
            <w:r w:rsidRPr="00BE7167">
              <w:rPr>
                <w:sz w:val="20"/>
                <w:szCs w:val="20"/>
              </w:rPr>
              <w:t>1</w:t>
            </w:r>
          </w:p>
        </w:tc>
      </w:tr>
      <w:tr w:rsidR="00BA272D" w:rsidRPr="00BA272D" w14:paraId="04C5752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7D2B09B" w14:textId="77777777" w:rsidR="00BA272D" w:rsidRPr="00BE7167" w:rsidRDefault="00BA272D" w:rsidP="006B60B7">
            <w:pPr>
              <w:spacing w:after="0"/>
              <w:rPr>
                <w:sz w:val="20"/>
                <w:szCs w:val="20"/>
              </w:rPr>
            </w:pPr>
            <w:r w:rsidRPr="00BE7167">
              <w:rPr>
                <w:sz w:val="20"/>
                <w:szCs w:val="20"/>
              </w:rPr>
              <w:t>nullRNAcopynumber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8CDFFBA" w14:textId="154BA638" w:rsidR="00BA272D" w:rsidRPr="00BE7167" w:rsidRDefault="00BA272D" w:rsidP="006B60B7">
            <w:pPr>
              <w:spacing w:after="0"/>
              <w:rPr>
                <w:sz w:val="20"/>
                <w:szCs w:val="20"/>
              </w:rPr>
            </w:pPr>
            <w:r w:rsidRPr="00BE7167">
              <w:rPr>
                <w:sz w:val="20"/>
                <w:szCs w:val="20"/>
              </w:rPr>
              <w:t xml:space="preserve">RNA </w:t>
            </w:r>
            <w:r w:rsidR="007D3F1D">
              <w:rPr>
                <w:sz w:val="20"/>
                <w:szCs w:val="20"/>
              </w:rPr>
              <w:t>copy number</w:t>
            </w:r>
            <w:r w:rsidRPr="00BE7167">
              <w:rPr>
                <w:sz w:val="20"/>
                <w:szCs w:val="20"/>
              </w:rPr>
              <w:t xml:space="preserve"> when not using reference expression levels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1D85F1C" w14:textId="77777777" w:rsidR="00BA272D" w:rsidRPr="00BE7167" w:rsidRDefault="00BA272D" w:rsidP="006B60B7">
            <w:pPr>
              <w:spacing w:after="0"/>
              <w:rPr>
                <w:sz w:val="20"/>
                <w:szCs w:val="20"/>
              </w:rPr>
            </w:pPr>
            <w:r w:rsidRPr="00BE7167">
              <w:rPr>
                <w:sz w:val="20"/>
                <w:szCs w:val="20"/>
              </w:rPr>
              <w:t>100</w:t>
            </w:r>
          </w:p>
        </w:tc>
      </w:tr>
      <w:tr w:rsidR="00BA272D" w:rsidRPr="00BA272D" w14:paraId="3D4606D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2C8462" w14:textId="77777777" w:rsidR="00BA272D" w:rsidRPr="00BE7167" w:rsidRDefault="00BA272D" w:rsidP="006B60B7">
            <w:pPr>
              <w:spacing w:after="0"/>
              <w:rPr>
                <w:sz w:val="20"/>
                <w:szCs w:val="20"/>
              </w:rPr>
            </w:pPr>
            <w:r w:rsidRPr="00BE7167">
              <w:rPr>
                <w:sz w:val="20"/>
                <w:szCs w:val="20"/>
              </w:rPr>
              <w:t>nullDNAcopynumber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DF58F4" w14:textId="36F93E58" w:rsidR="00BA272D" w:rsidRPr="00BE7167" w:rsidRDefault="00BA272D" w:rsidP="006B60B7">
            <w:pPr>
              <w:spacing w:after="0"/>
              <w:rPr>
                <w:sz w:val="20"/>
                <w:szCs w:val="20"/>
              </w:rPr>
            </w:pPr>
            <w:r w:rsidRPr="00BE7167">
              <w:rPr>
                <w:sz w:val="20"/>
                <w:szCs w:val="20"/>
              </w:rPr>
              <w:t xml:space="preserve">DNA </w:t>
            </w:r>
            <w:r w:rsidR="007D3F1D">
              <w:rPr>
                <w:sz w:val="20"/>
                <w:szCs w:val="20"/>
              </w:rPr>
              <w:t>copy number</w:t>
            </w:r>
            <w:r w:rsidRPr="00BE7167">
              <w:rPr>
                <w:sz w:val="20"/>
                <w:szCs w:val="20"/>
              </w:rPr>
              <w:t xml:space="preserve"> when not using reference expression levels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6448B4" w14:textId="77777777" w:rsidR="00BA272D" w:rsidRPr="00BE7167" w:rsidRDefault="00BA272D" w:rsidP="006B60B7">
            <w:pPr>
              <w:spacing w:after="0"/>
              <w:rPr>
                <w:sz w:val="20"/>
                <w:szCs w:val="20"/>
              </w:rPr>
            </w:pPr>
            <w:r w:rsidRPr="00BE7167">
              <w:rPr>
                <w:sz w:val="20"/>
                <w:szCs w:val="20"/>
              </w:rPr>
              <w:t>2</w:t>
            </w:r>
          </w:p>
        </w:tc>
      </w:tr>
      <w:tr w:rsidR="00BA272D" w:rsidRPr="00BA272D" w14:paraId="5ECD8D2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281640F" w14:textId="77777777" w:rsidR="00BA272D" w:rsidRPr="00BE7167" w:rsidRDefault="00BA272D" w:rsidP="006B60B7">
            <w:pPr>
              <w:spacing w:after="0"/>
              <w:rPr>
                <w:sz w:val="20"/>
                <w:szCs w:val="20"/>
              </w:rPr>
            </w:pPr>
            <w:r w:rsidRPr="00BE7167">
              <w:rPr>
                <w:sz w:val="20"/>
                <w:szCs w:val="20"/>
              </w:rPr>
              <w:t>TMM_LogRatioTrim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8E87A3F" w14:textId="1D39DE29" w:rsidR="00BA272D" w:rsidRPr="00BE7167" w:rsidRDefault="007D3F1D" w:rsidP="006B60B7">
            <w:pPr>
              <w:spacing w:after="0"/>
              <w:rPr>
                <w:sz w:val="20"/>
                <w:szCs w:val="20"/>
              </w:rPr>
            </w:pPr>
            <w:r>
              <w:rPr>
                <w:sz w:val="20"/>
                <w:szCs w:val="20"/>
              </w:rPr>
              <w:t>When</w:t>
            </w:r>
            <w:r w:rsidR="00BA272D" w:rsidRPr="00BE7167">
              <w:rPr>
                <w:sz w:val="20"/>
                <w:szCs w:val="20"/>
              </w:rPr>
              <w:t xml:space="preserve"> normalizing TPM expression data using TMM</w:t>
            </w:r>
            <w:r>
              <w:rPr>
                <w:sz w:val="20"/>
                <w:szCs w:val="20"/>
              </w:rPr>
              <w:t>,</w:t>
            </w:r>
            <w:r w:rsidR="00BA272D" w:rsidRPr="00BE7167">
              <w:rPr>
                <w:sz w:val="20"/>
                <w:szCs w:val="20"/>
              </w:rPr>
              <w:t xml:space="preserve"> set </w:t>
            </w:r>
            <w:r>
              <w:rPr>
                <w:sz w:val="20"/>
                <w:szCs w:val="20"/>
              </w:rPr>
              <w:t xml:space="preserve">the </w:t>
            </w:r>
            <w:r w:rsidR="00BA272D" w:rsidRPr="00BE7167">
              <w:rPr>
                <w:sz w:val="20"/>
                <w:szCs w:val="20"/>
              </w:rPr>
              <w:t>log ratio trim threshold cutoff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A6CB2F" w14:textId="77777777" w:rsidR="00BA272D" w:rsidRPr="00BE7167" w:rsidRDefault="00BA272D" w:rsidP="006B60B7">
            <w:pPr>
              <w:spacing w:after="0"/>
              <w:rPr>
                <w:sz w:val="20"/>
                <w:szCs w:val="20"/>
              </w:rPr>
            </w:pPr>
            <w:r w:rsidRPr="00BE7167">
              <w:rPr>
                <w:sz w:val="20"/>
                <w:szCs w:val="20"/>
              </w:rPr>
              <w:t>0.3</w:t>
            </w:r>
          </w:p>
        </w:tc>
      </w:tr>
      <w:tr w:rsidR="00BA272D" w:rsidRPr="00BA272D" w14:paraId="466A869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AC4100" w14:textId="77777777" w:rsidR="00BA272D" w:rsidRPr="00BE7167" w:rsidRDefault="00BA272D" w:rsidP="006B60B7">
            <w:pPr>
              <w:spacing w:after="0"/>
              <w:rPr>
                <w:sz w:val="20"/>
                <w:szCs w:val="20"/>
              </w:rPr>
            </w:pPr>
            <w:r w:rsidRPr="00BE7167">
              <w:rPr>
                <w:sz w:val="20"/>
                <w:szCs w:val="20"/>
              </w:rPr>
              <w:t>TMM_SumTrim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14642D8" w14:textId="20744E07" w:rsidR="00BA272D" w:rsidRPr="00BE7167" w:rsidRDefault="007D3F1D" w:rsidP="006B60B7">
            <w:pPr>
              <w:spacing w:after="0"/>
              <w:rPr>
                <w:sz w:val="20"/>
                <w:szCs w:val="20"/>
              </w:rPr>
            </w:pPr>
            <w:r>
              <w:rPr>
                <w:sz w:val="20"/>
                <w:szCs w:val="20"/>
              </w:rPr>
              <w:t>When</w:t>
            </w:r>
            <w:r w:rsidR="00BA272D" w:rsidRPr="00BE7167">
              <w:rPr>
                <w:sz w:val="20"/>
                <w:szCs w:val="20"/>
              </w:rPr>
              <w:t xml:space="preserve"> normalizing TPM expression data using TMM</w:t>
            </w:r>
            <w:r>
              <w:rPr>
                <w:sz w:val="20"/>
                <w:szCs w:val="20"/>
              </w:rPr>
              <w:t>,</w:t>
            </w:r>
            <w:r w:rsidR="00BA272D" w:rsidRPr="00BE7167">
              <w:rPr>
                <w:sz w:val="20"/>
                <w:szCs w:val="20"/>
              </w:rPr>
              <w:t xml:space="preserve"> set </w:t>
            </w:r>
            <w:r>
              <w:rPr>
                <w:sz w:val="20"/>
                <w:szCs w:val="20"/>
              </w:rPr>
              <w:t xml:space="preserve">the </w:t>
            </w:r>
            <w:r w:rsidR="00BA272D" w:rsidRPr="00BE7167">
              <w:rPr>
                <w:sz w:val="20"/>
                <w:szCs w:val="20"/>
              </w:rPr>
              <w:t>sum trim threshold cutoff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7F0187" w14:textId="77777777" w:rsidR="00BA272D" w:rsidRPr="00BE7167" w:rsidRDefault="00BA272D" w:rsidP="006B60B7">
            <w:pPr>
              <w:spacing w:after="0"/>
              <w:rPr>
                <w:sz w:val="20"/>
                <w:szCs w:val="20"/>
              </w:rPr>
            </w:pPr>
            <w:r w:rsidRPr="00BE7167">
              <w:rPr>
                <w:sz w:val="20"/>
                <w:szCs w:val="20"/>
              </w:rPr>
              <w:t>0.05</w:t>
            </w:r>
          </w:p>
        </w:tc>
      </w:tr>
      <w:tr w:rsidR="00BA272D" w:rsidRPr="00BA272D" w14:paraId="72E9F78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FB924B1" w14:textId="77777777" w:rsidR="00BA272D" w:rsidRPr="00BE7167" w:rsidRDefault="00BA272D" w:rsidP="006B60B7">
            <w:pPr>
              <w:spacing w:after="0"/>
              <w:rPr>
                <w:sz w:val="20"/>
                <w:szCs w:val="20"/>
              </w:rPr>
            </w:pPr>
            <w:r w:rsidRPr="00BE7167">
              <w:rPr>
                <w:sz w:val="20"/>
                <w:szCs w:val="20"/>
              </w:rPr>
              <w:t>TMM_Acutoff</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CC18718" w14:textId="42C0AE5E" w:rsidR="00BA272D" w:rsidRPr="00BE7167" w:rsidRDefault="007D3F1D" w:rsidP="006B60B7">
            <w:pPr>
              <w:spacing w:after="0"/>
              <w:rPr>
                <w:sz w:val="20"/>
                <w:szCs w:val="20"/>
              </w:rPr>
            </w:pPr>
            <w:r>
              <w:rPr>
                <w:sz w:val="20"/>
                <w:szCs w:val="20"/>
              </w:rPr>
              <w:t>When</w:t>
            </w:r>
            <w:r w:rsidR="00BA272D" w:rsidRPr="00BE7167">
              <w:rPr>
                <w:sz w:val="20"/>
                <w:szCs w:val="20"/>
              </w:rPr>
              <w:t xml:space="preserve"> normalizing TPM expression data using TMM</w:t>
            </w:r>
            <w:r>
              <w:rPr>
                <w:sz w:val="20"/>
                <w:szCs w:val="20"/>
              </w:rPr>
              <w:t>,</w:t>
            </w:r>
            <w:r w:rsidR="00BA272D" w:rsidRPr="00BE7167">
              <w:rPr>
                <w:sz w:val="20"/>
                <w:szCs w:val="20"/>
              </w:rPr>
              <w:t xml:space="preserve"> set A cutoff value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7689A08" w14:textId="77777777" w:rsidR="00BA272D" w:rsidRPr="00BE7167" w:rsidRDefault="00BA272D" w:rsidP="006B60B7">
            <w:pPr>
              <w:spacing w:after="0"/>
              <w:rPr>
                <w:sz w:val="20"/>
                <w:szCs w:val="20"/>
              </w:rPr>
            </w:pPr>
            <w:r w:rsidRPr="00BE7167">
              <w:rPr>
                <w:sz w:val="20"/>
                <w:szCs w:val="20"/>
              </w:rPr>
              <w:t>-1e10</w:t>
            </w:r>
          </w:p>
        </w:tc>
      </w:tr>
      <w:tr w:rsidR="00BA272D" w:rsidRPr="00BA272D" w14:paraId="167831F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CAC37A" w14:textId="77777777" w:rsidR="00BA272D" w:rsidRPr="00BE7167" w:rsidRDefault="00BA272D" w:rsidP="006B60B7">
            <w:pPr>
              <w:spacing w:after="0"/>
              <w:rPr>
                <w:sz w:val="20"/>
                <w:szCs w:val="20"/>
              </w:rPr>
            </w:pPr>
            <w:r w:rsidRPr="00BE7167">
              <w:rPr>
                <w:sz w:val="20"/>
                <w:szCs w:val="20"/>
              </w:rPr>
              <w:t>TMM_doWeighting</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B9DE7C" w14:textId="5A738FB5" w:rsidR="00BA272D" w:rsidRPr="00BE7167" w:rsidRDefault="007D3F1D" w:rsidP="006B60B7">
            <w:pPr>
              <w:spacing w:after="0"/>
              <w:rPr>
                <w:sz w:val="20"/>
                <w:szCs w:val="20"/>
              </w:rPr>
            </w:pPr>
            <w:r>
              <w:rPr>
                <w:sz w:val="20"/>
                <w:szCs w:val="20"/>
              </w:rPr>
              <w:t>W</w:t>
            </w:r>
            <w:r w:rsidR="00BA272D" w:rsidRPr="00BE7167">
              <w:rPr>
                <w:sz w:val="20"/>
                <w:szCs w:val="20"/>
              </w:rPr>
              <w:t>hen normalizing TPM expression data</w:t>
            </w:r>
            <w:r>
              <w:rPr>
                <w:sz w:val="20"/>
                <w:szCs w:val="20"/>
              </w:rPr>
              <w:t>,</w:t>
            </w:r>
            <w:r w:rsidR="00BA272D" w:rsidRPr="00BE7167">
              <w:rPr>
                <w:sz w:val="20"/>
                <w:szCs w:val="20"/>
              </w:rPr>
              <w:t xml:space="preserve"> </w:t>
            </w:r>
            <w:r w:rsidR="0040305A" w:rsidRPr="00BE7167">
              <w:rPr>
                <w:sz w:val="20"/>
                <w:szCs w:val="20"/>
              </w:rPr>
              <w:t>weigh</w:t>
            </w:r>
            <w:r w:rsidR="00BA272D" w:rsidRPr="00BE7167">
              <w:rPr>
                <w:sz w:val="20"/>
                <w:szCs w:val="20"/>
              </w:rPr>
              <w:t xml:space="preserve"> </w:t>
            </w:r>
            <w:r w:rsidRPr="00BE7167">
              <w:rPr>
                <w:sz w:val="20"/>
                <w:szCs w:val="20"/>
              </w:rPr>
              <w:t>the terms</w:t>
            </w:r>
            <w:r w:rsidR="00BA272D" w:rsidRPr="00BE7167">
              <w:rPr>
                <w:sz w:val="20"/>
                <w:szCs w:val="20"/>
              </w:rPr>
              <w:t xml:space="preserve"> using </w:t>
            </w:r>
            <w:r>
              <w:rPr>
                <w:sz w:val="20"/>
                <w:szCs w:val="20"/>
              </w:rPr>
              <w:t xml:space="preserve">the </w:t>
            </w:r>
            <w:r w:rsidR="00BA272D" w:rsidRPr="00BE7167">
              <w:rPr>
                <w:sz w:val="20"/>
                <w:szCs w:val="20"/>
              </w:rPr>
              <w:t xml:space="preserve">inverse of </w:t>
            </w:r>
            <w:r>
              <w:rPr>
                <w:sz w:val="20"/>
                <w:szCs w:val="20"/>
              </w:rPr>
              <w:t xml:space="preserve">the </w:t>
            </w:r>
            <w:r w:rsidR="00BA272D" w:rsidRPr="00BE7167">
              <w:rPr>
                <w:sz w:val="20"/>
                <w:szCs w:val="20"/>
              </w:rPr>
              <w:t xml:space="preserve">approximate asymptotic variance of the M-values to account for genes with higher read counts having lower variance on </w:t>
            </w:r>
            <w:r>
              <w:rPr>
                <w:sz w:val="20"/>
                <w:szCs w:val="20"/>
              </w:rPr>
              <w:t xml:space="preserve">the </w:t>
            </w:r>
            <w:r w:rsidR="00BA272D" w:rsidRPr="00BE7167">
              <w:rPr>
                <w:sz w:val="20"/>
                <w:szCs w:val="20"/>
              </w:rPr>
              <w:t>log scale</w:t>
            </w:r>
            <w:r>
              <w:rPr>
                <w:sz w:val="20"/>
                <w:szCs w:val="20"/>
              </w:rPr>
              <w:t>,</w:t>
            </w:r>
            <w:r w:rsidR="00BA272D" w:rsidRPr="00BE7167">
              <w:rPr>
                <w:sz w:val="20"/>
                <w:szCs w:val="20"/>
              </w:rPr>
              <w:t xml:space="preserve"> and more reliable mean estimation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299199C" w14:textId="77777777" w:rsidR="00BA272D" w:rsidRPr="00BE7167" w:rsidRDefault="00BA272D" w:rsidP="006B60B7">
            <w:pPr>
              <w:spacing w:after="0"/>
              <w:rPr>
                <w:sz w:val="20"/>
                <w:szCs w:val="20"/>
              </w:rPr>
            </w:pPr>
            <w:r w:rsidRPr="00BE7167">
              <w:rPr>
                <w:sz w:val="20"/>
                <w:szCs w:val="20"/>
              </w:rPr>
              <w:t>1</w:t>
            </w:r>
          </w:p>
        </w:tc>
      </w:tr>
    </w:tbl>
    <w:p w14:paraId="1C229938" w14:textId="77777777" w:rsidR="00BA272D" w:rsidRPr="00BA272D" w:rsidRDefault="00BA272D" w:rsidP="00BA272D">
      <w:pPr>
        <w:pStyle w:val="Heading2"/>
      </w:pPr>
      <w:r w:rsidRPr="00BA272D">
        <w:lastRenderedPageBreak/>
        <w:t>Make Blast Database Settings:</w:t>
      </w:r>
    </w:p>
    <w:tbl>
      <w:tblPr>
        <w:tblW w:w="0" w:type="auto"/>
        <w:tblCellMar>
          <w:top w:w="15" w:type="dxa"/>
          <w:left w:w="15" w:type="dxa"/>
          <w:bottom w:w="15" w:type="dxa"/>
          <w:right w:w="15" w:type="dxa"/>
        </w:tblCellMar>
        <w:tblLook w:val="04A0" w:firstRow="1" w:lastRow="0" w:firstColumn="1" w:lastColumn="0" w:noHBand="0" w:noVBand="1"/>
      </w:tblPr>
      <w:tblGrid>
        <w:gridCol w:w="1487"/>
        <w:gridCol w:w="6069"/>
        <w:gridCol w:w="1064"/>
      </w:tblGrid>
      <w:tr w:rsidR="00BA272D" w:rsidRPr="00BA272D" w14:paraId="65CE8BE2" w14:textId="77777777" w:rsidTr="00BA272D">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65CB8CE" w14:textId="77777777" w:rsidR="00BA272D" w:rsidRPr="00BE7167" w:rsidRDefault="00BA272D" w:rsidP="00BE716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E2AB144" w14:textId="77777777" w:rsidR="00BA272D" w:rsidRPr="00BE7167" w:rsidRDefault="00BA272D" w:rsidP="00BE716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DF766A" w14:textId="0D66BDC3" w:rsidR="00BA272D" w:rsidRPr="00BE7167" w:rsidRDefault="00BA272D" w:rsidP="00BE7167">
            <w:pPr>
              <w:spacing w:after="0"/>
              <w:rPr>
                <w:b/>
                <w:bCs/>
                <w:sz w:val="20"/>
                <w:szCs w:val="20"/>
              </w:rPr>
            </w:pPr>
            <w:r w:rsidRPr="00BE7167">
              <w:rPr>
                <w:b/>
                <w:bCs/>
                <w:sz w:val="20"/>
                <w:szCs w:val="20"/>
              </w:rPr>
              <w:t xml:space="preserve">Default </w:t>
            </w:r>
          </w:p>
        </w:tc>
      </w:tr>
      <w:tr w:rsidR="00BA272D" w:rsidRPr="00BA272D" w14:paraId="2E77C225" w14:textId="77777777" w:rsidTr="00BA272D">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FD952F7" w14:textId="77777777" w:rsidR="00BA272D" w:rsidRPr="00BE7167" w:rsidRDefault="00BA272D" w:rsidP="00BE7167">
            <w:pPr>
              <w:spacing w:after="0"/>
              <w:rPr>
                <w:sz w:val="20"/>
                <w:szCs w:val="20"/>
              </w:rPr>
            </w:pPr>
            <w:r w:rsidRPr="00BE7167">
              <w:rPr>
                <w:sz w:val="20"/>
                <w:szCs w:val="20"/>
              </w:rPr>
              <w:t>Parse_seqids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F509CDC" w14:textId="2F0C03E2" w:rsidR="00BA272D" w:rsidRPr="00BE7167" w:rsidRDefault="00BE7167" w:rsidP="00BE7167">
            <w:pPr>
              <w:spacing w:after="0"/>
              <w:rPr>
                <w:sz w:val="20"/>
                <w:szCs w:val="20"/>
              </w:rPr>
            </w:pPr>
            <w:r>
              <w:rPr>
                <w:sz w:val="20"/>
                <w:szCs w:val="20"/>
              </w:rPr>
              <w:t>When</w:t>
            </w:r>
            <w:r w:rsidR="00BA272D" w:rsidRPr="00BE7167">
              <w:rPr>
                <w:sz w:val="20"/>
                <w:szCs w:val="20"/>
              </w:rPr>
              <w:t xml:space="preserve"> making blast</w:t>
            </w:r>
            <w:r w:rsidR="00C34106">
              <w:rPr>
                <w:sz w:val="20"/>
                <w:szCs w:val="20"/>
              </w:rPr>
              <w:t xml:space="preserve"> </w:t>
            </w:r>
            <w:r w:rsidR="00BA272D" w:rsidRPr="00BE7167">
              <w:rPr>
                <w:sz w:val="20"/>
                <w:szCs w:val="20"/>
              </w:rPr>
              <w:t>d</w:t>
            </w:r>
            <w:r w:rsidR="00C34106">
              <w:rPr>
                <w:sz w:val="20"/>
                <w:szCs w:val="20"/>
              </w:rPr>
              <w:t>ata</w:t>
            </w:r>
            <w:r w:rsidR="00BA272D" w:rsidRPr="00BE7167">
              <w:rPr>
                <w:sz w:val="20"/>
                <w:szCs w:val="20"/>
              </w:rPr>
              <w:t>b</w:t>
            </w:r>
            <w:r w:rsidR="00C34106">
              <w:rPr>
                <w:sz w:val="20"/>
                <w:szCs w:val="20"/>
              </w:rPr>
              <w:t>ases</w:t>
            </w:r>
            <w:r w:rsidR="00BA272D" w:rsidRPr="00BE7167">
              <w:rPr>
                <w:sz w:val="20"/>
                <w:szCs w:val="20"/>
              </w:rPr>
              <w:t xml:space="preserve"> in </w:t>
            </w:r>
            <w:r>
              <w:rPr>
                <w:sz w:val="20"/>
                <w:szCs w:val="20"/>
              </w:rPr>
              <w:t xml:space="preserve">the </w:t>
            </w:r>
            <w:r w:rsidR="00BA272D" w:rsidRPr="00BE7167">
              <w:rPr>
                <w:sz w:val="20"/>
                <w:szCs w:val="20"/>
              </w:rPr>
              <w:t xml:space="preserve">software parse sequence </w:t>
            </w:r>
            <w:r>
              <w:rPr>
                <w:sz w:val="20"/>
                <w:szCs w:val="20"/>
              </w:rPr>
              <w:t>IDs</w:t>
            </w:r>
            <w:r w:rsidR="00BA272D" w:rsidRPr="00BE7167">
              <w:rPr>
                <w:sz w:val="20"/>
                <w:szCs w:val="20"/>
              </w:rPr>
              <w:t xml:space="preserve"> from fasta files as blast</w:t>
            </w:r>
            <w:r w:rsidR="00C34106">
              <w:rPr>
                <w:sz w:val="20"/>
                <w:szCs w:val="20"/>
              </w:rPr>
              <w:t xml:space="preserve"> database </w:t>
            </w:r>
            <w:r>
              <w:rPr>
                <w:sz w:val="20"/>
                <w:szCs w:val="20"/>
              </w:rPr>
              <w:t xml:space="preserve">sequence IDs </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9E5035" w14:textId="43800BF9" w:rsidR="00BA272D" w:rsidRPr="00BE7167" w:rsidRDefault="00BE7167" w:rsidP="00BE7167">
            <w:pPr>
              <w:spacing w:after="0"/>
              <w:rPr>
                <w:sz w:val="20"/>
                <w:szCs w:val="20"/>
              </w:rPr>
            </w:pPr>
            <w:r w:rsidRPr="00BE7167">
              <w:rPr>
                <w:sz w:val="20"/>
                <w:szCs w:val="20"/>
              </w:rPr>
              <w:t>false</w:t>
            </w:r>
          </w:p>
        </w:tc>
      </w:tr>
      <w:tr w:rsidR="00BA272D" w:rsidRPr="00BA272D" w14:paraId="591CAF6A" w14:textId="77777777" w:rsidTr="00BA272D">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5FC475" w14:textId="77777777" w:rsidR="00BA272D" w:rsidRPr="00BE7167" w:rsidRDefault="00BA272D" w:rsidP="00BE7167">
            <w:pPr>
              <w:spacing w:after="0"/>
              <w:rPr>
                <w:sz w:val="20"/>
                <w:szCs w:val="20"/>
              </w:rPr>
            </w:pPr>
            <w:r w:rsidRPr="00BE7167">
              <w:rPr>
                <w:sz w:val="20"/>
                <w:szCs w:val="20"/>
              </w:rPr>
              <w:t>Hash_index</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008D20" w14:textId="3560780F" w:rsidR="00BA272D" w:rsidRPr="00BE7167" w:rsidRDefault="00BE7167" w:rsidP="00BE7167">
            <w:pPr>
              <w:spacing w:after="0"/>
              <w:rPr>
                <w:sz w:val="20"/>
                <w:szCs w:val="20"/>
              </w:rPr>
            </w:pPr>
            <w:r>
              <w:rPr>
                <w:sz w:val="20"/>
                <w:szCs w:val="20"/>
              </w:rPr>
              <w:t>When</w:t>
            </w:r>
            <w:r w:rsidR="00BA272D" w:rsidRPr="00BE7167">
              <w:rPr>
                <w:sz w:val="20"/>
                <w:szCs w:val="20"/>
              </w:rPr>
              <w:t xml:space="preserve"> making </w:t>
            </w:r>
            <w:r w:rsidR="00C34106">
              <w:rPr>
                <w:sz w:val="20"/>
                <w:szCs w:val="20"/>
              </w:rPr>
              <w:t xml:space="preserve">a </w:t>
            </w:r>
            <w:r w:rsidR="00BA272D" w:rsidRPr="00BE7167">
              <w:rPr>
                <w:sz w:val="20"/>
                <w:szCs w:val="20"/>
              </w:rPr>
              <w:t>blast</w:t>
            </w:r>
            <w:r w:rsidR="00C34106">
              <w:rPr>
                <w:sz w:val="20"/>
                <w:szCs w:val="20"/>
              </w:rPr>
              <w:t xml:space="preserve"> </w:t>
            </w:r>
            <w:r w:rsidR="00727EC1">
              <w:rPr>
                <w:sz w:val="20"/>
                <w:szCs w:val="20"/>
              </w:rPr>
              <w:t>database</w:t>
            </w:r>
            <w:r w:rsidR="009E2361">
              <w:rPr>
                <w:sz w:val="20"/>
                <w:szCs w:val="20"/>
              </w:rPr>
              <w:t>,</w:t>
            </w:r>
            <w:r w:rsidR="00BA272D" w:rsidRPr="00BE7167">
              <w:rPr>
                <w:sz w:val="20"/>
                <w:szCs w:val="20"/>
              </w:rPr>
              <w:t xml:space="preserve"> </w:t>
            </w:r>
            <w:r w:rsidR="009E2361">
              <w:rPr>
                <w:sz w:val="20"/>
                <w:szCs w:val="20"/>
              </w:rPr>
              <w:t>creating</w:t>
            </w:r>
            <w:r w:rsidR="00BA272D" w:rsidRPr="00BE7167">
              <w:rPr>
                <w:sz w:val="20"/>
                <w:szCs w:val="20"/>
              </w:rPr>
              <w:t xml:space="preserve"> sequence hash indexes leads to faster exact match retrieval</w:t>
            </w:r>
            <w:r w:rsidR="009E2361">
              <w:rPr>
                <w:sz w:val="20"/>
                <w:szCs w:val="20"/>
              </w:rPr>
              <w:t>,</w:t>
            </w:r>
            <w:r w:rsidR="00BA272D" w:rsidRPr="00BE7167">
              <w:rPr>
                <w:sz w:val="20"/>
                <w:szCs w:val="20"/>
              </w:rPr>
              <w:t xml:space="preserve"> but less accurate range matches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32EF8C" w14:textId="77777777" w:rsidR="00BA272D" w:rsidRPr="00BE7167" w:rsidRDefault="00BA272D" w:rsidP="00BE7167">
            <w:pPr>
              <w:spacing w:after="0"/>
              <w:rPr>
                <w:sz w:val="20"/>
                <w:szCs w:val="20"/>
              </w:rPr>
            </w:pPr>
            <w:r w:rsidRPr="00BE7167">
              <w:rPr>
                <w:sz w:val="20"/>
                <w:szCs w:val="20"/>
              </w:rPr>
              <w:t>false</w:t>
            </w:r>
          </w:p>
        </w:tc>
      </w:tr>
    </w:tbl>
    <w:p w14:paraId="3C826261" w14:textId="77777777" w:rsidR="00BA272D" w:rsidRPr="00BA272D" w:rsidRDefault="00BA272D" w:rsidP="00BA272D">
      <w:pPr>
        <w:pStyle w:val="Heading2"/>
      </w:pPr>
      <w:r w:rsidRPr="00BA272D">
        <w:t>BLAST Parameters:</w:t>
      </w:r>
    </w:p>
    <w:tbl>
      <w:tblPr>
        <w:tblW w:w="0" w:type="auto"/>
        <w:tblCellMar>
          <w:top w:w="15" w:type="dxa"/>
          <w:left w:w="15" w:type="dxa"/>
          <w:bottom w:w="15" w:type="dxa"/>
          <w:right w:w="15" w:type="dxa"/>
        </w:tblCellMar>
        <w:tblLook w:val="04A0" w:firstRow="1" w:lastRow="0" w:firstColumn="1" w:lastColumn="0" w:noHBand="0" w:noVBand="1"/>
      </w:tblPr>
      <w:tblGrid>
        <w:gridCol w:w="1825"/>
        <w:gridCol w:w="5529"/>
        <w:gridCol w:w="1266"/>
      </w:tblGrid>
      <w:tr w:rsidR="00BA272D" w:rsidRPr="00BA272D" w14:paraId="77DC74F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04FA27" w14:textId="77777777" w:rsidR="00BA272D" w:rsidRPr="00BE7167" w:rsidRDefault="00BA272D" w:rsidP="00B57D53">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6FD9EFB" w14:textId="77777777" w:rsidR="00BA272D" w:rsidRPr="00BE7167" w:rsidRDefault="00BA272D" w:rsidP="00B57D53">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C8E3EB" w14:textId="74D63491" w:rsidR="00BA272D" w:rsidRPr="00BE7167" w:rsidRDefault="00BA272D" w:rsidP="00B57D53">
            <w:pPr>
              <w:spacing w:after="0"/>
              <w:rPr>
                <w:b/>
                <w:bCs/>
                <w:sz w:val="20"/>
                <w:szCs w:val="20"/>
              </w:rPr>
            </w:pPr>
            <w:r w:rsidRPr="00BE7167">
              <w:rPr>
                <w:b/>
                <w:bCs/>
                <w:sz w:val="20"/>
                <w:szCs w:val="20"/>
              </w:rPr>
              <w:t xml:space="preserve">Default </w:t>
            </w:r>
          </w:p>
        </w:tc>
      </w:tr>
      <w:tr w:rsidR="00BA272D" w:rsidRPr="00BA272D" w14:paraId="2EBB70D8"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7F9286" w14:textId="77777777" w:rsidR="00BA272D" w:rsidRPr="00BE7167" w:rsidRDefault="00BA272D" w:rsidP="00B57D53">
            <w:pPr>
              <w:spacing w:after="0"/>
              <w:rPr>
                <w:sz w:val="20"/>
                <w:szCs w:val="20"/>
              </w:rPr>
            </w:pPr>
            <w:r w:rsidRPr="00BE7167">
              <w:rPr>
                <w:sz w:val="20"/>
                <w:szCs w:val="20"/>
              </w:rPr>
              <w:t>evalue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C250F73" w14:textId="4B9179CB" w:rsidR="00BA272D" w:rsidRPr="00BE7167" w:rsidRDefault="00BE7167" w:rsidP="00B57D53">
            <w:pPr>
              <w:spacing w:after="0"/>
              <w:rPr>
                <w:sz w:val="20"/>
                <w:szCs w:val="20"/>
              </w:rPr>
            </w:pPr>
            <w:r w:rsidRPr="00BE7167">
              <w:rPr>
                <w:sz w:val="20"/>
                <w:szCs w:val="20"/>
              </w:rPr>
              <w:t>E</w:t>
            </w:r>
            <w:r w:rsidR="00BA272D" w:rsidRPr="00BE7167">
              <w:rPr>
                <w:sz w:val="20"/>
                <w:szCs w:val="20"/>
              </w:rPr>
              <w:t>xpectation value cutoff</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CE7069" w14:textId="77777777" w:rsidR="00BA272D" w:rsidRPr="00BE7167" w:rsidRDefault="00BA272D" w:rsidP="00B57D53">
            <w:pPr>
              <w:spacing w:after="0"/>
              <w:rPr>
                <w:sz w:val="20"/>
                <w:szCs w:val="20"/>
              </w:rPr>
            </w:pPr>
            <w:r w:rsidRPr="00BE7167">
              <w:rPr>
                <w:sz w:val="20"/>
                <w:szCs w:val="20"/>
              </w:rPr>
              <w:t>1000</w:t>
            </w:r>
          </w:p>
        </w:tc>
      </w:tr>
      <w:tr w:rsidR="00BA272D" w:rsidRPr="00BA272D" w14:paraId="508E5CB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E4DC51" w14:textId="77777777" w:rsidR="00BA272D" w:rsidRPr="00BE7167" w:rsidRDefault="00BA272D" w:rsidP="00B57D53">
            <w:pPr>
              <w:spacing w:after="0"/>
              <w:rPr>
                <w:sz w:val="20"/>
                <w:szCs w:val="20"/>
              </w:rPr>
            </w:pPr>
            <w:r w:rsidRPr="00BE7167">
              <w:rPr>
                <w:sz w:val="20"/>
                <w:szCs w:val="20"/>
              </w:rPr>
              <w:t>Dust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1E50510" w14:textId="01A0C065" w:rsidR="00BA272D" w:rsidRPr="00BE7167" w:rsidRDefault="00BE7167" w:rsidP="00B57D53">
            <w:pPr>
              <w:spacing w:after="0"/>
              <w:rPr>
                <w:sz w:val="20"/>
                <w:szCs w:val="20"/>
              </w:rPr>
            </w:pPr>
            <w:r w:rsidRPr="00BE7167">
              <w:rPr>
                <w:sz w:val="20"/>
                <w:szCs w:val="20"/>
              </w:rPr>
              <w:t>F</w:t>
            </w:r>
            <w:r w:rsidR="00BA272D" w:rsidRPr="00BE7167">
              <w:rPr>
                <w:sz w:val="20"/>
                <w:szCs w:val="20"/>
              </w:rPr>
              <w:t>ilter query sequences with DUST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A001765" w14:textId="77777777" w:rsidR="00BA272D" w:rsidRPr="00BE7167" w:rsidRDefault="00BA272D" w:rsidP="00B57D53">
            <w:pPr>
              <w:spacing w:after="0"/>
              <w:rPr>
                <w:sz w:val="20"/>
                <w:szCs w:val="20"/>
              </w:rPr>
            </w:pPr>
            <w:r w:rsidRPr="00BE7167">
              <w:rPr>
                <w:sz w:val="20"/>
                <w:szCs w:val="20"/>
              </w:rPr>
              <w:t>no</w:t>
            </w:r>
          </w:p>
        </w:tc>
      </w:tr>
      <w:tr w:rsidR="00BA272D" w:rsidRPr="00BA272D" w14:paraId="681B94A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872529" w14:textId="77777777" w:rsidR="00BA272D" w:rsidRPr="00BE7167" w:rsidRDefault="00BA272D" w:rsidP="00B57D53">
            <w:pPr>
              <w:spacing w:after="0"/>
              <w:rPr>
                <w:sz w:val="20"/>
                <w:szCs w:val="20"/>
              </w:rPr>
            </w:pPr>
            <w:r w:rsidRPr="00BE7167">
              <w:rPr>
                <w:sz w:val="20"/>
                <w:szCs w:val="20"/>
              </w:rPr>
              <w:t>Gapextend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A9391C" w14:textId="77777777" w:rsidR="00BA272D" w:rsidRPr="00BE7167" w:rsidRDefault="00BA272D" w:rsidP="00B57D53">
            <w:pPr>
              <w:spacing w:after="0"/>
              <w:rPr>
                <w:sz w:val="20"/>
                <w:szCs w:val="20"/>
              </w:rPr>
            </w:pPr>
            <w:r w:rsidRPr="00BE7167">
              <w:rPr>
                <w:sz w:val="20"/>
                <w:szCs w:val="20"/>
              </w:rPr>
              <w:t>Cost to extend a gap (integer)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00CF41" w14:textId="77777777" w:rsidR="00BA272D" w:rsidRPr="00BE7167" w:rsidRDefault="00BA272D" w:rsidP="00B57D53">
            <w:pPr>
              <w:spacing w:after="0"/>
              <w:rPr>
                <w:sz w:val="20"/>
                <w:szCs w:val="20"/>
              </w:rPr>
            </w:pPr>
            <w:r w:rsidRPr="00BE7167">
              <w:rPr>
                <w:sz w:val="20"/>
                <w:szCs w:val="20"/>
              </w:rPr>
              <w:t>2</w:t>
            </w:r>
          </w:p>
        </w:tc>
      </w:tr>
      <w:tr w:rsidR="00BA272D" w:rsidRPr="00BA272D" w14:paraId="1EDD387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522B2AC" w14:textId="77777777" w:rsidR="00BA272D" w:rsidRPr="00BE7167" w:rsidRDefault="00BA272D" w:rsidP="00B57D53">
            <w:pPr>
              <w:spacing w:after="0"/>
              <w:rPr>
                <w:sz w:val="20"/>
                <w:szCs w:val="20"/>
              </w:rPr>
            </w:pPr>
            <w:r w:rsidRPr="00BE7167">
              <w:rPr>
                <w:sz w:val="20"/>
                <w:szCs w:val="20"/>
              </w:rPr>
              <w:t>Gapopen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F2D2875" w14:textId="66A3181B" w:rsidR="00BA272D" w:rsidRPr="00BE7167" w:rsidRDefault="00BE7167" w:rsidP="00B57D53">
            <w:pPr>
              <w:spacing w:after="0"/>
              <w:rPr>
                <w:sz w:val="20"/>
                <w:szCs w:val="20"/>
              </w:rPr>
            </w:pPr>
            <w:r w:rsidRPr="00BE7167">
              <w:rPr>
                <w:sz w:val="20"/>
                <w:szCs w:val="20"/>
              </w:rPr>
              <w:t>Cost</w:t>
            </w:r>
            <w:r w:rsidR="00BA272D" w:rsidRPr="00BE7167">
              <w:rPr>
                <w:sz w:val="20"/>
                <w:szCs w:val="20"/>
              </w:rPr>
              <w:t xml:space="preserve"> to open a gap (integer)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275DE48" w14:textId="77777777" w:rsidR="00BA272D" w:rsidRPr="00BE7167" w:rsidRDefault="00BA272D" w:rsidP="00B57D53">
            <w:pPr>
              <w:spacing w:after="0"/>
              <w:rPr>
                <w:sz w:val="20"/>
                <w:szCs w:val="20"/>
              </w:rPr>
            </w:pPr>
            <w:r w:rsidRPr="00BE7167">
              <w:rPr>
                <w:sz w:val="20"/>
                <w:szCs w:val="20"/>
              </w:rPr>
              <w:t>5</w:t>
            </w:r>
          </w:p>
        </w:tc>
      </w:tr>
      <w:tr w:rsidR="00BA272D" w:rsidRPr="00BA272D" w14:paraId="741E748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7CBEB93" w14:textId="77777777" w:rsidR="00BA272D" w:rsidRPr="00BE7167" w:rsidRDefault="00BA272D" w:rsidP="00B57D53">
            <w:pPr>
              <w:spacing w:after="0"/>
              <w:rPr>
                <w:sz w:val="20"/>
                <w:szCs w:val="20"/>
              </w:rPr>
            </w:pPr>
            <w:r w:rsidRPr="00BE7167">
              <w:rPr>
                <w:sz w:val="20"/>
                <w:szCs w:val="20"/>
              </w:rPr>
              <w:t>Num_alignments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5191EAC" w14:textId="0AD9CCCB" w:rsidR="00BA272D" w:rsidRPr="00BE7167" w:rsidRDefault="00BE7167" w:rsidP="00B57D53">
            <w:pPr>
              <w:spacing w:after="0"/>
              <w:rPr>
                <w:sz w:val="20"/>
                <w:szCs w:val="20"/>
              </w:rPr>
            </w:pPr>
            <w:r w:rsidRPr="00BE7167">
              <w:rPr>
                <w:sz w:val="20"/>
                <w:szCs w:val="20"/>
              </w:rPr>
              <w:t>Max number</w:t>
            </w:r>
            <w:r w:rsidR="00BA272D" w:rsidRPr="00BE7167">
              <w:rPr>
                <w:sz w:val="20"/>
                <w:szCs w:val="20"/>
              </w:rPr>
              <w:t xml:space="preserve"> of database </w:t>
            </w:r>
            <w:r w:rsidRPr="00BE7167">
              <w:rPr>
                <w:sz w:val="20"/>
                <w:szCs w:val="20"/>
              </w:rPr>
              <w:t>sequence</w:t>
            </w:r>
            <w:r w:rsidR="00BA272D" w:rsidRPr="00BE7167">
              <w:rPr>
                <w:sz w:val="20"/>
                <w:szCs w:val="20"/>
              </w:rPr>
              <w:t xml:space="preserve"> </w:t>
            </w:r>
            <w:r w:rsidRPr="00BE7167">
              <w:rPr>
                <w:sz w:val="20"/>
                <w:szCs w:val="20"/>
              </w:rPr>
              <w:t>alignments to report per query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FBA9622" w14:textId="77777777" w:rsidR="00BA272D" w:rsidRPr="00BE7167" w:rsidRDefault="00BA272D" w:rsidP="00B57D53">
            <w:pPr>
              <w:spacing w:after="0"/>
              <w:rPr>
                <w:sz w:val="20"/>
                <w:szCs w:val="20"/>
              </w:rPr>
            </w:pPr>
            <w:r w:rsidRPr="00BE7167">
              <w:rPr>
                <w:sz w:val="20"/>
                <w:szCs w:val="20"/>
              </w:rPr>
              <w:t>1000</w:t>
            </w:r>
          </w:p>
        </w:tc>
      </w:tr>
      <w:tr w:rsidR="00BA272D" w:rsidRPr="00BA272D" w14:paraId="6362691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F6991F9" w14:textId="77777777" w:rsidR="00BA272D" w:rsidRPr="00BE7167" w:rsidRDefault="00BA272D" w:rsidP="00B57D53">
            <w:pPr>
              <w:spacing w:after="0"/>
              <w:rPr>
                <w:sz w:val="20"/>
                <w:szCs w:val="20"/>
              </w:rPr>
            </w:pPr>
            <w:r w:rsidRPr="00BE7167">
              <w:rPr>
                <w:sz w:val="20"/>
                <w:szCs w:val="20"/>
              </w:rPr>
              <w:t>Penalty</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011CE02" w14:textId="47C7DC79" w:rsidR="00BA272D" w:rsidRPr="00BE7167" w:rsidRDefault="00BE7167" w:rsidP="00B57D53">
            <w:pPr>
              <w:spacing w:after="0"/>
              <w:rPr>
                <w:sz w:val="20"/>
                <w:szCs w:val="20"/>
              </w:rPr>
            </w:pPr>
            <w:r w:rsidRPr="00BE7167">
              <w:rPr>
                <w:sz w:val="20"/>
                <w:szCs w:val="20"/>
              </w:rPr>
              <w:t>Penalty</w:t>
            </w:r>
            <w:r w:rsidR="00BA272D" w:rsidRPr="00BE7167">
              <w:rPr>
                <w:sz w:val="20"/>
                <w:szCs w:val="20"/>
              </w:rPr>
              <w:t xml:space="preserve"> for a nucleotide mismatch</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618E051" w14:textId="77777777" w:rsidR="00BA272D" w:rsidRPr="00BE7167" w:rsidRDefault="00BA272D" w:rsidP="00B57D53">
            <w:pPr>
              <w:spacing w:after="0"/>
              <w:rPr>
                <w:sz w:val="20"/>
                <w:szCs w:val="20"/>
              </w:rPr>
            </w:pPr>
            <w:r w:rsidRPr="00BE7167">
              <w:rPr>
                <w:sz w:val="20"/>
                <w:szCs w:val="20"/>
              </w:rPr>
              <w:t>-3</w:t>
            </w:r>
          </w:p>
        </w:tc>
      </w:tr>
      <w:tr w:rsidR="00BA272D" w:rsidRPr="00BA272D" w14:paraId="18EDBBA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166F6F1" w14:textId="77777777" w:rsidR="00BA272D" w:rsidRPr="00BE7167" w:rsidRDefault="00BA272D" w:rsidP="00B57D53">
            <w:pPr>
              <w:spacing w:after="0"/>
              <w:rPr>
                <w:sz w:val="20"/>
                <w:szCs w:val="20"/>
              </w:rPr>
            </w:pPr>
            <w:r w:rsidRPr="00BE7167">
              <w:rPr>
                <w:sz w:val="20"/>
                <w:szCs w:val="20"/>
              </w:rPr>
              <w:t>Reward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61C55FC" w14:textId="77777777" w:rsidR="00BA272D" w:rsidRPr="00BE7167" w:rsidRDefault="00BA272D" w:rsidP="00B57D53">
            <w:pPr>
              <w:spacing w:after="0"/>
              <w:rPr>
                <w:sz w:val="20"/>
                <w:szCs w:val="20"/>
              </w:rPr>
            </w:pPr>
            <w:r w:rsidRPr="00BE7167">
              <w:rPr>
                <w:sz w:val="20"/>
                <w:szCs w:val="20"/>
              </w:rPr>
              <w:t>reward for a nucleotide match</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1BADF7" w14:textId="77777777" w:rsidR="00BA272D" w:rsidRPr="00BE7167" w:rsidRDefault="00BA272D" w:rsidP="00B57D53">
            <w:pPr>
              <w:spacing w:after="0"/>
              <w:rPr>
                <w:sz w:val="20"/>
                <w:szCs w:val="20"/>
              </w:rPr>
            </w:pPr>
            <w:r w:rsidRPr="00BE7167">
              <w:rPr>
                <w:sz w:val="20"/>
                <w:szCs w:val="20"/>
              </w:rPr>
              <w:t>1</w:t>
            </w:r>
          </w:p>
        </w:tc>
      </w:tr>
      <w:tr w:rsidR="00BA272D" w:rsidRPr="00BA272D" w14:paraId="2CD72ED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34547EA" w14:textId="42EB19C8" w:rsidR="00BA272D" w:rsidRPr="00BE7167" w:rsidRDefault="00BA272D" w:rsidP="00B57D53">
            <w:pPr>
              <w:spacing w:after="0"/>
              <w:rPr>
                <w:sz w:val="20"/>
                <w:szCs w:val="20"/>
              </w:rPr>
            </w:pPr>
            <w:r w:rsidRPr="00BE7167">
              <w:rPr>
                <w:sz w:val="20"/>
                <w:szCs w:val="20"/>
              </w:rPr>
              <w:t>Word</w:t>
            </w:r>
            <w:r w:rsidR="00BE7167" w:rsidRPr="00BE7167">
              <w:rPr>
                <w:sz w:val="20"/>
                <w:szCs w:val="20"/>
              </w:rPr>
              <w:t xml:space="preserve"> </w:t>
            </w:r>
            <w:r w:rsidRPr="00BE7167">
              <w:rPr>
                <w:sz w:val="20"/>
                <w:szCs w:val="20"/>
              </w:rPr>
              <w:t>size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E4D012" w14:textId="5048EDCA" w:rsidR="00BA272D" w:rsidRPr="00BE7167" w:rsidRDefault="00BA272D" w:rsidP="00B57D53">
            <w:pPr>
              <w:spacing w:after="0"/>
              <w:rPr>
                <w:sz w:val="20"/>
                <w:szCs w:val="20"/>
              </w:rPr>
            </w:pPr>
            <w:r w:rsidRPr="00BE7167">
              <w:rPr>
                <w:sz w:val="20"/>
                <w:szCs w:val="20"/>
              </w:rPr>
              <w:t xml:space="preserve">word size for </w:t>
            </w:r>
            <w:r w:rsidR="00BE7167" w:rsidRPr="00BE7167">
              <w:rPr>
                <w:sz w:val="20"/>
                <w:szCs w:val="20"/>
              </w:rPr>
              <w:t xml:space="preserve">the </w:t>
            </w:r>
            <w:r w:rsidRPr="00BE7167">
              <w:rPr>
                <w:sz w:val="20"/>
                <w:szCs w:val="20"/>
              </w:rPr>
              <w:t>wordfinder algorithm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C0F2A51" w14:textId="77777777" w:rsidR="00BA272D" w:rsidRPr="00BE7167" w:rsidRDefault="00BA272D" w:rsidP="00B57D53">
            <w:pPr>
              <w:spacing w:after="0"/>
              <w:rPr>
                <w:sz w:val="20"/>
                <w:szCs w:val="20"/>
              </w:rPr>
            </w:pPr>
            <w:r w:rsidRPr="00BE7167">
              <w:rPr>
                <w:sz w:val="20"/>
                <w:szCs w:val="20"/>
              </w:rPr>
              <w:t>7</w:t>
            </w:r>
          </w:p>
        </w:tc>
      </w:tr>
      <w:tr w:rsidR="00BE7167" w:rsidRPr="00BA272D" w14:paraId="2D7D8D10"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984371F" w14:textId="145E7E21" w:rsidR="00BE7167" w:rsidRPr="00BE7167" w:rsidRDefault="00BE7167" w:rsidP="00B57D53">
            <w:pPr>
              <w:spacing w:after="0"/>
              <w:rPr>
                <w:sz w:val="20"/>
                <w:szCs w:val="20"/>
              </w:rPr>
            </w:pPr>
            <w:r w:rsidRPr="00BE7167">
              <w:rPr>
                <w:sz w:val="20"/>
                <w:szCs w:val="20"/>
              </w:rPr>
              <w:t>Task</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0436712" w14:textId="67D128DD" w:rsidR="00BE7167" w:rsidRPr="00BE7167" w:rsidRDefault="00BE7167" w:rsidP="00B57D53">
            <w:pPr>
              <w:spacing w:after="0"/>
              <w:rPr>
                <w:sz w:val="20"/>
                <w:szCs w:val="20"/>
              </w:rPr>
            </w:pPr>
            <w:r w:rsidRPr="00BE7167">
              <w:rPr>
                <w:sz w:val="20"/>
                <w:szCs w:val="20"/>
              </w:rPr>
              <w:t xml:space="preserve">Which task to use when evaluating </w:t>
            </w:r>
            <w:r w:rsidR="007D3F1D">
              <w:rPr>
                <w:sz w:val="20"/>
                <w:szCs w:val="20"/>
              </w:rPr>
              <w:t>BLASTN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4D5E9F7" w14:textId="460F8B0A" w:rsidR="00BE7167" w:rsidRPr="00BE7167" w:rsidRDefault="00BE7167" w:rsidP="00B57D53">
            <w:pPr>
              <w:spacing w:after="0"/>
              <w:rPr>
                <w:sz w:val="20"/>
                <w:szCs w:val="20"/>
              </w:rPr>
            </w:pPr>
            <w:r w:rsidRPr="00BE7167">
              <w:rPr>
                <w:sz w:val="20"/>
                <w:szCs w:val="20"/>
              </w:rPr>
              <w:t>megablast</w:t>
            </w:r>
          </w:p>
        </w:tc>
      </w:tr>
    </w:tbl>
    <w:p w14:paraId="562D61B2" w14:textId="0D6811D7" w:rsidR="00BA272D" w:rsidRPr="00BA272D" w:rsidRDefault="00BA272D" w:rsidP="00BA272D">
      <w:pPr>
        <w:pStyle w:val="Heading2"/>
      </w:pPr>
      <w:r w:rsidRPr="00BA272D">
        <w:t>Model Simulation Settings:</w:t>
      </w:r>
    </w:p>
    <w:tbl>
      <w:tblPr>
        <w:tblW w:w="0" w:type="auto"/>
        <w:tblCellMar>
          <w:top w:w="15" w:type="dxa"/>
          <w:left w:w="15" w:type="dxa"/>
          <w:bottom w:w="15" w:type="dxa"/>
          <w:right w:w="15" w:type="dxa"/>
        </w:tblCellMar>
        <w:tblLook w:val="04A0" w:firstRow="1" w:lastRow="0" w:firstColumn="1" w:lastColumn="0" w:noHBand="0" w:noVBand="1"/>
      </w:tblPr>
      <w:tblGrid>
        <w:gridCol w:w="4035"/>
        <w:gridCol w:w="3521"/>
        <w:gridCol w:w="1064"/>
      </w:tblGrid>
      <w:tr w:rsidR="00BA272D" w:rsidRPr="00BA272D" w14:paraId="47D43A7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09D736" w14:textId="77777777" w:rsidR="00BA272D" w:rsidRPr="00BE7167" w:rsidRDefault="00BA272D" w:rsidP="00BE7167">
            <w:pPr>
              <w:spacing w:after="0"/>
              <w:rPr>
                <w:b/>
                <w:bCs/>
                <w:sz w:val="20"/>
                <w:szCs w:val="20"/>
              </w:rPr>
            </w:pPr>
            <w:r w:rsidRPr="00BE7167">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91FB85" w14:textId="77777777" w:rsidR="00BA272D" w:rsidRPr="00BE7167" w:rsidRDefault="00BA272D" w:rsidP="00BE7167">
            <w:pPr>
              <w:spacing w:after="0"/>
              <w:rPr>
                <w:b/>
                <w:bCs/>
                <w:sz w:val="20"/>
                <w:szCs w:val="20"/>
              </w:rPr>
            </w:pPr>
            <w:r w:rsidRPr="00BE7167">
              <w:rPr>
                <w:b/>
                <w:bCs/>
                <w:sz w:val="20"/>
                <w:szCs w:val="20"/>
              </w:rPr>
              <w:t>Description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56B1368" w14:textId="4965621B" w:rsidR="00BA272D" w:rsidRPr="00BE7167" w:rsidRDefault="00BA272D" w:rsidP="00BE7167">
            <w:pPr>
              <w:spacing w:after="0"/>
              <w:rPr>
                <w:b/>
                <w:bCs/>
                <w:sz w:val="20"/>
                <w:szCs w:val="20"/>
              </w:rPr>
            </w:pPr>
            <w:r w:rsidRPr="00BE7167">
              <w:rPr>
                <w:b/>
                <w:bCs/>
                <w:sz w:val="20"/>
                <w:szCs w:val="20"/>
              </w:rPr>
              <w:t xml:space="preserve">Default </w:t>
            </w:r>
          </w:p>
        </w:tc>
      </w:tr>
      <w:tr w:rsidR="00BA272D" w:rsidRPr="00BA272D" w14:paraId="02ACACC5"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3D31410" w14:textId="77777777" w:rsidR="00BA272D" w:rsidRPr="00BE7167" w:rsidRDefault="00BA272D" w:rsidP="00BE7167">
            <w:pPr>
              <w:spacing w:after="0"/>
              <w:rPr>
                <w:sz w:val="20"/>
                <w:szCs w:val="20"/>
              </w:rPr>
            </w:pPr>
            <w:r w:rsidRPr="00BE7167">
              <w:rPr>
                <w:sz w:val="20"/>
                <w:szCs w:val="20"/>
              </w:rPr>
              <w:t>removeUndesiredIsoformsFromPrediction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B56BD3" w14:textId="68905058" w:rsidR="00BA272D" w:rsidRPr="00BE7167" w:rsidRDefault="00BE7167" w:rsidP="00BE7167">
            <w:pPr>
              <w:spacing w:after="0"/>
              <w:rPr>
                <w:sz w:val="20"/>
                <w:szCs w:val="20"/>
              </w:rPr>
            </w:pPr>
            <w:r w:rsidRPr="00BE7167">
              <w:rPr>
                <w:sz w:val="20"/>
                <w:szCs w:val="20"/>
              </w:rPr>
              <w:t>When</w:t>
            </w:r>
            <w:r w:rsidR="00BA272D" w:rsidRPr="00BE7167">
              <w:rPr>
                <w:sz w:val="20"/>
                <w:szCs w:val="20"/>
              </w:rPr>
              <w:t xml:space="preserve"> evaluating main on/off-target binding</w:t>
            </w:r>
            <w:r w:rsidRPr="00BE7167">
              <w:rPr>
                <w:sz w:val="20"/>
                <w:szCs w:val="20"/>
              </w:rPr>
              <w:t>,</w:t>
            </w:r>
            <w:r w:rsidR="00BA272D" w:rsidRPr="00BE7167">
              <w:rPr>
                <w:sz w:val="20"/>
                <w:szCs w:val="20"/>
              </w:rPr>
              <w:t xml:space="preserve"> should alternate isoforms of desired targets be removed and not included in off-target quantification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F65878" w14:textId="77777777" w:rsidR="00BA272D" w:rsidRPr="00BE7167" w:rsidRDefault="00BA272D" w:rsidP="00BE7167">
            <w:pPr>
              <w:spacing w:after="0"/>
              <w:rPr>
                <w:sz w:val="20"/>
                <w:szCs w:val="20"/>
              </w:rPr>
            </w:pPr>
            <w:r w:rsidRPr="00BE7167">
              <w:rPr>
                <w:sz w:val="20"/>
                <w:szCs w:val="20"/>
              </w:rPr>
              <w:t>1</w:t>
            </w:r>
          </w:p>
        </w:tc>
      </w:tr>
      <w:tr w:rsidR="00BA272D" w:rsidRPr="00BA272D" w14:paraId="5CF35AB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56CA562" w14:textId="77777777" w:rsidR="00BA272D" w:rsidRPr="00BE7167" w:rsidRDefault="00BA272D" w:rsidP="00BE7167">
            <w:pPr>
              <w:spacing w:after="0"/>
              <w:rPr>
                <w:sz w:val="20"/>
                <w:szCs w:val="20"/>
              </w:rPr>
            </w:pPr>
            <w:r w:rsidRPr="00BE7167">
              <w:rPr>
                <w:sz w:val="20"/>
                <w:szCs w:val="20"/>
              </w:rPr>
              <w:t>ProbeConcentration_MicroMolar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41173B4" w14:textId="77777777" w:rsidR="00BA272D" w:rsidRPr="00BE7167" w:rsidRDefault="00BA272D" w:rsidP="00BE7167">
            <w:pPr>
              <w:spacing w:after="0"/>
              <w:rPr>
                <w:sz w:val="20"/>
                <w:szCs w:val="20"/>
              </w:rPr>
            </w:pPr>
            <w:r w:rsidRPr="00BE7167">
              <w:rPr>
                <w:sz w:val="20"/>
                <w:szCs w:val="20"/>
              </w:rPr>
              <w:t>probe concentration in uM</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90755D" w14:textId="77777777" w:rsidR="00BA272D" w:rsidRPr="00BE7167" w:rsidRDefault="00BA272D" w:rsidP="00BE7167">
            <w:pPr>
              <w:spacing w:after="0"/>
              <w:rPr>
                <w:sz w:val="20"/>
                <w:szCs w:val="20"/>
              </w:rPr>
            </w:pPr>
            <w:r w:rsidRPr="00BE7167">
              <w:rPr>
                <w:sz w:val="20"/>
                <w:szCs w:val="20"/>
              </w:rPr>
              <w:t>5e-6</w:t>
            </w:r>
          </w:p>
        </w:tc>
      </w:tr>
      <w:tr w:rsidR="00BA272D" w:rsidRPr="00BA272D" w14:paraId="1B0F7BA9"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EECB1FD" w14:textId="77777777" w:rsidR="00BA272D" w:rsidRPr="00BE7167" w:rsidRDefault="00BA272D" w:rsidP="00BE7167">
            <w:pPr>
              <w:spacing w:after="0"/>
              <w:rPr>
                <w:sz w:val="20"/>
                <w:szCs w:val="20"/>
              </w:rPr>
            </w:pPr>
            <w:r w:rsidRPr="00BE7167">
              <w:rPr>
                <w:sz w:val="20"/>
                <w:szCs w:val="20"/>
              </w:rPr>
              <w:t>CellRadius_Micron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97532FD" w14:textId="4BCDF1A0" w:rsidR="00BA272D" w:rsidRPr="00BE7167" w:rsidRDefault="00BA272D" w:rsidP="00BE7167">
            <w:pPr>
              <w:spacing w:after="0"/>
              <w:rPr>
                <w:sz w:val="20"/>
                <w:szCs w:val="20"/>
              </w:rPr>
            </w:pPr>
            <w:r w:rsidRPr="00BE7167">
              <w:rPr>
                <w:sz w:val="20"/>
                <w:szCs w:val="20"/>
              </w:rPr>
              <w:t xml:space="preserve">cell radius in microns for converting RNA molecule counts into concentration for solving </w:t>
            </w:r>
            <w:r w:rsidR="00BE7167">
              <w:rPr>
                <w:sz w:val="20"/>
                <w:szCs w:val="20"/>
              </w:rPr>
              <w:t xml:space="preserve">the </w:t>
            </w:r>
            <w:r w:rsidRPr="00BE7167">
              <w:rPr>
                <w:sz w:val="20"/>
                <w:szCs w:val="20"/>
              </w:rPr>
              <w:t>binding equilibrium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320C53" w14:textId="77777777" w:rsidR="00BA272D" w:rsidRPr="00BE7167" w:rsidRDefault="00BA272D" w:rsidP="00BE7167">
            <w:pPr>
              <w:spacing w:after="0"/>
              <w:rPr>
                <w:sz w:val="20"/>
                <w:szCs w:val="20"/>
              </w:rPr>
            </w:pPr>
            <w:r w:rsidRPr="00BE7167">
              <w:rPr>
                <w:sz w:val="20"/>
                <w:szCs w:val="20"/>
              </w:rPr>
              <w:t>10</w:t>
            </w:r>
          </w:p>
        </w:tc>
      </w:tr>
      <w:tr w:rsidR="00BA272D" w:rsidRPr="00BA272D" w14:paraId="26781C9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C07BC04" w14:textId="77777777" w:rsidR="00BA272D" w:rsidRPr="00BE7167" w:rsidRDefault="00BA272D" w:rsidP="00BE7167">
            <w:pPr>
              <w:spacing w:after="0"/>
              <w:rPr>
                <w:sz w:val="20"/>
                <w:szCs w:val="20"/>
              </w:rPr>
            </w:pPr>
            <w:r w:rsidRPr="00BE7167">
              <w:rPr>
                <w:sz w:val="20"/>
                <w:szCs w:val="20"/>
              </w:rPr>
              <w:lastRenderedPageBreak/>
              <w:t>Dilution_Vector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FC4C178" w14:textId="6B7392A7" w:rsidR="00BA272D" w:rsidRPr="00BE7167" w:rsidRDefault="00BE7167" w:rsidP="00BE7167">
            <w:pPr>
              <w:spacing w:after="0"/>
              <w:rPr>
                <w:sz w:val="20"/>
                <w:szCs w:val="20"/>
              </w:rPr>
            </w:pPr>
            <w:r>
              <w:rPr>
                <w:sz w:val="20"/>
                <w:szCs w:val="20"/>
              </w:rPr>
              <w:t>comma-separated</w:t>
            </w:r>
            <w:r w:rsidR="00BA272D" w:rsidRPr="00BE7167">
              <w:rPr>
                <w:sz w:val="20"/>
                <w:szCs w:val="20"/>
              </w:rPr>
              <w:t xml:space="preserve"> vector of probe dilutions to evaluate binding equilibrium and predictions at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A3ECE2C" w14:textId="77777777" w:rsidR="00BA272D" w:rsidRPr="00BE7167" w:rsidRDefault="00BA272D" w:rsidP="00BE7167">
            <w:pPr>
              <w:spacing w:after="0"/>
              <w:rPr>
                <w:sz w:val="20"/>
                <w:szCs w:val="20"/>
              </w:rPr>
            </w:pPr>
            <w:r w:rsidRPr="00BE7167">
              <w:rPr>
                <w:sz w:val="20"/>
                <w:szCs w:val="20"/>
              </w:rPr>
              <w:t>1</w:t>
            </w:r>
          </w:p>
        </w:tc>
      </w:tr>
      <w:tr w:rsidR="00BA272D" w:rsidRPr="00BA272D" w14:paraId="28C76B0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EDA5F1" w14:textId="77777777" w:rsidR="00BA272D" w:rsidRPr="00BE7167" w:rsidRDefault="00BA272D" w:rsidP="00BE7167">
            <w:pPr>
              <w:spacing w:after="0"/>
              <w:rPr>
                <w:sz w:val="20"/>
                <w:szCs w:val="20"/>
              </w:rPr>
            </w:pPr>
            <w:r w:rsidRPr="00BE7167">
              <w:rPr>
                <w:sz w:val="20"/>
                <w:szCs w:val="20"/>
              </w:rPr>
              <w:t>Gibbs_Model_Vector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040DA2" w14:textId="4E8D5303" w:rsidR="00BA272D" w:rsidRPr="00BE7167" w:rsidRDefault="00BE7167" w:rsidP="00BE7167">
            <w:pPr>
              <w:spacing w:after="0"/>
              <w:rPr>
                <w:sz w:val="20"/>
                <w:szCs w:val="20"/>
              </w:rPr>
            </w:pPr>
            <w:r>
              <w:rPr>
                <w:sz w:val="20"/>
                <w:szCs w:val="20"/>
              </w:rPr>
              <w:t>comma-separated</w:t>
            </w:r>
            <w:r w:rsidR="00BA272D" w:rsidRPr="00BE7167">
              <w:rPr>
                <w:sz w:val="20"/>
                <w:szCs w:val="20"/>
              </w:rPr>
              <w:t xml:space="preserve"> vector of </w:t>
            </w:r>
            <w:r>
              <w:rPr>
                <w:sz w:val="20"/>
                <w:szCs w:val="20"/>
              </w:rPr>
              <w:t>Gibbs</w:t>
            </w:r>
            <w:r w:rsidR="00BA272D" w:rsidRPr="00BE7167">
              <w:rPr>
                <w:sz w:val="20"/>
                <w:szCs w:val="20"/>
              </w:rPr>
              <w:t xml:space="preserve"> thermodynamic models to use for evaluating binding equilibrium and predictions at</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68BB5BA" w14:textId="77777777" w:rsidR="00BA272D" w:rsidRPr="00BE7167" w:rsidRDefault="00BA272D" w:rsidP="00BE7167">
            <w:pPr>
              <w:spacing w:after="0"/>
              <w:rPr>
                <w:sz w:val="20"/>
                <w:szCs w:val="20"/>
              </w:rPr>
            </w:pPr>
            <w:r w:rsidRPr="00BE7167">
              <w:rPr>
                <w:sz w:val="20"/>
                <w:szCs w:val="20"/>
              </w:rPr>
              <w:t>1,2,3,4</w:t>
            </w:r>
          </w:p>
        </w:tc>
      </w:tr>
      <w:tr w:rsidR="00BA272D" w:rsidRPr="00BA272D" w14:paraId="1A68FC4A"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562A832" w14:textId="77777777" w:rsidR="00BA272D" w:rsidRPr="00BE7167" w:rsidRDefault="00BA272D" w:rsidP="00BE7167">
            <w:pPr>
              <w:spacing w:after="0"/>
              <w:rPr>
                <w:sz w:val="20"/>
                <w:szCs w:val="20"/>
              </w:rPr>
            </w:pPr>
            <w:r w:rsidRPr="00BE7167">
              <w:rPr>
                <w:sz w:val="20"/>
                <w:szCs w:val="20"/>
              </w:rPr>
              <w:t>Temperature_Celsius_Model_Vector</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4DB2ACE" w14:textId="5DC2953E" w:rsidR="00BA272D" w:rsidRPr="00BE7167" w:rsidRDefault="00BE7167" w:rsidP="00BE7167">
            <w:pPr>
              <w:spacing w:after="0"/>
              <w:rPr>
                <w:sz w:val="20"/>
                <w:szCs w:val="20"/>
              </w:rPr>
            </w:pPr>
            <w:r>
              <w:rPr>
                <w:sz w:val="20"/>
                <w:szCs w:val="20"/>
              </w:rPr>
              <w:t>comma-separated</w:t>
            </w:r>
            <w:r w:rsidR="00BA272D" w:rsidRPr="00BE7167">
              <w:rPr>
                <w:sz w:val="20"/>
                <w:szCs w:val="20"/>
              </w:rPr>
              <w:t xml:space="preserve"> vector of hybridization temperatures in Celsius to use for evaluating binding equilibrium and predictions at</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705F3DB" w14:textId="77777777" w:rsidR="00BA272D" w:rsidRPr="00BE7167" w:rsidRDefault="00BA272D" w:rsidP="00BE7167">
            <w:pPr>
              <w:spacing w:after="0"/>
              <w:rPr>
                <w:sz w:val="20"/>
                <w:szCs w:val="20"/>
              </w:rPr>
            </w:pPr>
            <w:r w:rsidRPr="00BE7167">
              <w:rPr>
                <w:sz w:val="20"/>
                <w:szCs w:val="20"/>
              </w:rPr>
              <w:t>37</w:t>
            </w:r>
          </w:p>
        </w:tc>
      </w:tr>
      <w:tr w:rsidR="00BA272D" w:rsidRPr="00BA272D" w14:paraId="64384AAD"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E6BFC1F" w14:textId="77777777" w:rsidR="00727EC1" w:rsidRDefault="00BA272D" w:rsidP="00BE7167">
            <w:pPr>
              <w:spacing w:after="0"/>
              <w:rPr>
                <w:sz w:val="20"/>
                <w:szCs w:val="20"/>
              </w:rPr>
            </w:pPr>
            <w:r w:rsidRPr="00BE7167">
              <w:rPr>
                <w:sz w:val="20"/>
                <w:szCs w:val="20"/>
              </w:rPr>
              <w:t>InitialFreeSolutionGuessConcentration</w:t>
            </w:r>
          </w:p>
          <w:p w14:paraId="48A373A8" w14:textId="026316BD" w:rsidR="00BA272D" w:rsidRPr="00BE7167" w:rsidRDefault="00BA272D" w:rsidP="00BE7167">
            <w:pPr>
              <w:spacing w:after="0"/>
              <w:rPr>
                <w:sz w:val="20"/>
                <w:szCs w:val="20"/>
              </w:rPr>
            </w:pPr>
            <w:r w:rsidRPr="00BE7167">
              <w:rPr>
                <w:sz w:val="20"/>
                <w:szCs w:val="20"/>
              </w:rPr>
              <w:t>_MicroMolar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98C687" w14:textId="77777777" w:rsidR="00BA272D" w:rsidRPr="00BE7167" w:rsidRDefault="00BA272D" w:rsidP="00BE7167">
            <w:pPr>
              <w:spacing w:after="0"/>
              <w:rPr>
                <w:sz w:val="20"/>
                <w:szCs w:val="20"/>
              </w:rPr>
            </w:pPr>
            <w:r w:rsidRPr="00BE7167">
              <w:rPr>
                <w:sz w:val="20"/>
                <w:szCs w:val="20"/>
              </w:rPr>
              <w:t>initial solution guess for steady state free probe concentration in uM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D05025C" w14:textId="77777777" w:rsidR="00BA272D" w:rsidRPr="00BE7167" w:rsidRDefault="00BA272D" w:rsidP="00BE7167">
            <w:pPr>
              <w:spacing w:after="0"/>
              <w:rPr>
                <w:sz w:val="20"/>
                <w:szCs w:val="20"/>
              </w:rPr>
            </w:pPr>
            <w:r w:rsidRPr="00BE7167">
              <w:rPr>
                <w:sz w:val="20"/>
                <w:szCs w:val="20"/>
              </w:rPr>
              <w:t>1e-10</w:t>
            </w:r>
          </w:p>
        </w:tc>
      </w:tr>
      <w:tr w:rsidR="00BA272D" w:rsidRPr="00BA272D" w14:paraId="45EDC3E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E95C515" w14:textId="77777777" w:rsidR="00BA272D" w:rsidRPr="00BE7167" w:rsidRDefault="00BA272D" w:rsidP="00BE7167">
            <w:pPr>
              <w:spacing w:after="0"/>
              <w:rPr>
                <w:sz w:val="20"/>
                <w:szCs w:val="20"/>
              </w:rPr>
            </w:pPr>
            <w:r w:rsidRPr="00BE7167">
              <w:rPr>
                <w:sz w:val="20"/>
                <w:szCs w:val="20"/>
              </w:rPr>
              <w:t>SolutionErrorTolerance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B6A899" w14:textId="31F03D5C" w:rsidR="00BA272D" w:rsidRPr="00BE7167" w:rsidRDefault="00BE7167" w:rsidP="00BE7167">
            <w:pPr>
              <w:spacing w:after="0"/>
              <w:rPr>
                <w:sz w:val="20"/>
                <w:szCs w:val="20"/>
              </w:rPr>
            </w:pPr>
            <w:r>
              <w:rPr>
                <w:sz w:val="20"/>
                <w:szCs w:val="20"/>
              </w:rPr>
              <w:t>Total</w:t>
            </w:r>
            <w:r w:rsidR="00BA272D" w:rsidRPr="00BE7167">
              <w:rPr>
                <w:sz w:val="20"/>
                <w:szCs w:val="20"/>
              </w:rPr>
              <w:t xml:space="preserve"> tolerance level for error in </w:t>
            </w:r>
            <w:r w:rsidR="00B57D53" w:rsidRPr="00BE7167">
              <w:rPr>
                <w:sz w:val="20"/>
                <w:szCs w:val="20"/>
              </w:rPr>
              <w:t xml:space="preserve">the </w:t>
            </w:r>
            <w:r w:rsidR="00BA272D" w:rsidRPr="00BE7167">
              <w:rPr>
                <w:sz w:val="20"/>
                <w:szCs w:val="20"/>
              </w:rPr>
              <w:t>final equilibrium solution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46EB3A0" w14:textId="77777777" w:rsidR="00BA272D" w:rsidRPr="00BE7167" w:rsidRDefault="00BA272D" w:rsidP="00BE7167">
            <w:pPr>
              <w:spacing w:after="0"/>
              <w:rPr>
                <w:sz w:val="20"/>
                <w:szCs w:val="20"/>
              </w:rPr>
            </w:pPr>
            <w:r w:rsidRPr="00BE7167">
              <w:rPr>
                <w:sz w:val="20"/>
                <w:szCs w:val="20"/>
              </w:rPr>
              <w:t>1</w:t>
            </w:r>
          </w:p>
        </w:tc>
      </w:tr>
      <w:tr w:rsidR="00BA272D" w:rsidRPr="00BA272D" w14:paraId="737A55B2"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D80AF3C" w14:textId="552EC494" w:rsidR="00BA272D" w:rsidRPr="00BE7167" w:rsidRDefault="00BA272D" w:rsidP="00BE7167">
            <w:pPr>
              <w:spacing w:after="0"/>
              <w:rPr>
                <w:sz w:val="20"/>
                <w:szCs w:val="20"/>
              </w:rPr>
            </w:pPr>
            <w:r w:rsidRPr="00BE7167">
              <w:rPr>
                <w:sz w:val="20"/>
                <w:szCs w:val="20"/>
              </w:rPr>
              <w:t>MaxRecursiveEquilibriumIterations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CCF6D7B" w14:textId="5077C8C4" w:rsidR="00BA272D" w:rsidRPr="00BE7167" w:rsidRDefault="00BA272D" w:rsidP="00BE7167">
            <w:pPr>
              <w:spacing w:after="0"/>
              <w:rPr>
                <w:sz w:val="20"/>
                <w:szCs w:val="20"/>
              </w:rPr>
            </w:pPr>
            <w:r w:rsidRPr="00BE7167">
              <w:rPr>
                <w:sz w:val="20"/>
                <w:szCs w:val="20"/>
              </w:rPr>
              <w:t>max number of equilibrium equation iterations</w:t>
            </w:r>
            <w:r w:rsidR="009E2361">
              <w:rPr>
                <w:sz w:val="20"/>
                <w:szCs w:val="20"/>
              </w:rPr>
              <w:t>,</w:t>
            </w:r>
            <w:r w:rsidRPr="00BE7167">
              <w:rPr>
                <w:sz w:val="20"/>
                <w:szCs w:val="20"/>
              </w:rPr>
              <w:t xml:space="preserve"> stopping at </w:t>
            </w:r>
            <w:r w:rsidR="009E2361">
              <w:rPr>
                <w:sz w:val="20"/>
                <w:szCs w:val="20"/>
              </w:rPr>
              <w:t xml:space="preserve">the </w:t>
            </w:r>
            <w:r w:rsidRPr="00BE7167">
              <w:rPr>
                <w:sz w:val="20"/>
                <w:szCs w:val="20"/>
              </w:rPr>
              <w:t>final calculated steady state, overrides solution error tolerance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A7FBFA" w14:textId="77777777" w:rsidR="00BA272D" w:rsidRPr="00BE7167" w:rsidRDefault="00BA272D" w:rsidP="00BE7167">
            <w:pPr>
              <w:spacing w:after="0"/>
              <w:rPr>
                <w:sz w:val="20"/>
                <w:szCs w:val="20"/>
              </w:rPr>
            </w:pPr>
            <w:r w:rsidRPr="00BE7167">
              <w:rPr>
                <w:sz w:val="20"/>
                <w:szCs w:val="20"/>
              </w:rPr>
              <w:t>40</w:t>
            </w:r>
          </w:p>
        </w:tc>
      </w:tr>
      <w:tr w:rsidR="00BA272D" w:rsidRPr="00BA272D" w14:paraId="2F093BD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736907D" w14:textId="77777777" w:rsidR="00BA272D" w:rsidRPr="00BE7167" w:rsidRDefault="00BA272D" w:rsidP="00BE7167">
            <w:pPr>
              <w:spacing w:after="0"/>
              <w:rPr>
                <w:sz w:val="20"/>
                <w:szCs w:val="20"/>
              </w:rPr>
            </w:pPr>
            <w:r w:rsidRPr="00BE7167">
              <w:rPr>
                <w:sz w:val="20"/>
                <w:szCs w:val="20"/>
              </w:rPr>
              <w:t>CellDiameter_Pixels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351EAF2" w14:textId="729EDED4" w:rsidR="00BA272D" w:rsidRPr="00BE7167" w:rsidRDefault="0040305A" w:rsidP="00BE7167">
            <w:pPr>
              <w:spacing w:after="0"/>
              <w:rPr>
                <w:sz w:val="20"/>
                <w:szCs w:val="20"/>
              </w:rPr>
            </w:pPr>
            <w:r w:rsidRPr="00BE7167">
              <w:rPr>
                <w:sz w:val="20"/>
                <w:szCs w:val="20"/>
              </w:rPr>
              <w:t>Cell</w:t>
            </w:r>
            <w:r w:rsidR="00BA272D" w:rsidRPr="00BE7167">
              <w:rPr>
                <w:sz w:val="20"/>
                <w:szCs w:val="20"/>
              </w:rPr>
              <w:t xml:space="preserve"> pixel diameter for background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8AF1018" w14:textId="77777777" w:rsidR="00BA272D" w:rsidRPr="00BE7167" w:rsidRDefault="00BA272D" w:rsidP="00BE7167">
            <w:pPr>
              <w:spacing w:after="0"/>
              <w:rPr>
                <w:sz w:val="20"/>
                <w:szCs w:val="20"/>
              </w:rPr>
            </w:pPr>
            <w:r w:rsidRPr="00BE7167">
              <w:rPr>
                <w:sz w:val="20"/>
                <w:szCs w:val="20"/>
              </w:rPr>
              <w:t>50</w:t>
            </w:r>
          </w:p>
        </w:tc>
      </w:tr>
      <w:tr w:rsidR="00BA272D" w:rsidRPr="00BA272D" w14:paraId="6D7F773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488543" w14:textId="77777777" w:rsidR="00BA272D" w:rsidRPr="00BE7167" w:rsidRDefault="00BA272D" w:rsidP="00BE7167">
            <w:pPr>
              <w:spacing w:after="0"/>
              <w:rPr>
                <w:sz w:val="20"/>
                <w:szCs w:val="20"/>
              </w:rPr>
            </w:pPr>
            <w:r w:rsidRPr="00BE7167">
              <w:rPr>
                <w:sz w:val="20"/>
                <w:szCs w:val="20"/>
              </w:rPr>
              <w:t>SpotRadius_Pixels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2D27FE" w14:textId="77777777" w:rsidR="00BA272D" w:rsidRPr="00BE7167" w:rsidRDefault="00BA272D" w:rsidP="00BE7167">
            <w:pPr>
              <w:spacing w:after="0"/>
              <w:rPr>
                <w:sz w:val="20"/>
                <w:szCs w:val="20"/>
              </w:rPr>
            </w:pPr>
            <w:r w:rsidRPr="00BE7167">
              <w:rPr>
                <w:sz w:val="20"/>
                <w:szCs w:val="20"/>
              </w:rPr>
              <w:t>spot pixel radius for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640E24" w14:textId="77777777" w:rsidR="00BA272D" w:rsidRPr="00BE7167" w:rsidRDefault="00BA272D" w:rsidP="00BE7167">
            <w:pPr>
              <w:spacing w:after="0"/>
              <w:rPr>
                <w:sz w:val="20"/>
                <w:szCs w:val="20"/>
              </w:rPr>
            </w:pPr>
            <w:r w:rsidRPr="00BE7167">
              <w:rPr>
                <w:sz w:val="20"/>
                <w:szCs w:val="20"/>
              </w:rPr>
              <w:t>5</w:t>
            </w:r>
          </w:p>
        </w:tc>
      </w:tr>
      <w:tr w:rsidR="00BA272D" w:rsidRPr="00BA272D" w14:paraId="37147E8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E0E11D0" w14:textId="77777777" w:rsidR="00BA272D" w:rsidRPr="00BE7167" w:rsidRDefault="00BA272D" w:rsidP="00BE7167">
            <w:pPr>
              <w:spacing w:after="0"/>
              <w:rPr>
                <w:sz w:val="20"/>
                <w:szCs w:val="20"/>
              </w:rPr>
            </w:pPr>
            <w:r w:rsidRPr="00BE7167">
              <w:rPr>
                <w:sz w:val="20"/>
                <w:szCs w:val="20"/>
              </w:rPr>
              <w:t>NumberOfReferenceZStacks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CCE2A50" w14:textId="77716607" w:rsidR="00BA272D" w:rsidRPr="00BE7167" w:rsidRDefault="00BE7167" w:rsidP="00BE7167">
            <w:pPr>
              <w:spacing w:after="0"/>
              <w:rPr>
                <w:sz w:val="20"/>
                <w:szCs w:val="20"/>
              </w:rPr>
            </w:pPr>
            <w:r w:rsidRPr="00BE7167">
              <w:rPr>
                <w:sz w:val="20"/>
                <w:szCs w:val="20"/>
              </w:rPr>
              <w:t>Number</w:t>
            </w:r>
            <w:r w:rsidR="00BA272D" w:rsidRPr="00BE7167">
              <w:rPr>
                <w:sz w:val="20"/>
                <w:szCs w:val="20"/>
              </w:rPr>
              <w:t xml:space="preserve"> of z-stacks to spread background across for intensity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C39F90E" w14:textId="77777777" w:rsidR="00BA272D" w:rsidRPr="00BE7167" w:rsidRDefault="00BA272D" w:rsidP="00BE7167">
            <w:pPr>
              <w:spacing w:after="0"/>
              <w:rPr>
                <w:sz w:val="20"/>
                <w:szCs w:val="20"/>
              </w:rPr>
            </w:pPr>
            <w:r w:rsidRPr="00BE7167">
              <w:rPr>
                <w:sz w:val="20"/>
                <w:szCs w:val="20"/>
              </w:rPr>
              <w:t>67</w:t>
            </w:r>
          </w:p>
        </w:tc>
      </w:tr>
      <w:tr w:rsidR="00BA272D" w:rsidRPr="00BA272D" w14:paraId="4BAB939F"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47D9B7" w14:textId="77777777" w:rsidR="00BA272D" w:rsidRPr="00BE7167" w:rsidRDefault="00BA272D" w:rsidP="00BE7167">
            <w:pPr>
              <w:spacing w:after="0"/>
              <w:rPr>
                <w:sz w:val="20"/>
                <w:szCs w:val="20"/>
              </w:rPr>
            </w:pPr>
            <w:r w:rsidRPr="00BE7167">
              <w:rPr>
                <w:sz w:val="20"/>
                <w:szCs w:val="20"/>
              </w:rPr>
              <w:t>SignalStepSize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7809EF" w14:textId="2D2FDFB0" w:rsidR="00BA272D" w:rsidRPr="00BE7167" w:rsidRDefault="00BE7167" w:rsidP="00BE7167">
            <w:pPr>
              <w:spacing w:after="0"/>
              <w:rPr>
                <w:sz w:val="20"/>
                <w:szCs w:val="20"/>
              </w:rPr>
            </w:pPr>
            <w:r w:rsidRPr="00BE7167">
              <w:rPr>
                <w:sz w:val="20"/>
                <w:szCs w:val="20"/>
              </w:rPr>
              <w:t>Step</w:t>
            </w:r>
            <w:r w:rsidR="00BA272D" w:rsidRPr="00BE7167">
              <w:rPr>
                <w:sz w:val="20"/>
                <w:szCs w:val="20"/>
              </w:rPr>
              <w:t xml:space="preserve"> size for signal intensity bins in signal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220878" w14:textId="77777777" w:rsidR="00BA272D" w:rsidRPr="00BE7167" w:rsidRDefault="00BA272D" w:rsidP="00BE7167">
            <w:pPr>
              <w:spacing w:after="0"/>
              <w:rPr>
                <w:sz w:val="20"/>
                <w:szCs w:val="20"/>
              </w:rPr>
            </w:pPr>
            <w:r w:rsidRPr="00BE7167">
              <w:rPr>
                <w:sz w:val="20"/>
                <w:szCs w:val="20"/>
              </w:rPr>
              <w:t>1e-1</w:t>
            </w:r>
          </w:p>
        </w:tc>
      </w:tr>
      <w:tr w:rsidR="00BA272D" w:rsidRPr="00BA272D" w14:paraId="19FD2BDB"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04B252A" w14:textId="77777777" w:rsidR="00BA272D" w:rsidRPr="00BE7167" w:rsidRDefault="00BA272D" w:rsidP="00BE7167">
            <w:pPr>
              <w:spacing w:after="0"/>
              <w:rPr>
                <w:sz w:val="20"/>
                <w:szCs w:val="20"/>
              </w:rPr>
            </w:pPr>
            <w:r w:rsidRPr="00BE7167">
              <w:rPr>
                <w:sz w:val="20"/>
                <w:szCs w:val="20"/>
              </w:rPr>
              <w:t>SignalMaxValue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DDD840A" w14:textId="5919ADFC" w:rsidR="00BA272D" w:rsidRPr="00BE7167" w:rsidRDefault="00BA272D" w:rsidP="00BE7167">
            <w:pPr>
              <w:spacing w:after="0"/>
              <w:rPr>
                <w:sz w:val="20"/>
                <w:szCs w:val="20"/>
              </w:rPr>
            </w:pPr>
            <w:r w:rsidRPr="00BE7167">
              <w:rPr>
                <w:sz w:val="20"/>
                <w:szCs w:val="20"/>
              </w:rPr>
              <w:t xml:space="preserve">max intensity value for ranges in </w:t>
            </w:r>
            <w:r w:rsidR="00BE7167">
              <w:rPr>
                <w:sz w:val="20"/>
                <w:szCs w:val="20"/>
              </w:rPr>
              <w:t xml:space="preserve">the </w:t>
            </w:r>
            <w:r w:rsidRPr="00BE7167">
              <w:rPr>
                <w:sz w:val="20"/>
                <w:szCs w:val="20"/>
              </w:rPr>
              <w:t>solution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61F4DEC" w14:textId="77777777" w:rsidR="00BA272D" w:rsidRPr="00BE7167" w:rsidRDefault="00BA272D" w:rsidP="00BE7167">
            <w:pPr>
              <w:spacing w:after="0"/>
              <w:rPr>
                <w:sz w:val="20"/>
                <w:szCs w:val="20"/>
              </w:rPr>
            </w:pPr>
            <w:r w:rsidRPr="00BE7167">
              <w:rPr>
                <w:sz w:val="20"/>
                <w:szCs w:val="20"/>
              </w:rPr>
              <w:t>3000</w:t>
            </w:r>
          </w:p>
        </w:tc>
      </w:tr>
      <w:tr w:rsidR="00BA272D" w:rsidRPr="00BA272D" w14:paraId="38DF1B77"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883139" w14:textId="77777777" w:rsidR="00BA272D" w:rsidRPr="00BE7167" w:rsidRDefault="00BA272D" w:rsidP="00BE7167">
            <w:pPr>
              <w:spacing w:after="0"/>
              <w:rPr>
                <w:sz w:val="20"/>
                <w:szCs w:val="20"/>
              </w:rPr>
            </w:pPr>
            <w:r w:rsidRPr="00BE7167">
              <w:rPr>
                <w:sz w:val="20"/>
                <w:szCs w:val="20"/>
              </w:rPr>
              <w:t>AutoFluoresenceBackground_MEAN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D5282F" w14:textId="77777777" w:rsidR="00BA272D" w:rsidRPr="00BE7167" w:rsidRDefault="00BA272D" w:rsidP="00BE7167">
            <w:pPr>
              <w:spacing w:after="0"/>
              <w:rPr>
                <w:sz w:val="20"/>
                <w:szCs w:val="20"/>
              </w:rPr>
            </w:pPr>
            <w:r w:rsidRPr="00BE7167">
              <w:rPr>
                <w:sz w:val="20"/>
                <w:szCs w:val="20"/>
              </w:rPr>
              <w:t>reference mean autofluorescence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7349B2" w14:textId="77777777" w:rsidR="00BA272D" w:rsidRPr="00BE7167" w:rsidRDefault="00BA272D" w:rsidP="00BE7167">
            <w:pPr>
              <w:spacing w:after="0"/>
              <w:rPr>
                <w:sz w:val="20"/>
                <w:szCs w:val="20"/>
              </w:rPr>
            </w:pPr>
            <w:r w:rsidRPr="00BE7167">
              <w:rPr>
                <w:sz w:val="20"/>
                <w:szCs w:val="20"/>
              </w:rPr>
              <w:t>278</w:t>
            </w:r>
          </w:p>
        </w:tc>
      </w:tr>
      <w:tr w:rsidR="00BA272D" w:rsidRPr="00BA272D" w14:paraId="1880CB9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22D69FD" w14:textId="77777777" w:rsidR="00BA272D" w:rsidRPr="00BE7167" w:rsidRDefault="00BA272D" w:rsidP="00BE7167">
            <w:pPr>
              <w:spacing w:after="0"/>
              <w:rPr>
                <w:sz w:val="20"/>
                <w:szCs w:val="20"/>
              </w:rPr>
            </w:pPr>
            <w:r w:rsidRPr="00BE7167">
              <w:rPr>
                <w:sz w:val="20"/>
                <w:szCs w:val="20"/>
              </w:rPr>
              <w:t>AutoFluoresenceBackground_STD</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47ECE0" w14:textId="77777777" w:rsidR="00BA272D" w:rsidRPr="00BE7167" w:rsidRDefault="00BA272D" w:rsidP="00BE7167">
            <w:pPr>
              <w:spacing w:after="0"/>
              <w:rPr>
                <w:sz w:val="20"/>
                <w:szCs w:val="20"/>
              </w:rPr>
            </w:pPr>
            <w:r w:rsidRPr="00BE7167">
              <w:rPr>
                <w:sz w:val="20"/>
                <w:szCs w:val="20"/>
              </w:rPr>
              <w:t>reference autofluorescence standard deviation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956F84E" w14:textId="77777777" w:rsidR="00BA272D" w:rsidRPr="00BE7167" w:rsidRDefault="00BA272D" w:rsidP="00BE7167">
            <w:pPr>
              <w:spacing w:after="0"/>
              <w:rPr>
                <w:sz w:val="20"/>
                <w:szCs w:val="20"/>
              </w:rPr>
            </w:pPr>
            <w:r w:rsidRPr="00BE7167">
              <w:rPr>
                <w:sz w:val="20"/>
                <w:szCs w:val="20"/>
              </w:rPr>
              <w:t>33</w:t>
            </w:r>
          </w:p>
        </w:tc>
      </w:tr>
      <w:tr w:rsidR="00BA272D" w:rsidRPr="00BA272D" w14:paraId="3FFA89F1"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101995" w14:textId="77777777" w:rsidR="00BA272D" w:rsidRPr="00BE7167" w:rsidRDefault="00BA272D" w:rsidP="00BE7167">
            <w:pPr>
              <w:spacing w:after="0"/>
              <w:rPr>
                <w:sz w:val="20"/>
                <w:szCs w:val="20"/>
              </w:rPr>
            </w:pPr>
            <w:r w:rsidRPr="00BE7167">
              <w:rPr>
                <w:sz w:val="20"/>
                <w:szCs w:val="20"/>
              </w:rPr>
              <w:t>NumberOfProbesInReferenceSpots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B230EA" w14:textId="1E5DE025" w:rsidR="00BA272D" w:rsidRPr="00BE7167" w:rsidRDefault="00BA272D" w:rsidP="00BE7167">
            <w:pPr>
              <w:spacing w:after="0"/>
              <w:rPr>
                <w:sz w:val="20"/>
                <w:szCs w:val="20"/>
              </w:rPr>
            </w:pPr>
            <w:r w:rsidRPr="00BE7167">
              <w:rPr>
                <w:sz w:val="20"/>
                <w:szCs w:val="20"/>
              </w:rPr>
              <w:t xml:space="preserve">number of probes in </w:t>
            </w:r>
            <w:r w:rsidR="009E2361">
              <w:rPr>
                <w:sz w:val="20"/>
                <w:szCs w:val="20"/>
              </w:rPr>
              <w:t xml:space="preserve">the </w:t>
            </w:r>
            <w:r w:rsidRPr="00BE7167">
              <w:rPr>
                <w:sz w:val="20"/>
                <w:szCs w:val="20"/>
              </w:rPr>
              <w:t>reference spot intensity for calibrating intensity predictions</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0B34EE" w14:textId="77777777" w:rsidR="00BA272D" w:rsidRPr="00BE7167" w:rsidRDefault="00BA272D" w:rsidP="00BE7167">
            <w:pPr>
              <w:spacing w:after="0"/>
              <w:rPr>
                <w:sz w:val="20"/>
                <w:szCs w:val="20"/>
              </w:rPr>
            </w:pPr>
            <w:r w:rsidRPr="00BE7167">
              <w:rPr>
                <w:sz w:val="20"/>
                <w:szCs w:val="20"/>
              </w:rPr>
              <w:t>48</w:t>
            </w:r>
          </w:p>
        </w:tc>
      </w:tr>
      <w:tr w:rsidR="00BA272D" w:rsidRPr="00BA272D" w14:paraId="23F42D3E"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8AC995" w14:textId="77777777" w:rsidR="00BA272D" w:rsidRPr="00BE7167" w:rsidRDefault="00BA272D" w:rsidP="00BE7167">
            <w:pPr>
              <w:spacing w:after="0"/>
              <w:rPr>
                <w:sz w:val="20"/>
                <w:szCs w:val="20"/>
              </w:rPr>
            </w:pPr>
            <w:r w:rsidRPr="00BE7167">
              <w:rPr>
                <w:sz w:val="20"/>
                <w:szCs w:val="20"/>
              </w:rPr>
              <w:t>ReferenceSpotIntensity_MEAN</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C64033D" w14:textId="77777777" w:rsidR="00BA272D" w:rsidRPr="00BE7167" w:rsidRDefault="00BA272D" w:rsidP="00BE7167">
            <w:pPr>
              <w:spacing w:after="0"/>
              <w:rPr>
                <w:sz w:val="20"/>
                <w:szCs w:val="20"/>
              </w:rPr>
            </w:pPr>
            <w:r w:rsidRPr="00BE7167">
              <w:rPr>
                <w:sz w:val="20"/>
                <w:szCs w:val="20"/>
              </w:rPr>
              <w:t>mean reference spot intensity</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3DD1826" w14:textId="77777777" w:rsidR="00BA272D" w:rsidRPr="00BE7167" w:rsidRDefault="00BA272D" w:rsidP="00BE7167">
            <w:pPr>
              <w:spacing w:after="0"/>
              <w:rPr>
                <w:sz w:val="20"/>
                <w:szCs w:val="20"/>
              </w:rPr>
            </w:pPr>
            <w:r w:rsidRPr="00BE7167">
              <w:rPr>
                <w:sz w:val="20"/>
                <w:szCs w:val="20"/>
              </w:rPr>
              <w:t>827</w:t>
            </w:r>
          </w:p>
        </w:tc>
      </w:tr>
      <w:tr w:rsidR="00BA272D" w:rsidRPr="00BA272D" w14:paraId="433B6013" w14:textId="77777777" w:rsidTr="00BE7167">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9786948" w14:textId="77777777" w:rsidR="00BA272D" w:rsidRPr="00BE7167" w:rsidRDefault="00BA272D" w:rsidP="00BE7167">
            <w:pPr>
              <w:spacing w:after="0"/>
              <w:rPr>
                <w:sz w:val="20"/>
                <w:szCs w:val="20"/>
              </w:rPr>
            </w:pPr>
            <w:r w:rsidRPr="00BE7167">
              <w:rPr>
                <w:sz w:val="20"/>
                <w:szCs w:val="20"/>
              </w:rPr>
              <w:lastRenderedPageBreak/>
              <w:t>ReferenceSpotIntensity_STD</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6BCD1E" w14:textId="77777777" w:rsidR="00BA272D" w:rsidRPr="00BE7167" w:rsidRDefault="00BA272D" w:rsidP="00BE7167">
            <w:pPr>
              <w:spacing w:after="0"/>
              <w:rPr>
                <w:sz w:val="20"/>
                <w:szCs w:val="20"/>
              </w:rPr>
            </w:pPr>
            <w:r w:rsidRPr="00BE7167">
              <w:rPr>
                <w:sz w:val="20"/>
                <w:szCs w:val="20"/>
              </w:rPr>
              <w:t>reference spot intensity standard deviation</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1A8C933" w14:textId="77777777" w:rsidR="00BA272D" w:rsidRPr="00BE7167" w:rsidRDefault="00BA272D" w:rsidP="00BE7167">
            <w:pPr>
              <w:spacing w:after="0"/>
              <w:rPr>
                <w:sz w:val="20"/>
                <w:szCs w:val="20"/>
              </w:rPr>
            </w:pPr>
            <w:r w:rsidRPr="00BE7167">
              <w:rPr>
                <w:sz w:val="20"/>
                <w:szCs w:val="20"/>
              </w:rPr>
              <w:t>28</w:t>
            </w:r>
          </w:p>
        </w:tc>
      </w:tr>
    </w:tbl>
    <w:p w14:paraId="133D613D" w14:textId="2A8CF096" w:rsidR="00CB7416" w:rsidRDefault="00CB7416" w:rsidP="00CB7416">
      <w:pPr>
        <w:pStyle w:val="Heading1"/>
      </w:pPr>
      <w:r>
        <w:t>8. Output Files</w:t>
      </w:r>
    </w:p>
    <w:p w14:paraId="025529C8" w14:textId="62B2DA07" w:rsidR="00FA20F5" w:rsidRDefault="00727EC1" w:rsidP="00003D65">
      <w:r>
        <w:t>Around a dozen</w:t>
      </w:r>
      <w:r w:rsidR="007D3F1D">
        <w:t xml:space="preserve"> results files are generated during the probe design process. Files First start with the GeneName in </w:t>
      </w:r>
      <w:r w:rsidR="001A68DC">
        <w:t>parentheses</w:t>
      </w:r>
      <w:r>
        <w:t>, with up to four</w:t>
      </w:r>
      <w:r w:rsidR="007D3F1D">
        <w:t xml:space="preserve"> parameter values recorded in the output file</w:t>
      </w:r>
      <w:r>
        <w:t xml:space="preserve"> names</w:t>
      </w:r>
      <w:r w:rsidR="007D3F1D">
        <w:t>. In the following table</w:t>
      </w:r>
      <w:r w:rsidR="001A68DC">
        <w:t>,</w:t>
      </w:r>
      <w:r w:rsidR="007D3F1D">
        <w:t xml:space="preserve"> </w:t>
      </w:r>
      <w:r>
        <w:t xml:space="preserve">the following parameter </w:t>
      </w:r>
      <w:r w:rsidR="007D3F1D">
        <w:t>values are highlighted</w:t>
      </w:r>
      <w:r w:rsidR="00AC4E22">
        <w:t xml:space="preserve"> using placeholders in place of their actual values</w:t>
      </w:r>
      <w:r>
        <w:t xml:space="preserve">: </w:t>
      </w:r>
      <w:r w:rsidR="007D3F1D">
        <w:t xml:space="preserve">the design target </w:t>
      </w:r>
      <w:r w:rsidR="001A68DC">
        <w:t>(</w:t>
      </w:r>
      <w:r w:rsidR="007D3F1D" w:rsidRPr="00AC4E22">
        <w:rPr>
          <w:b/>
          <w:bCs/>
          <w:color w:val="EE0000"/>
        </w:rPr>
        <w:t>AccessionID</w:t>
      </w:r>
      <w:r w:rsidR="001A68DC">
        <w:rPr>
          <w:b/>
          <w:bCs/>
        </w:rPr>
        <w:t>)</w:t>
      </w:r>
      <w:r w:rsidR="007D3F1D">
        <w:t xml:space="preserve">, </w:t>
      </w:r>
      <w:r w:rsidR="001A68DC">
        <w:t>the maximum number of desired probes (</w:t>
      </w:r>
      <w:r w:rsidR="001A68DC" w:rsidRPr="00AC4E22">
        <w:rPr>
          <w:b/>
          <w:bCs/>
          <w:color w:val="EE0000"/>
        </w:rPr>
        <w:t>MaxProbes</w:t>
      </w:r>
      <w:r w:rsidR="001A68DC">
        <w:t xml:space="preserve">), the </w:t>
      </w:r>
      <w:r w:rsidR="007D3F1D">
        <w:t>Hybridization Temperature (</w:t>
      </w:r>
      <w:r w:rsidR="00003D65" w:rsidRPr="00AC4E22">
        <w:rPr>
          <w:b/>
          <w:bCs/>
          <w:color w:val="EE0000"/>
        </w:rPr>
        <w:t>T</w:t>
      </w:r>
      <w:r w:rsidR="007D3F1D" w:rsidRPr="00AC4E22">
        <w:t xml:space="preserve">), </w:t>
      </w:r>
      <w:r w:rsidR="007D3F1D">
        <w:t xml:space="preserve">and </w:t>
      </w:r>
      <w:r w:rsidR="001A68DC">
        <w:t xml:space="preserve">the </w:t>
      </w:r>
      <w:r w:rsidR="007D3F1D">
        <w:t xml:space="preserve">software </w:t>
      </w:r>
      <w:r w:rsidR="00FA20F5">
        <w:t>(</w:t>
      </w:r>
      <w:r w:rsidR="00FA20F5" w:rsidRPr="00AC4E22">
        <w:rPr>
          <w:b/>
          <w:bCs/>
          <w:color w:val="EE0000"/>
        </w:rPr>
        <w:t>SW</w:t>
      </w:r>
      <w:r w:rsidR="00FA20F5">
        <w:t xml:space="preserve">) </w:t>
      </w:r>
      <w:r w:rsidR="007D3F1D">
        <w:t xml:space="preserve">if running </w:t>
      </w:r>
      <w:r w:rsidR="00FA20F5">
        <w:t xml:space="preserve">TrueProbes </w:t>
      </w:r>
      <w:r w:rsidR="007D3F1D">
        <w:t xml:space="preserve">Probe Designer or other software if running </w:t>
      </w:r>
      <w:r w:rsidR="00FA20F5">
        <w:t xml:space="preserve">Probe </w:t>
      </w:r>
      <w:r w:rsidR="007D3F1D">
        <w:t>Design</w:t>
      </w:r>
      <w:r w:rsidR="00FA20F5">
        <w:t xml:space="preserve"> </w:t>
      </w:r>
      <w:r w:rsidR="007D3F1D">
        <w:t>Comparison.</w:t>
      </w:r>
      <w:r w:rsidR="00AC4E22">
        <w:t xml:space="preserve"> </w:t>
      </w:r>
    </w:p>
    <w:p w14:paraId="5E8A2972" w14:textId="2B7CB891" w:rsidR="008637A6" w:rsidRDefault="00AC4E22" w:rsidP="00003D65">
      <w:r w:rsidRPr="00FA20F5">
        <w:rPr>
          <w:b/>
          <w:bCs/>
          <w:color w:val="EE0000"/>
        </w:rPr>
        <w:t>SW</w:t>
      </w:r>
      <w:r>
        <w:t xml:space="preserve"> options include</w:t>
      </w:r>
      <w:r w:rsidR="00FA20F5">
        <w:t>:</w:t>
      </w:r>
      <w:r>
        <w:t xml:space="preserve"> </w:t>
      </w:r>
      <w:r w:rsidR="008637A6">
        <w:t xml:space="preserve">TrueProbes, Stellaris, OligostanHT, MERFISH, PaintSHOP, </w:t>
      </w:r>
      <w:r>
        <w:t xml:space="preserve"> LengthOptimized, Custom, </w:t>
      </w:r>
      <w:r w:rsidR="00FA20F5">
        <w:t xml:space="preserve">Random, </w:t>
      </w:r>
      <w:r>
        <w:t xml:space="preserve">and any other </w:t>
      </w:r>
      <w:r w:rsidR="008637A6">
        <w:t>“</w:t>
      </w:r>
      <w:r w:rsidR="00FA20F5">
        <w:t>user-defined</w:t>
      </w:r>
      <w:r>
        <w:t xml:space="preserve"> names</w:t>
      </w:r>
      <w:r w:rsidR="0054107C">
        <w:t>.”</w:t>
      </w:r>
    </w:p>
    <w:p w14:paraId="6B6F1416" w14:textId="77B15352" w:rsidR="00AC4E22" w:rsidRDefault="00FA20F5" w:rsidP="00FA20F5">
      <w:pPr>
        <w:spacing w:after="0"/>
      </w:pPr>
      <w:r>
        <w:t xml:space="preserve">For </w:t>
      </w:r>
      <w:r w:rsidR="00AC4E22">
        <w:t xml:space="preserve">Example: </w:t>
      </w:r>
    </w:p>
    <w:p w14:paraId="22DAD5DF" w14:textId="4937AB3E" w:rsidR="00AC4E22" w:rsidRDefault="00AC4E22" w:rsidP="00FA20F5">
      <w:pPr>
        <w:spacing w:after="0"/>
        <w:rPr>
          <w:sz w:val="20"/>
          <w:szCs w:val="20"/>
        </w:rPr>
      </w:pPr>
      <w:r w:rsidRPr="00FA20F5">
        <w:rPr>
          <w:b/>
          <w:bCs/>
          <w:color w:val="EE0000"/>
          <w:sz w:val="20"/>
          <w:szCs w:val="20"/>
        </w:rPr>
        <w:t>GeneName</w:t>
      </w:r>
      <w:r w:rsidRPr="00FA20F5">
        <w:rPr>
          <w:sz w:val="20"/>
          <w:szCs w:val="20"/>
        </w:rPr>
        <w:t xml:space="preserve"> = ARF4, </w:t>
      </w:r>
      <w:r w:rsidRPr="00FA20F5">
        <w:rPr>
          <w:b/>
          <w:bCs/>
          <w:color w:val="EE0000"/>
          <w:sz w:val="20"/>
          <w:szCs w:val="20"/>
        </w:rPr>
        <w:t>SW</w:t>
      </w:r>
      <w:r w:rsidRPr="00FA20F5">
        <w:rPr>
          <w:sz w:val="20"/>
          <w:szCs w:val="20"/>
        </w:rPr>
        <w:t xml:space="preserve"> = TrueProbes, </w:t>
      </w:r>
      <w:r w:rsidRPr="00FA20F5">
        <w:rPr>
          <w:b/>
          <w:bCs/>
          <w:color w:val="EE0000"/>
          <w:sz w:val="20"/>
          <w:szCs w:val="20"/>
        </w:rPr>
        <w:t>T</w:t>
      </w:r>
      <w:r w:rsidRPr="00FA20F5">
        <w:rPr>
          <w:sz w:val="20"/>
          <w:szCs w:val="20"/>
        </w:rPr>
        <w:t xml:space="preserve"> = 37, </w:t>
      </w:r>
      <w:r w:rsidRPr="00FA20F5">
        <w:rPr>
          <w:b/>
          <w:bCs/>
          <w:color w:val="EE0000"/>
          <w:sz w:val="20"/>
          <w:szCs w:val="20"/>
        </w:rPr>
        <w:t>MaxProbes</w:t>
      </w:r>
      <w:r w:rsidRPr="00FA20F5">
        <w:rPr>
          <w:sz w:val="20"/>
          <w:szCs w:val="20"/>
        </w:rPr>
        <w:t xml:space="preserve"> = 96, and </w:t>
      </w:r>
      <w:r w:rsidRPr="00FA20F5">
        <w:rPr>
          <w:b/>
          <w:bCs/>
          <w:color w:val="EE0000"/>
          <w:sz w:val="20"/>
          <w:szCs w:val="20"/>
        </w:rPr>
        <w:t>AccessionID</w:t>
      </w:r>
      <w:r w:rsidRPr="00FA20F5">
        <w:rPr>
          <w:sz w:val="20"/>
          <w:szCs w:val="20"/>
        </w:rPr>
        <w:t xml:space="preserve"> = NM_001660.4</w:t>
      </w:r>
    </w:p>
    <w:p w14:paraId="5640F8A3" w14:textId="77777777" w:rsidR="00FA20F5" w:rsidRPr="00FA20F5" w:rsidRDefault="00FA20F5" w:rsidP="00FA20F5">
      <w:pPr>
        <w:spacing w:after="0"/>
        <w:rPr>
          <w:sz w:val="20"/>
          <w:szCs w:val="20"/>
        </w:rPr>
      </w:pPr>
    </w:p>
    <w:p w14:paraId="0A19B2D0" w14:textId="3A7BD1AA" w:rsidR="00AC4E22" w:rsidRPr="00AC4E22" w:rsidRDefault="00AC4E22" w:rsidP="00003D65">
      <w:pPr>
        <w:rPr>
          <w:sz w:val="20"/>
          <w:szCs w:val="20"/>
        </w:rPr>
      </w:pPr>
      <w:r w:rsidRPr="00AC4E22">
        <w:rPr>
          <w:sz w:val="20"/>
          <w:szCs w:val="20"/>
        </w:rPr>
        <w:t>(</w:t>
      </w:r>
      <w:r w:rsidRPr="00AC4E22">
        <w:rPr>
          <w:b/>
          <w:bCs/>
          <w:color w:val="EE0000"/>
          <w:sz w:val="20"/>
          <w:szCs w:val="20"/>
        </w:rPr>
        <w:t>GeneName</w:t>
      </w:r>
      <w:r w:rsidRPr="00AC4E22">
        <w:rPr>
          <w:sz w:val="20"/>
          <w:szCs w:val="20"/>
        </w:rPr>
        <w:t>)_</w:t>
      </w:r>
      <w:r w:rsidRPr="00AC4E22">
        <w:rPr>
          <w:b/>
          <w:bCs/>
          <w:color w:val="EE0000"/>
          <w:sz w:val="20"/>
          <w:szCs w:val="20"/>
        </w:rPr>
        <w:t>AccessionID</w:t>
      </w:r>
      <w:r w:rsidRPr="00AC4E22">
        <w:rPr>
          <w:sz w:val="20"/>
          <w:szCs w:val="20"/>
        </w:rPr>
        <w:t>_probes_</w:t>
      </w:r>
      <w:r w:rsidRPr="00AC4E22">
        <w:rPr>
          <w:b/>
          <w:bCs/>
          <w:color w:val="EE0000"/>
          <w:sz w:val="20"/>
          <w:szCs w:val="20"/>
        </w:rPr>
        <w:t>SW</w:t>
      </w:r>
      <w:r w:rsidRPr="00AC4E22">
        <w:rPr>
          <w:sz w:val="20"/>
          <w:szCs w:val="20"/>
        </w:rPr>
        <w:t>.mat -&gt; (ARF4)_NM_001660.4_probes_TrueProbes.mat</w:t>
      </w:r>
    </w:p>
    <w:p w14:paraId="6A145434" w14:textId="39B6E0C7" w:rsidR="00AC4E22" w:rsidRDefault="00AC4E22" w:rsidP="00FA20F5">
      <w:pPr>
        <w:spacing w:after="0"/>
        <w:jc w:val="both"/>
        <w:rPr>
          <w:sz w:val="20"/>
          <w:szCs w:val="20"/>
        </w:rPr>
      </w:pPr>
      <w:r w:rsidRPr="00AC4E22">
        <w:rPr>
          <w:sz w:val="20"/>
          <w:szCs w:val="20"/>
        </w:rPr>
        <w:t>(</w:t>
      </w:r>
      <w:r w:rsidRPr="00AC4E22">
        <w:rPr>
          <w:b/>
          <w:bCs/>
          <w:color w:val="EE0000"/>
          <w:sz w:val="20"/>
          <w:szCs w:val="20"/>
        </w:rPr>
        <w:t>GeneName</w:t>
      </w:r>
      <w:r w:rsidRPr="00AC4E22">
        <w:rPr>
          <w:sz w:val="20"/>
          <w:szCs w:val="20"/>
        </w:rPr>
        <w:t>)_</w:t>
      </w:r>
      <w:r w:rsidRPr="00AC4E22">
        <w:rPr>
          <w:b/>
          <w:bCs/>
          <w:color w:val="EE0000"/>
          <w:sz w:val="20"/>
          <w:szCs w:val="20"/>
        </w:rPr>
        <w:t>AccessionID</w:t>
      </w:r>
      <w:r w:rsidRPr="00AC4E22">
        <w:rPr>
          <w:sz w:val="20"/>
          <w:szCs w:val="20"/>
        </w:rPr>
        <w:t>_Tm</w:t>
      </w:r>
      <w:r w:rsidRPr="00AC4E22">
        <w:rPr>
          <w:b/>
          <w:bCs/>
          <w:color w:val="EE0000"/>
          <w:sz w:val="20"/>
          <w:szCs w:val="20"/>
        </w:rPr>
        <w:t>T</w:t>
      </w:r>
      <w:r w:rsidRPr="00AC4E22">
        <w:rPr>
          <w:sz w:val="20"/>
          <w:szCs w:val="20"/>
        </w:rPr>
        <w:t>_BindingEnergyMatrix_</w:t>
      </w:r>
      <w:r w:rsidRPr="00AC4E22">
        <w:rPr>
          <w:b/>
          <w:bCs/>
          <w:color w:val="EE0000"/>
          <w:sz w:val="20"/>
          <w:szCs w:val="20"/>
        </w:rPr>
        <w:t>SW</w:t>
      </w:r>
      <w:r w:rsidRPr="00AC4E22">
        <w:rPr>
          <w:sz w:val="20"/>
          <w:szCs w:val="20"/>
        </w:rPr>
        <w:t>.mat</w:t>
      </w:r>
      <w:r>
        <w:rPr>
          <w:sz w:val="20"/>
          <w:szCs w:val="20"/>
        </w:rPr>
        <w:t xml:space="preserve"> -&gt;</w:t>
      </w:r>
    </w:p>
    <w:p w14:paraId="16437FE1" w14:textId="77777777" w:rsidR="00FA20F5" w:rsidRDefault="00AC4E22" w:rsidP="00FA20F5">
      <w:pPr>
        <w:spacing w:after="0"/>
        <w:ind w:left="2160"/>
        <w:jc w:val="both"/>
        <w:rPr>
          <w:sz w:val="20"/>
          <w:szCs w:val="20"/>
        </w:rPr>
      </w:pPr>
      <w:r>
        <w:rPr>
          <w:sz w:val="20"/>
          <w:szCs w:val="20"/>
        </w:rPr>
        <w:t>(ARF4)_NM_001660.4_Tm37_BindingEnergyMatrix_TrueProbes.mat</w:t>
      </w:r>
    </w:p>
    <w:p w14:paraId="057A6C1B" w14:textId="77777777" w:rsidR="00FA20F5" w:rsidRDefault="00FA20F5" w:rsidP="00FA20F5">
      <w:pPr>
        <w:spacing w:after="0"/>
        <w:ind w:left="2160"/>
        <w:jc w:val="both"/>
        <w:rPr>
          <w:sz w:val="20"/>
          <w:szCs w:val="20"/>
        </w:rPr>
      </w:pPr>
    </w:p>
    <w:p w14:paraId="0D85B7EB" w14:textId="44C8961D" w:rsidR="00AC4E22" w:rsidRPr="00AC4E22" w:rsidRDefault="00AC4E22" w:rsidP="00FA20F5">
      <w:pPr>
        <w:jc w:val="both"/>
        <w:rPr>
          <w:sz w:val="20"/>
          <w:szCs w:val="20"/>
        </w:rPr>
      </w:pPr>
      <w:r w:rsidRPr="00AC4E22">
        <w:rPr>
          <w:sz w:val="20"/>
          <w:szCs w:val="20"/>
        </w:rPr>
        <w:t>(</w:t>
      </w:r>
      <w:r w:rsidRPr="00FA20F5">
        <w:rPr>
          <w:b/>
          <w:bCs/>
          <w:color w:val="EE0000"/>
          <w:sz w:val="20"/>
          <w:szCs w:val="20"/>
        </w:rPr>
        <w:t>GeneName</w:t>
      </w:r>
      <w:r w:rsidRPr="00AC4E22">
        <w:rPr>
          <w:sz w:val="20"/>
          <w:szCs w:val="20"/>
        </w:rPr>
        <w:t>)_</w:t>
      </w:r>
      <w:r w:rsidRPr="00FA20F5">
        <w:rPr>
          <w:b/>
          <w:bCs/>
          <w:color w:val="EE0000"/>
          <w:sz w:val="20"/>
          <w:szCs w:val="20"/>
        </w:rPr>
        <w:t>AccessionID</w:t>
      </w:r>
      <w:r w:rsidRPr="00AC4E22">
        <w:rPr>
          <w:sz w:val="20"/>
          <w:szCs w:val="20"/>
        </w:rPr>
        <w:t>_probes_final_</w:t>
      </w:r>
      <w:r w:rsidRPr="00FA20F5">
        <w:rPr>
          <w:b/>
          <w:bCs/>
          <w:color w:val="EE0000"/>
          <w:sz w:val="20"/>
          <w:szCs w:val="20"/>
        </w:rPr>
        <w:t>MaxProbes</w:t>
      </w:r>
      <w:r w:rsidRPr="00AC4E22">
        <w:rPr>
          <w:sz w:val="20"/>
          <w:szCs w:val="20"/>
        </w:rPr>
        <w:t>max.xlsx</w:t>
      </w:r>
      <w:r w:rsidR="00FA20F5">
        <w:rPr>
          <w:sz w:val="20"/>
          <w:szCs w:val="20"/>
        </w:rPr>
        <w:t xml:space="preserve"> -&gt;</w:t>
      </w:r>
      <w:r w:rsidR="00FA20F5">
        <w:rPr>
          <w:sz w:val="20"/>
          <w:szCs w:val="20"/>
        </w:rPr>
        <w:tab/>
      </w:r>
      <w:r w:rsidR="00FA20F5">
        <w:rPr>
          <w:sz w:val="20"/>
          <w:szCs w:val="20"/>
        </w:rPr>
        <w:tab/>
      </w:r>
      <w:r w:rsidR="00FA20F5">
        <w:rPr>
          <w:sz w:val="20"/>
          <w:szCs w:val="20"/>
        </w:rPr>
        <w:tab/>
      </w:r>
      <w:r w:rsidR="00FA20F5">
        <w:rPr>
          <w:sz w:val="20"/>
          <w:szCs w:val="20"/>
        </w:rPr>
        <w:tab/>
      </w:r>
      <w:r w:rsidR="00FA20F5">
        <w:rPr>
          <w:sz w:val="20"/>
          <w:szCs w:val="20"/>
        </w:rPr>
        <w:tab/>
      </w:r>
      <w:r w:rsidR="00FA20F5">
        <w:rPr>
          <w:sz w:val="20"/>
          <w:szCs w:val="20"/>
        </w:rPr>
        <w:tab/>
        <w:t xml:space="preserve">                                                                            </w:t>
      </w:r>
      <w:r>
        <w:rPr>
          <w:sz w:val="20"/>
          <w:szCs w:val="20"/>
        </w:rPr>
        <w:t>(ARF4)_NM_001660.4_probes_final_96max.xlsx</w:t>
      </w:r>
    </w:p>
    <w:p w14:paraId="0A783D27" w14:textId="4B985944" w:rsidR="00280978" w:rsidRPr="00280978" w:rsidRDefault="00003D65" w:rsidP="00280978">
      <w:pPr>
        <w:pStyle w:val="Heading2"/>
      </w:pPr>
      <w:r w:rsidRPr="00280978">
        <w:t>TrueProbes</w:t>
      </w:r>
      <w:r w:rsidR="00280978" w:rsidRPr="00280978">
        <w:t xml:space="preserve"> Design Software Output Files: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110"/>
        <w:gridCol w:w="2510"/>
      </w:tblGrid>
      <w:tr w:rsidR="00280978" w:rsidRPr="00280978" w14:paraId="74EC5CE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1CEB672" w14:textId="77777777" w:rsidR="00280978" w:rsidRPr="00280978" w:rsidRDefault="00280978" w:rsidP="001A68DC">
            <w:pPr>
              <w:spacing w:after="0"/>
              <w:rPr>
                <w:b/>
                <w:bCs/>
                <w:sz w:val="20"/>
                <w:szCs w:val="20"/>
              </w:rPr>
            </w:pPr>
            <w:r w:rsidRPr="00280978">
              <w:rPr>
                <w:b/>
                <w:bCs/>
                <w:sz w:val="20"/>
                <w:szCs w:val="20"/>
              </w:rPr>
              <w:t>Name</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239F803" w14:textId="77777777" w:rsidR="00280978" w:rsidRPr="00280978" w:rsidRDefault="00280978" w:rsidP="001A68DC">
            <w:pPr>
              <w:spacing w:after="0"/>
              <w:rPr>
                <w:b/>
                <w:bCs/>
                <w:sz w:val="20"/>
                <w:szCs w:val="20"/>
              </w:rPr>
            </w:pPr>
            <w:r w:rsidRPr="00280978">
              <w:rPr>
                <w:b/>
                <w:bCs/>
                <w:sz w:val="20"/>
                <w:szCs w:val="20"/>
              </w:rPr>
              <w:t>Description</w:t>
            </w:r>
          </w:p>
        </w:tc>
      </w:tr>
      <w:tr w:rsidR="00280978" w:rsidRPr="00280978" w14:paraId="44EC7E6C"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B53DF9" w14:textId="3E2A9B1A"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_probes_</w:t>
            </w:r>
            <w:r w:rsidR="007D3F1D" w:rsidRPr="007D3F1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173F85" w14:textId="5867D492" w:rsidR="00280978" w:rsidRPr="00280978" w:rsidRDefault="007D3F1D" w:rsidP="00003D65">
            <w:pPr>
              <w:spacing w:after="0"/>
              <w:rPr>
                <w:sz w:val="20"/>
                <w:szCs w:val="20"/>
              </w:rPr>
            </w:pPr>
            <w:r>
              <w:rPr>
                <w:sz w:val="20"/>
                <w:szCs w:val="20"/>
              </w:rPr>
              <w:t xml:space="preserve">Cell array with probe tile </w:t>
            </w:r>
            <w:r w:rsidR="00280978" w:rsidRPr="00280978">
              <w:rPr>
                <w:sz w:val="20"/>
                <w:szCs w:val="20"/>
              </w:rPr>
              <w:t xml:space="preserve"> </w:t>
            </w:r>
          </w:p>
        </w:tc>
      </w:tr>
      <w:tr w:rsidR="00280978" w:rsidRPr="00280978" w14:paraId="5584CA54"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FBADC69" w14:textId="5BB1C180"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_hits_table_</w:t>
            </w:r>
            <w:r w:rsidR="007D3F1D" w:rsidRPr="007D3F1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EA6868D" w14:textId="73663E94" w:rsidR="00280978" w:rsidRPr="00280978" w:rsidRDefault="007D3F1D" w:rsidP="00003D65">
            <w:pPr>
              <w:spacing w:after="0"/>
              <w:rPr>
                <w:sz w:val="20"/>
                <w:szCs w:val="20"/>
              </w:rPr>
            </w:pPr>
            <w:r>
              <w:rPr>
                <w:sz w:val="20"/>
                <w:szCs w:val="20"/>
              </w:rPr>
              <w:t xml:space="preserve">A </w:t>
            </w:r>
            <w:r w:rsidR="00003D65">
              <w:rPr>
                <w:sz w:val="20"/>
                <w:szCs w:val="20"/>
              </w:rPr>
              <w:t>tabl</w:t>
            </w:r>
            <w:r w:rsidR="00280978" w:rsidRPr="00280978">
              <w:rPr>
                <w:sz w:val="20"/>
                <w:szCs w:val="20"/>
              </w:rPr>
              <w:t xml:space="preserve">e with information </w:t>
            </w:r>
            <w:r w:rsidR="00003D65">
              <w:rPr>
                <w:sz w:val="20"/>
                <w:szCs w:val="20"/>
              </w:rPr>
              <w:t xml:space="preserve">on reported </w:t>
            </w:r>
            <w:r w:rsidR="00280978" w:rsidRPr="00280978">
              <w:rPr>
                <w:sz w:val="20"/>
                <w:szCs w:val="20"/>
              </w:rPr>
              <w:t>BLAST hits</w:t>
            </w:r>
          </w:p>
        </w:tc>
      </w:tr>
      <w:tr w:rsidR="00280978" w:rsidRPr="00280978" w14:paraId="64AA8CD4"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52E323" w14:textId="4FD5E8EB"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_ExpressionInfo_</w:t>
            </w:r>
            <w:r w:rsidR="007D3F1D" w:rsidRPr="007D3F1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E0A1C3" w14:textId="7EC04795" w:rsidR="00280978" w:rsidRPr="00280978" w:rsidRDefault="00003D65" w:rsidP="00003D65">
            <w:pPr>
              <w:spacing w:after="0"/>
              <w:rPr>
                <w:sz w:val="20"/>
                <w:szCs w:val="20"/>
              </w:rPr>
            </w:pPr>
            <w:r>
              <w:rPr>
                <w:sz w:val="20"/>
                <w:szCs w:val="20"/>
              </w:rPr>
              <w:t>Matrix</w:t>
            </w:r>
            <w:r w:rsidR="00280978" w:rsidRPr="00280978">
              <w:rPr>
                <w:sz w:val="20"/>
                <w:szCs w:val="20"/>
              </w:rPr>
              <w:t xml:space="preserve"> with </w:t>
            </w:r>
            <w:r>
              <w:rPr>
                <w:sz w:val="20"/>
                <w:szCs w:val="20"/>
              </w:rPr>
              <w:t xml:space="preserve">BLAST target </w:t>
            </w:r>
            <w:r w:rsidR="00280978" w:rsidRPr="00280978">
              <w:rPr>
                <w:sz w:val="20"/>
                <w:szCs w:val="20"/>
              </w:rPr>
              <w:t>expression data</w:t>
            </w:r>
          </w:p>
        </w:tc>
      </w:tr>
      <w:tr w:rsidR="00280978" w:rsidRPr="00280978" w14:paraId="20D63A93"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45859B" w14:textId="21A56699"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_dCpInfo_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233C89" w14:textId="0E131E30" w:rsidR="00280978" w:rsidRPr="00280978" w:rsidRDefault="001A68DC" w:rsidP="00003D65">
            <w:pPr>
              <w:spacing w:after="0"/>
              <w:rPr>
                <w:sz w:val="20"/>
                <w:szCs w:val="20"/>
              </w:rPr>
            </w:pPr>
            <w:r>
              <w:rPr>
                <w:sz w:val="20"/>
                <w:szCs w:val="20"/>
              </w:rPr>
              <w:t>Matrix with</w:t>
            </w:r>
            <w:r w:rsidR="00280978" w:rsidRPr="00280978">
              <w:rPr>
                <w:sz w:val="20"/>
                <w:szCs w:val="20"/>
              </w:rPr>
              <w:t xml:space="preserve"> heat capacity for all target binding reactions</w:t>
            </w:r>
          </w:p>
        </w:tc>
      </w:tr>
      <w:tr w:rsidR="00280978" w:rsidRPr="00280978" w14:paraId="702432B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91D4F8" w14:textId="27B869D0" w:rsidR="00280978" w:rsidRPr="00280978" w:rsidRDefault="00280978" w:rsidP="00003D65">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_dHInfo_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6A41771" w14:textId="2F9672D5" w:rsidR="00280978" w:rsidRPr="00280978" w:rsidRDefault="001A68DC" w:rsidP="00003D65">
            <w:pPr>
              <w:spacing w:after="0"/>
              <w:rPr>
                <w:sz w:val="20"/>
                <w:szCs w:val="20"/>
              </w:rPr>
            </w:pPr>
            <w:r>
              <w:rPr>
                <w:sz w:val="20"/>
                <w:szCs w:val="20"/>
              </w:rPr>
              <w:t>Matrix</w:t>
            </w:r>
            <w:r w:rsidR="00280978" w:rsidRPr="00280978">
              <w:rPr>
                <w:sz w:val="20"/>
                <w:szCs w:val="20"/>
              </w:rPr>
              <w:t xml:space="preserve"> with </w:t>
            </w:r>
            <w:r>
              <w:rPr>
                <w:sz w:val="20"/>
                <w:szCs w:val="20"/>
              </w:rPr>
              <w:t xml:space="preserve">the </w:t>
            </w:r>
            <w:r w:rsidR="00280978" w:rsidRPr="00280978">
              <w:rPr>
                <w:sz w:val="20"/>
                <w:szCs w:val="20"/>
              </w:rPr>
              <w:t xml:space="preserve">enthalpy for all target </w:t>
            </w:r>
            <w:r w:rsidRPr="00280978">
              <w:rPr>
                <w:sz w:val="20"/>
                <w:szCs w:val="20"/>
              </w:rPr>
              <w:t>binding</w:t>
            </w:r>
            <w:r w:rsidR="00280978" w:rsidRPr="00280978">
              <w:rPr>
                <w:sz w:val="20"/>
                <w:szCs w:val="20"/>
              </w:rPr>
              <w:t xml:space="preserve"> reactions</w:t>
            </w:r>
          </w:p>
        </w:tc>
      </w:tr>
      <w:tr w:rsidR="00280978" w:rsidRPr="00280978" w14:paraId="14DE1734"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7BAD9E5" w14:textId="63287971" w:rsidR="00280978" w:rsidRPr="00280978" w:rsidRDefault="00280978" w:rsidP="00003D65">
            <w:pPr>
              <w:spacing w:after="0"/>
              <w:rPr>
                <w:sz w:val="20"/>
                <w:szCs w:val="20"/>
              </w:rPr>
            </w:pPr>
            <w:r w:rsidRPr="00280978">
              <w:rPr>
                <w:sz w:val="20"/>
                <w:szCs w:val="20"/>
              </w:rPr>
              <w:lastRenderedPageBreak/>
              <w:t>(</w:t>
            </w:r>
            <w:r w:rsidRPr="008637A6">
              <w:rPr>
                <w:b/>
                <w:bCs/>
                <w:color w:val="EE0000"/>
                <w:sz w:val="20"/>
                <w:szCs w:val="20"/>
              </w:rPr>
              <w:t>GeneName</w:t>
            </w:r>
            <w:r w:rsidRPr="00280978">
              <w:rPr>
                <w:sz w:val="20"/>
                <w:szCs w:val="20"/>
              </w:rPr>
              <w:t>)_</w:t>
            </w:r>
            <w:r w:rsidRPr="00434D80">
              <w:rPr>
                <w:b/>
                <w:bCs/>
                <w:color w:val="EE0000"/>
                <w:sz w:val="20"/>
                <w:szCs w:val="20"/>
              </w:rPr>
              <w:t>AccessionID</w:t>
            </w:r>
            <w:r w:rsidRPr="00280978">
              <w:rPr>
                <w:sz w:val="20"/>
                <w:szCs w:val="20"/>
              </w:rPr>
              <w:t>_dSInfo_</w:t>
            </w:r>
            <w:r w:rsidR="00AB21AF" w:rsidRPr="001A68DC">
              <w:rPr>
                <w:b/>
                <w:bCs/>
                <w:color w:val="EE0000"/>
                <w:sz w:val="20"/>
                <w:szCs w:val="20"/>
              </w:rPr>
              <w:t>SW</w:t>
            </w:r>
            <w:r w:rsidR="001A68DC"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645F53E" w14:textId="7B7F415D" w:rsidR="00280978" w:rsidRPr="00280978" w:rsidRDefault="001A68DC" w:rsidP="00003D65">
            <w:pPr>
              <w:spacing w:after="0"/>
              <w:rPr>
                <w:sz w:val="20"/>
                <w:szCs w:val="20"/>
              </w:rPr>
            </w:pPr>
            <w:r>
              <w:rPr>
                <w:sz w:val="20"/>
                <w:szCs w:val="20"/>
              </w:rPr>
              <w:t>Matrix</w:t>
            </w:r>
            <w:r w:rsidR="00280978" w:rsidRPr="00280978">
              <w:rPr>
                <w:sz w:val="20"/>
                <w:szCs w:val="20"/>
              </w:rPr>
              <w:t xml:space="preserve"> with entropy for all target binding reactions</w:t>
            </w:r>
          </w:p>
        </w:tc>
      </w:tr>
      <w:tr w:rsidR="00003D65" w:rsidRPr="00280978" w14:paraId="4DA592AC"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FB0D871" w14:textId="3B25293D" w:rsidR="00003D65" w:rsidRPr="00280978" w:rsidRDefault="00003D65" w:rsidP="00AB21AF">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_dKbInfo_</w:t>
            </w:r>
            <w:r w:rsidR="00AB21AF" w:rsidRPr="00AB21AF">
              <w:rPr>
                <w:b/>
                <w:bCs/>
                <w:color w:val="EE0000"/>
                <w:sz w:val="20"/>
                <w:szCs w:val="20"/>
              </w:rPr>
              <w:t>SW</w:t>
            </w:r>
            <w:r w:rsidR="001A68DC"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E6C592A" w14:textId="16A2F39E" w:rsidR="00003D65" w:rsidRPr="00280978" w:rsidRDefault="001A68DC" w:rsidP="00AB21AF">
            <w:pPr>
              <w:spacing w:after="0"/>
              <w:rPr>
                <w:sz w:val="20"/>
                <w:szCs w:val="20"/>
              </w:rPr>
            </w:pPr>
            <w:r>
              <w:rPr>
                <w:sz w:val="20"/>
                <w:szCs w:val="20"/>
              </w:rPr>
              <w:t>Matrix with</w:t>
            </w:r>
            <w:r w:rsidR="00003D65" w:rsidRPr="00280978">
              <w:rPr>
                <w:sz w:val="20"/>
                <w:szCs w:val="20"/>
              </w:rPr>
              <w:t xml:space="preserve"> </w:t>
            </w:r>
            <w:r w:rsidR="00003D65">
              <w:rPr>
                <w:sz w:val="20"/>
                <w:szCs w:val="20"/>
              </w:rPr>
              <w:t>equilibrium binding constant</w:t>
            </w:r>
            <w:r w:rsidR="00003D65" w:rsidRPr="00280978">
              <w:rPr>
                <w:sz w:val="20"/>
                <w:szCs w:val="20"/>
              </w:rPr>
              <w:t xml:space="preserve"> for all target binding reactions</w:t>
            </w:r>
            <w:r>
              <w:rPr>
                <w:sz w:val="20"/>
                <w:szCs w:val="20"/>
              </w:rPr>
              <w:t xml:space="preserve"> at the Hybridization Temperature</w:t>
            </w:r>
          </w:p>
        </w:tc>
      </w:tr>
      <w:tr w:rsidR="00280978" w:rsidRPr="00280978" w14:paraId="0404681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72CEAE7" w14:textId="594D440C" w:rsidR="00280978" w:rsidRPr="00280978" w:rsidRDefault="00280978" w:rsidP="00AB21AF">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_TmInfo_</w:t>
            </w:r>
            <w:r w:rsidR="00AB21AF" w:rsidRPr="00AB21AF">
              <w:rPr>
                <w:b/>
                <w:bCs/>
                <w:color w:val="EE0000"/>
                <w:sz w:val="20"/>
                <w:szCs w:val="20"/>
              </w:rPr>
              <w:t>SW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3C5E90" w14:textId="2551F8F8" w:rsidR="00280978" w:rsidRPr="00280978" w:rsidRDefault="00280978" w:rsidP="00AB21AF">
            <w:pPr>
              <w:spacing w:after="0"/>
              <w:rPr>
                <w:sz w:val="20"/>
                <w:szCs w:val="20"/>
              </w:rPr>
            </w:pPr>
            <w:r w:rsidRPr="00280978">
              <w:rPr>
                <w:sz w:val="20"/>
                <w:szCs w:val="20"/>
              </w:rPr>
              <w:t xml:space="preserve">Structure with </w:t>
            </w:r>
            <w:r w:rsidR="00003D65">
              <w:rPr>
                <w:sz w:val="20"/>
                <w:szCs w:val="20"/>
              </w:rPr>
              <w:t>melting temperature</w:t>
            </w:r>
            <w:r w:rsidRPr="00280978">
              <w:rPr>
                <w:sz w:val="20"/>
                <w:szCs w:val="20"/>
              </w:rPr>
              <w:t xml:space="preserve"> for all target binding reactions</w:t>
            </w:r>
          </w:p>
        </w:tc>
      </w:tr>
      <w:tr w:rsidR="00280978" w:rsidRPr="00280978" w14:paraId="5C986F50"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1A39E3" w14:textId="30A5099D" w:rsidR="00280978" w:rsidRPr="00280978" w:rsidRDefault="00280978" w:rsidP="00AB21AF">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_Tm</w:t>
            </w:r>
            <w:r w:rsidR="00AB21AF" w:rsidRPr="00AB21AF">
              <w:rPr>
                <w:b/>
                <w:bCs/>
                <w:color w:val="EE0000"/>
                <w:sz w:val="20"/>
                <w:szCs w:val="20"/>
              </w:rPr>
              <w:t>T</w:t>
            </w:r>
            <w:r w:rsidRPr="00280978">
              <w:rPr>
                <w:sz w:val="20"/>
                <w:szCs w:val="20"/>
              </w:rPr>
              <w:t>_OnOffThermoInfo_</w:t>
            </w:r>
            <w:r w:rsidR="00AB21AF" w:rsidRPr="00AB21AF">
              <w:rPr>
                <w:b/>
                <w:bCs/>
                <w:color w:val="EE0000"/>
                <w:sz w:val="20"/>
                <w:szCs w:val="20"/>
              </w:rPr>
              <w:t>SW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2B7E48" w14:textId="3B26FCEB" w:rsidR="00280978" w:rsidRPr="00280978" w:rsidRDefault="00AB21AF" w:rsidP="00AB21AF">
            <w:pPr>
              <w:spacing w:after="0"/>
              <w:rPr>
                <w:sz w:val="20"/>
                <w:szCs w:val="20"/>
              </w:rPr>
            </w:pPr>
            <w:r>
              <w:rPr>
                <w:sz w:val="20"/>
                <w:szCs w:val="20"/>
              </w:rPr>
              <w:t xml:space="preserve">Matrix </w:t>
            </w:r>
            <w:r w:rsidR="00280978" w:rsidRPr="00280978">
              <w:rPr>
                <w:sz w:val="20"/>
                <w:szCs w:val="20"/>
              </w:rPr>
              <w:t xml:space="preserve">with </w:t>
            </w:r>
            <w:r w:rsidR="001A68DC">
              <w:rPr>
                <w:sz w:val="20"/>
                <w:szCs w:val="20"/>
              </w:rPr>
              <w:t xml:space="preserve">non-site-specific </w:t>
            </w:r>
            <w:r w:rsidR="00280978" w:rsidRPr="00280978">
              <w:rPr>
                <w:sz w:val="20"/>
                <w:szCs w:val="20"/>
              </w:rPr>
              <w:t xml:space="preserve">binding energy of all </w:t>
            </w:r>
            <w:r w:rsidR="001A68DC">
              <w:rPr>
                <w:sz w:val="20"/>
                <w:szCs w:val="20"/>
              </w:rPr>
              <w:t>on/off-targets</w:t>
            </w:r>
          </w:p>
        </w:tc>
      </w:tr>
      <w:tr w:rsidR="00280978" w:rsidRPr="00280978" w14:paraId="734DC3F9"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EF34420" w14:textId="63E08BB7" w:rsidR="00280978" w:rsidRPr="00280978" w:rsidRDefault="00280978"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)_binding_hits_map_</w:t>
            </w:r>
            <w:r w:rsidR="00AB21AF" w:rsidRPr="00AB21AF">
              <w:rPr>
                <w:b/>
                <w:bCs/>
                <w:color w:val="EE0000"/>
                <w:sz w:val="20"/>
                <w:szCs w:val="20"/>
              </w:rPr>
              <w:t>SW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5896754" w14:textId="1DEFBB19" w:rsidR="00280978" w:rsidRPr="00280978" w:rsidRDefault="001A68DC" w:rsidP="001A68DC">
            <w:pPr>
              <w:spacing w:after="0"/>
              <w:rPr>
                <w:sz w:val="20"/>
                <w:szCs w:val="20"/>
              </w:rPr>
            </w:pPr>
            <w:r>
              <w:rPr>
                <w:sz w:val="20"/>
                <w:szCs w:val="20"/>
              </w:rPr>
              <w:t>Probe-target b</w:t>
            </w:r>
            <w:r w:rsidR="00280978" w:rsidRPr="00280978">
              <w:rPr>
                <w:sz w:val="20"/>
                <w:szCs w:val="20"/>
              </w:rPr>
              <w:t>inding site map</w:t>
            </w:r>
          </w:p>
        </w:tc>
      </w:tr>
      <w:tr w:rsidR="00AB21AF" w:rsidRPr="00280978" w14:paraId="6D2B310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1C58CA5" w14:textId="0F8BC9BF" w:rsidR="00AB21AF" w:rsidRPr="00280978" w:rsidRDefault="00AB21AF"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280978">
              <w:rPr>
                <w:b/>
                <w:bCs/>
                <w:color w:val="EE0000"/>
                <w:sz w:val="20"/>
                <w:szCs w:val="20"/>
              </w:rPr>
              <w:t>AccessionID</w:t>
            </w:r>
            <w:r w:rsidRPr="00280978">
              <w:rPr>
                <w:sz w:val="20"/>
                <w:szCs w:val="20"/>
              </w:rPr>
              <w:t>_Tm</w:t>
            </w:r>
            <w:r w:rsidRPr="00AB21AF">
              <w:rPr>
                <w:b/>
                <w:bCs/>
                <w:color w:val="EE0000"/>
                <w:sz w:val="20"/>
                <w:szCs w:val="20"/>
              </w:rPr>
              <w:t>T</w:t>
            </w:r>
            <w:r w:rsidRPr="00280978">
              <w:rPr>
                <w:sz w:val="20"/>
                <w:szCs w:val="20"/>
              </w:rPr>
              <w:t>_BindingEnergyMatrix</w:t>
            </w:r>
            <w:r>
              <w:rPr>
                <w:sz w:val="20"/>
                <w:szCs w:val="20"/>
              </w:rPr>
              <w:t>_</w:t>
            </w:r>
            <w:r w:rsidRPr="00AB21AF">
              <w:rPr>
                <w:b/>
                <w:bCs/>
                <w:color w:val="EE0000"/>
                <w:sz w:val="20"/>
                <w:szCs w:val="20"/>
              </w:rPr>
              <w:t>S</w:t>
            </w:r>
            <w:r>
              <w:rPr>
                <w:b/>
                <w:bCs/>
                <w:color w:val="EE0000"/>
                <w:sz w:val="20"/>
                <w:szCs w:val="20"/>
              </w:rPr>
              <w:t>W</w:t>
            </w:r>
            <w:r w:rsidR="001A68DC" w:rsidRP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2B176E7" w14:textId="6A694A28" w:rsidR="00AB21AF" w:rsidRPr="00280978" w:rsidRDefault="00AB21AF" w:rsidP="001A68DC">
            <w:pPr>
              <w:spacing w:after="0"/>
              <w:rPr>
                <w:sz w:val="20"/>
                <w:szCs w:val="20"/>
              </w:rPr>
            </w:pPr>
            <w:r w:rsidRPr="00280978">
              <w:rPr>
                <w:sz w:val="20"/>
                <w:szCs w:val="20"/>
              </w:rPr>
              <w:t xml:space="preserve">Equilibrium </w:t>
            </w:r>
            <w:r w:rsidR="001A68DC">
              <w:rPr>
                <w:sz w:val="20"/>
                <w:szCs w:val="20"/>
              </w:rPr>
              <w:t>bi</w:t>
            </w:r>
            <w:r w:rsidRPr="00280978">
              <w:rPr>
                <w:sz w:val="20"/>
                <w:szCs w:val="20"/>
              </w:rPr>
              <w:t xml:space="preserve">nding </w:t>
            </w:r>
            <w:r w:rsidR="001A68DC">
              <w:rPr>
                <w:sz w:val="20"/>
                <w:szCs w:val="20"/>
              </w:rPr>
              <w:t>e</w:t>
            </w:r>
            <w:r w:rsidRPr="00280978">
              <w:rPr>
                <w:sz w:val="20"/>
                <w:szCs w:val="20"/>
              </w:rPr>
              <w:t>nergy in binding site map format</w:t>
            </w:r>
          </w:p>
        </w:tc>
      </w:tr>
      <w:tr w:rsidR="00C559FD" w:rsidRPr="00280978" w14:paraId="1D338AF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E4A0B72" w14:textId="2B533318" w:rsidR="00C559FD" w:rsidRPr="00280978" w:rsidRDefault="00C559FD"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1A68DC">
              <w:rPr>
                <w:b/>
                <w:bCs/>
                <w:color w:val="EE0000"/>
                <w:sz w:val="20"/>
                <w:szCs w:val="20"/>
              </w:rPr>
              <w:t>AccessionID</w:t>
            </w:r>
            <w:r w:rsidRPr="00280978">
              <w:rPr>
                <w:sz w:val="20"/>
                <w:szCs w:val="20"/>
              </w:rPr>
              <w:t>_Tm</w:t>
            </w:r>
            <w:r w:rsidRPr="00FF1B22">
              <w:rPr>
                <w:b/>
                <w:bCs/>
                <w:color w:val="EE0000"/>
                <w:sz w:val="20"/>
                <w:szCs w:val="20"/>
              </w:rPr>
              <w:t>T</w:t>
            </w:r>
            <w:r w:rsidRPr="00280978">
              <w:rPr>
                <w:sz w:val="20"/>
                <w:szCs w:val="20"/>
              </w:rPr>
              <w:t>__BindingEnergyMatrix2_</w:t>
            </w:r>
            <w:r w:rsidRPr="00C559FD">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9A5EAF4" w14:textId="434FF447" w:rsidR="00C559FD" w:rsidRPr="00280978" w:rsidRDefault="00C559FD" w:rsidP="001A68DC">
            <w:pPr>
              <w:spacing w:after="0"/>
              <w:rPr>
                <w:sz w:val="20"/>
                <w:szCs w:val="20"/>
              </w:rPr>
            </w:pPr>
            <w:r w:rsidRPr="00280978">
              <w:rPr>
                <w:sz w:val="20"/>
                <w:szCs w:val="20"/>
              </w:rPr>
              <w:t>Complementary DNA strand Equilibrium Binding Energy in binding site map format</w:t>
            </w:r>
          </w:p>
        </w:tc>
      </w:tr>
      <w:tr w:rsidR="00280978" w:rsidRPr="00280978" w14:paraId="75169CD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642C15" w14:textId="41439B35" w:rsidR="00280978" w:rsidRPr="00280978" w:rsidRDefault="00280978"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)_BindingMatrices_</w:t>
            </w:r>
            <w:r w:rsidR="00AB21AF" w:rsidRPr="001A68DC">
              <w:rPr>
                <w:b/>
                <w:bCs/>
                <w:color w:val="EE0000"/>
                <w:sz w:val="20"/>
                <w:szCs w:val="20"/>
              </w:rPr>
              <w:t>SW</w:t>
            </w:r>
            <w:r w:rsidR="001A68DC">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FBE896" w14:textId="591CF02A" w:rsidR="00280978" w:rsidRPr="00280978" w:rsidRDefault="00280978" w:rsidP="001A68DC">
            <w:pPr>
              <w:spacing w:after="0"/>
              <w:rPr>
                <w:sz w:val="20"/>
                <w:szCs w:val="20"/>
              </w:rPr>
            </w:pPr>
            <w:r w:rsidRPr="00280978">
              <w:rPr>
                <w:sz w:val="20"/>
                <w:szCs w:val="20"/>
              </w:rPr>
              <w:t xml:space="preserve">Entropy, </w:t>
            </w:r>
            <w:r w:rsidR="001A68DC" w:rsidRPr="00280978">
              <w:rPr>
                <w:sz w:val="20"/>
                <w:szCs w:val="20"/>
              </w:rPr>
              <w:t>Enthalpy</w:t>
            </w:r>
            <w:r w:rsidRPr="00280978">
              <w:rPr>
                <w:sz w:val="20"/>
                <w:szCs w:val="20"/>
              </w:rPr>
              <w:t>, and heat capacity in binding site map format for RNA</w:t>
            </w:r>
          </w:p>
        </w:tc>
      </w:tr>
      <w:tr w:rsidR="00280978" w:rsidRPr="00280978" w14:paraId="55B4C533"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A7F5070" w14:textId="1245C230" w:rsidR="00280978" w:rsidRPr="00280978" w:rsidRDefault="00280978" w:rsidP="001A68DC">
            <w:pPr>
              <w:spacing w:after="0"/>
              <w:rPr>
                <w:sz w:val="20"/>
                <w:szCs w:val="20"/>
              </w:rPr>
            </w:pPr>
            <w:r w:rsidRPr="00280978">
              <w:rPr>
                <w:sz w:val="20"/>
                <w:szCs w:val="20"/>
              </w:rPr>
              <w:t>(</w:t>
            </w:r>
            <w:r w:rsidRPr="008637A6">
              <w:rPr>
                <w:b/>
                <w:bCs/>
                <w:color w:val="EE0000"/>
                <w:sz w:val="20"/>
                <w:szCs w:val="20"/>
              </w:rPr>
              <w:t>GeneName</w:t>
            </w:r>
            <w:r w:rsidRPr="00280978">
              <w:rPr>
                <w:sz w:val="20"/>
                <w:szCs w:val="20"/>
              </w:rPr>
              <w:t>)_BindingMatrices2_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3DAA23" w14:textId="61C7A7E5" w:rsidR="00280978" w:rsidRPr="00280978" w:rsidRDefault="00280978" w:rsidP="001A68DC">
            <w:pPr>
              <w:spacing w:after="0"/>
              <w:rPr>
                <w:sz w:val="20"/>
                <w:szCs w:val="20"/>
              </w:rPr>
            </w:pPr>
            <w:r w:rsidRPr="00280978">
              <w:rPr>
                <w:sz w:val="20"/>
                <w:szCs w:val="20"/>
              </w:rPr>
              <w:t xml:space="preserve">Entropy, </w:t>
            </w:r>
            <w:r w:rsidR="001A68DC" w:rsidRPr="00280978">
              <w:rPr>
                <w:sz w:val="20"/>
                <w:szCs w:val="20"/>
              </w:rPr>
              <w:t>Enthalpy</w:t>
            </w:r>
            <w:r w:rsidRPr="00280978">
              <w:rPr>
                <w:sz w:val="20"/>
                <w:szCs w:val="20"/>
              </w:rPr>
              <w:t>, and heat capacity in binding site map format for complementary DNA strand binding</w:t>
            </w:r>
          </w:p>
        </w:tc>
      </w:tr>
      <w:tr w:rsidR="00280978" w:rsidRPr="00280978" w14:paraId="29C193D6"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9A1A76" w14:textId="0481A696" w:rsidR="00280978" w:rsidRPr="00280978" w:rsidRDefault="00280978" w:rsidP="00434D80">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1A68DC">
              <w:rPr>
                <w:b/>
                <w:bCs/>
                <w:color w:val="EE0000"/>
                <w:sz w:val="20"/>
                <w:szCs w:val="20"/>
              </w:rPr>
              <w:t>AccessionID</w:t>
            </w:r>
            <w:r w:rsidRPr="00280978">
              <w:rPr>
                <w:sz w:val="20"/>
                <w:szCs w:val="20"/>
              </w:rPr>
              <w:t>_Tm</w:t>
            </w:r>
            <w:r w:rsidR="001A68DC" w:rsidRPr="001A68DC">
              <w:rPr>
                <w:b/>
                <w:bCs/>
                <w:color w:val="EE0000"/>
                <w:sz w:val="20"/>
                <w:szCs w:val="20"/>
              </w:rPr>
              <w:t>T</w:t>
            </w:r>
            <w:r w:rsidRPr="00280978">
              <w:rPr>
                <w:sz w:val="20"/>
                <w:szCs w:val="20"/>
              </w:rPr>
              <w:t>_BasicDesignerStats_</w:t>
            </w:r>
            <w:r w:rsidR="001A68DC" w:rsidRPr="001A68DC">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F61649" w14:textId="59F17D0E" w:rsidR="00280978" w:rsidRPr="00280978" w:rsidRDefault="001A68DC" w:rsidP="00434D80">
            <w:pPr>
              <w:spacing w:after="0"/>
              <w:rPr>
                <w:sz w:val="20"/>
                <w:szCs w:val="20"/>
              </w:rPr>
            </w:pPr>
            <w:r>
              <w:rPr>
                <w:sz w:val="20"/>
                <w:szCs w:val="20"/>
              </w:rPr>
              <w:t>S</w:t>
            </w:r>
            <w:r w:rsidR="00280978" w:rsidRPr="00280978">
              <w:rPr>
                <w:sz w:val="20"/>
                <w:szCs w:val="20"/>
              </w:rPr>
              <w:t>tat</w:t>
            </w:r>
            <w:r>
              <w:rPr>
                <w:sz w:val="20"/>
                <w:szCs w:val="20"/>
              </w:rPr>
              <w:t>istics</w:t>
            </w:r>
            <w:r w:rsidR="00280978" w:rsidRPr="00280978">
              <w:rPr>
                <w:sz w:val="20"/>
                <w:szCs w:val="20"/>
              </w:rPr>
              <w:t xml:space="preserve"> used for design</w:t>
            </w:r>
            <w:r>
              <w:rPr>
                <w:sz w:val="20"/>
                <w:szCs w:val="20"/>
              </w:rPr>
              <w:t>ing</w:t>
            </w:r>
            <w:r w:rsidR="00280978" w:rsidRPr="00280978">
              <w:rPr>
                <w:sz w:val="20"/>
                <w:szCs w:val="20"/>
              </w:rPr>
              <w:t xml:space="preserve"> probes</w:t>
            </w:r>
          </w:p>
        </w:tc>
      </w:tr>
      <w:tr w:rsidR="00280978" w:rsidRPr="00280978" w14:paraId="775A6742"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2513DC1" w14:textId="159E49B4" w:rsidR="00280978" w:rsidRPr="00280978" w:rsidRDefault="00280978" w:rsidP="00434D80">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1A68DC">
              <w:rPr>
                <w:b/>
                <w:bCs/>
                <w:color w:val="EE0000"/>
                <w:sz w:val="20"/>
                <w:szCs w:val="20"/>
              </w:rPr>
              <w:t>AccessionID</w:t>
            </w:r>
            <w:r w:rsidRPr="00280978">
              <w:rPr>
                <w:sz w:val="20"/>
                <w:szCs w:val="20"/>
              </w:rPr>
              <w:t>_chosen.mat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BAD3C2" w14:textId="205771BB" w:rsidR="00280978" w:rsidRPr="00280978" w:rsidRDefault="00280978" w:rsidP="00434D80">
            <w:pPr>
              <w:spacing w:after="0"/>
              <w:rPr>
                <w:sz w:val="20"/>
                <w:szCs w:val="20"/>
              </w:rPr>
            </w:pPr>
            <w:r w:rsidRPr="00280978">
              <w:rPr>
                <w:sz w:val="20"/>
                <w:szCs w:val="20"/>
              </w:rPr>
              <w:t>List of chosen probe indexes</w:t>
            </w:r>
            <w:r w:rsidR="001A68DC">
              <w:rPr>
                <w:sz w:val="20"/>
                <w:szCs w:val="20"/>
              </w:rPr>
              <w:t xml:space="preserve"> in the probe designer tile</w:t>
            </w:r>
          </w:p>
        </w:tc>
      </w:tr>
      <w:tr w:rsidR="00280978" w:rsidRPr="00280978" w14:paraId="4A1318AA"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2383F23" w14:textId="357D802A" w:rsidR="00280978" w:rsidRPr="00280978" w:rsidRDefault="00280978" w:rsidP="00434D80">
            <w:pPr>
              <w:spacing w:after="0"/>
              <w:rPr>
                <w:sz w:val="20"/>
                <w:szCs w:val="20"/>
              </w:rPr>
            </w:pPr>
            <w:r w:rsidRPr="00280978">
              <w:rPr>
                <w:sz w:val="20"/>
                <w:szCs w:val="20"/>
              </w:rPr>
              <w:t>(</w:t>
            </w:r>
            <w:r w:rsidRPr="008637A6">
              <w:rPr>
                <w:b/>
                <w:bCs/>
                <w:color w:val="EE0000"/>
                <w:sz w:val="20"/>
                <w:szCs w:val="20"/>
              </w:rPr>
              <w:t>GeneName</w:t>
            </w:r>
            <w:r w:rsidRPr="00280978">
              <w:rPr>
                <w:sz w:val="20"/>
                <w:szCs w:val="20"/>
              </w:rPr>
              <w:t>)_</w:t>
            </w:r>
            <w:r w:rsidRPr="00434D80">
              <w:rPr>
                <w:b/>
                <w:bCs/>
                <w:color w:val="EE0000"/>
                <w:sz w:val="20"/>
                <w:szCs w:val="20"/>
              </w:rPr>
              <w:t>AccessionID</w:t>
            </w:r>
            <w:r w:rsidRPr="00280978">
              <w:rPr>
                <w:sz w:val="20"/>
                <w:szCs w:val="20"/>
              </w:rPr>
              <w:t>_probes_final_</w:t>
            </w:r>
            <w:r w:rsidRPr="00434D80">
              <w:rPr>
                <w:b/>
                <w:bCs/>
                <w:color w:val="EE0000"/>
                <w:sz w:val="20"/>
                <w:szCs w:val="20"/>
              </w:rPr>
              <w:t>MaxProbe</w:t>
            </w:r>
            <w:r w:rsidR="00434D80" w:rsidRPr="00434D80">
              <w:rPr>
                <w:b/>
                <w:bCs/>
                <w:color w:val="EE0000"/>
                <w:sz w:val="20"/>
                <w:szCs w:val="20"/>
              </w:rPr>
              <w:t>s</w:t>
            </w:r>
            <w:r w:rsidRPr="00280978">
              <w:rPr>
                <w:sz w:val="20"/>
                <w:szCs w:val="20"/>
              </w:rPr>
              <w:t>max.xlsx</w:t>
            </w:r>
          </w:p>
        </w:tc>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DB1721" w14:textId="1AA7C8F9" w:rsidR="00280978" w:rsidRPr="00280978" w:rsidRDefault="00DF294F" w:rsidP="00434D80">
            <w:pPr>
              <w:spacing w:after="0"/>
              <w:rPr>
                <w:sz w:val="20"/>
                <w:szCs w:val="20"/>
              </w:rPr>
            </w:pPr>
            <w:r>
              <w:rPr>
                <w:sz w:val="20"/>
                <w:szCs w:val="20"/>
              </w:rPr>
              <w:t xml:space="preserve">An Excel spreadsheet with final sequences of probes, thermodynamic </w:t>
            </w:r>
            <w:r>
              <w:rPr>
                <w:sz w:val="20"/>
                <w:szCs w:val="20"/>
              </w:rPr>
              <w:lastRenderedPageBreak/>
              <w:t>information, off-target information, and info detailing why it was designed.</w:t>
            </w:r>
          </w:p>
        </w:tc>
      </w:tr>
      <w:tr w:rsidR="00280978" w:rsidRPr="00280978" w14:paraId="4047676B" w14:textId="77777777" w:rsidTr="00727EC1">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9A61D21" w14:textId="5107630F" w:rsidR="00280978" w:rsidRPr="00280978" w:rsidRDefault="00280978" w:rsidP="00280978">
            <w:pPr>
              <w:rPr>
                <w:sz w:val="20"/>
                <w:szCs w:val="20"/>
              </w:rPr>
            </w:pPr>
            <w:r w:rsidRPr="00280978">
              <w:rPr>
                <w:sz w:val="20"/>
                <w:szCs w:val="20"/>
              </w:rPr>
              <w:lastRenderedPageBreak/>
              <w:t>(</w:t>
            </w:r>
            <w:r w:rsidRPr="008637A6">
              <w:rPr>
                <w:b/>
                <w:bCs/>
                <w:color w:val="EE0000"/>
                <w:sz w:val="20"/>
                <w:szCs w:val="20"/>
              </w:rPr>
              <w:t>GeneName</w:t>
            </w:r>
            <w:r w:rsidRPr="00280978">
              <w:rPr>
                <w:sz w:val="20"/>
                <w:szCs w:val="20"/>
              </w:rPr>
              <w:t>)_</w:t>
            </w:r>
            <w:r w:rsidRPr="00434D80">
              <w:rPr>
                <w:b/>
                <w:bCs/>
                <w:color w:val="EE0000"/>
                <w:sz w:val="20"/>
                <w:szCs w:val="20"/>
              </w:rPr>
              <w:t>AccessionID</w:t>
            </w:r>
            <w:r w:rsidRPr="00280978">
              <w:rPr>
                <w:sz w:val="20"/>
                <w:szCs w:val="20"/>
              </w:rPr>
              <w:t>_Tm</w:t>
            </w:r>
            <w:r w:rsidR="00434D80" w:rsidRPr="00434D80">
              <w:rPr>
                <w:b/>
                <w:bCs/>
                <w:color w:val="EE0000"/>
                <w:sz w:val="20"/>
                <w:szCs w:val="20"/>
              </w:rPr>
              <w:t>T</w:t>
            </w:r>
            <w:r w:rsidRPr="00280978">
              <w:rPr>
                <w:sz w:val="20"/>
                <w:szCs w:val="20"/>
              </w:rPr>
              <w:t>_ModelMetrics_</w:t>
            </w:r>
            <w:r w:rsidR="00434D80" w:rsidRPr="00434D80">
              <w:rPr>
                <w:b/>
                <w:bCs/>
                <w:color w:val="EE0000"/>
                <w:sz w:val="20"/>
                <w:szCs w:val="20"/>
              </w:rPr>
              <w:t>SW</w:t>
            </w:r>
            <w:r w:rsidRPr="00280978">
              <w:rPr>
                <w:sz w:val="20"/>
                <w:szCs w:val="20"/>
              </w:rPr>
              <w:t>.mat</w:t>
            </w:r>
          </w:p>
        </w:tc>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4B85FFE" w14:textId="50BA2819" w:rsidR="00280978" w:rsidRPr="00280978" w:rsidRDefault="00280978" w:rsidP="00434D80">
            <w:pPr>
              <w:spacing w:after="0"/>
              <w:rPr>
                <w:sz w:val="20"/>
                <w:szCs w:val="20"/>
              </w:rPr>
            </w:pPr>
            <w:r w:rsidRPr="00280978">
              <w:rPr>
                <w:sz w:val="20"/>
                <w:szCs w:val="20"/>
              </w:rPr>
              <w:t xml:space="preserve">Structure with </w:t>
            </w:r>
            <w:r w:rsidR="00434D80">
              <w:rPr>
                <w:sz w:val="20"/>
                <w:szCs w:val="20"/>
              </w:rPr>
              <w:t xml:space="preserve">designed probe </w:t>
            </w:r>
            <w:r w:rsidRPr="00280978">
              <w:rPr>
                <w:sz w:val="20"/>
                <w:szCs w:val="20"/>
              </w:rPr>
              <w:t>binding affinity calculations and probe design metrics</w:t>
            </w:r>
          </w:p>
        </w:tc>
      </w:tr>
    </w:tbl>
    <w:p w14:paraId="0BDA21F4" w14:textId="0EBB2C5E" w:rsidR="00B74F02" w:rsidRPr="00B74F02" w:rsidRDefault="006651AE" w:rsidP="00B74F02">
      <w:pPr>
        <w:pStyle w:val="Heading2"/>
      </w:pPr>
      <w:r w:rsidRPr="00280978">
        <w:t>TrueProbes</w:t>
      </w:r>
      <w:r w:rsidR="00280978" w:rsidRPr="00280978">
        <w:t xml:space="preserve"> Design Software Output Files:</w:t>
      </w:r>
    </w:p>
    <w:p w14:paraId="05C813D0" w14:textId="6711BD8E" w:rsidR="00280978" w:rsidRDefault="00434D80" w:rsidP="00280978">
      <w:pPr>
        <w:pStyle w:val="Heading2"/>
      </w:pPr>
      <w:r>
        <w:t xml:space="preserve">Outputs in </w:t>
      </w:r>
      <w:r w:rsidRPr="00434D80">
        <w:t>(GeneName)_AccessionID_probes_SW.mat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0"/>
        <w:gridCol w:w="6740"/>
      </w:tblGrid>
      <w:tr w:rsidR="00B74F02" w:rsidRPr="00B74F02" w14:paraId="509448C0"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26744AF" w14:textId="77777777" w:rsidR="00B74F02" w:rsidRPr="00B74F02" w:rsidRDefault="00B74F02" w:rsidP="00B74F02">
            <w:pPr>
              <w:spacing w:after="0"/>
              <w:rPr>
                <w:b/>
                <w:bCs/>
                <w:sz w:val="20"/>
                <w:szCs w:val="20"/>
              </w:rPr>
            </w:pPr>
            <w:r w:rsidRPr="00B74F02">
              <w:rPr>
                <w:b/>
                <w:bCs/>
                <w:sz w:val="20"/>
                <w:szCs w:val="20"/>
              </w:rPr>
              <w:t>Variable Name</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C2C1DE" w14:textId="77777777" w:rsidR="00B74F02" w:rsidRPr="00B74F02" w:rsidRDefault="00B74F02" w:rsidP="00B74F02">
            <w:pPr>
              <w:spacing w:after="0"/>
              <w:rPr>
                <w:b/>
                <w:bCs/>
                <w:sz w:val="20"/>
                <w:szCs w:val="20"/>
              </w:rPr>
            </w:pPr>
            <w:r w:rsidRPr="00B74F02">
              <w:rPr>
                <w:b/>
                <w:bCs/>
                <w:sz w:val="20"/>
                <w:szCs w:val="20"/>
              </w:rPr>
              <w:t>Description</w:t>
            </w:r>
          </w:p>
        </w:tc>
      </w:tr>
      <w:tr w:rsidR="00B74F02" w:rsidRPr="00B74F02" w14:paraId="635680EE" w14:textId="77777777" w:rsidTr="00727EC1">
        <w:trPr>
          <w:trHeight w:val="16"/>
        </w:trPr>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B7C531" w14:textId="77777777" w:rsidR="00B74F02" w:rsidRPr="00B74F02" w:rsidRDefault="00B74F02" w:rsidP="00B74F02">
            <w:pPr>
              <w:spacing w:after="0"/>
              <w:rPr>
                <w:b/>
                <w:bCs/>
                <w:sz w:val="20"/>
                <w:szCs w:val="20"/>
              </w:rPr>
            </w:pPr>
            <w:r w:rsidRPr="00B74F02">
              <w:rPr>
                <w:b/>
                <w:bCs/>
                <w:sz w:val="20"/>
                <w:szCs w:val="20"/>
              </w:rPr>
              <w:t>probes</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14C1AB" w14:textId="2A6B4564" w:rsidR="00B74F02" w:rsidRPr="00B74F02" w:rsidRDefault="00B74F02" w:rsidP="00B74F02">
            <w:pPr>
              <w:spacing w:after="0"/>
              <w:rPr>
                <w:sz w:val="20"/>
                <w:szCs w:val="20"/>
              </w:rPr>
            </w:pPr>
            <w:r w:rsidRPr="00B74F02">
              <w:rPr>
                <w:sz w:val="20"/>
                <w:szCs w:val="20"/>
              </w:rPr>
              <w:t>Cell array storing target probe tiling</w:t>
            </w:r>
          </w:p>
        </w:tc>
      </w:tr>
    </w:tbl>
    <w:p w14:paraId="70E2CDBD" w14:textId="6E59BB1C" w:rsidR="00B74F02" w:rsidRDefault="00B74F02" w:rsidP="00B74F02">
      <w:pPr>
        <w:pStyle w:val="Heading3"/>
      </w:pPr>
      <w:r>
        <w:t>Entries in probes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0"/>
        <w:gridCol w:w="6740"/>
      </w:tblGrid>
      <w:tr w:rsidR="00B74F02" w:rsidRPr="00280978" w14:paraId="7C97C50B"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068372" w14:textId="0C53931C" w:rsidR="00B74F02" w:rsidRPr="00280978" w:rsidRDefault="00B74F02" w:rsidP="00706A39">
            <w:pPr>
              <w:spacing w:after="0"/>
              <w:rPr>
                <w:b/>
                <w:bCs/>
                <w:sz w:val="20"/>
                <w:szCs w:val="20"/>
              </w:rPr>
            </w:pPr>
            <w:r>
              <w:rPr>
                <w:b/>
                <w:bCs/>
                <w:sz w:val="20"/>
                <w:szCs w:val="20"/>
              </w:rPr>
              <w:t xml:space="preserve">Column </w:t>
            </w:r>
            <w:r w:rsidRPr="00280978">
              <w:rPr>
                <w:b/>
                <w:bCs/>
                <w:sz w:val="20"/>
                <w:szCs w:val="20"/>
              </w:rPr>
              <w:t>Name</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2ED81C2" w14:textId="77777777" w:rsidR="00B74F02" w:rsidRPr="00280978" w:rsidRDefault="00B74F02" w:rsidP="00706A39">
            <w:pPr>
              <w:spacing w:after="0"/>
              <w:rPr>
                <w:b/>
                <w:bCs/>
                <w:sz w:val="20"/>
                <w:szCs w:val="20"/>
              </w:rPr>
            </w:pPr>
            <w:r w:rsidRPr="00280978">
              <w:rPr>
                <w:b/>
                <w:bCs/>
                <w:sz w:val="20"/>
                <w:szCs w:val="20"/>
              </w:rPr>
              <w:t>Description</w:t>
            </w:r>
          </w:p>
        </w:tc>
      </w:tr>
      <w:tr w:rsidR="00B74F02" w:rsidRPr="00280978" w14:paraId="5833767E"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6F2178" w14:textId="777E8A79" w:rsidR="00B74F02" w:rsidRPr="00280978" w:rsidRDefault="00B74F02" w:rsidP="00706A39">
            <w:pPr>
              <w:spacing w:after="0"/>
              <w:rPr>
                <w:sz w:val="20"/>
                <w:szCs w:val="20"/>
              </w:rPr>
            </w:pPr>
            <w:r>
              <w:rPr>
                <w:sz w:val="20"/>
                <w:szCs w:val="20"/>
              </w:rPr>
              <w:t>Probe Num</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363D6C7" w14:textId="03D47174" w:rsidR="00230C2B" w:rsidRPr="00280978" w:rsidRDefault="00B74F02" w:rsidP="00706A39">
            <w:pPr>
              <w:spacing w:after="0"/>
              <w:rPr>
                <w:sz w:val="20"/>
                <w:szCs w:val="20"/>
              </w:rPr>
            </w:pPr>
            <w:r>
              <w:rPr>
                <w:sz w:val="20"/>
                <w:szCs w:val="20"/>
              </w:rPr>
              <w:t xml:space="preserve">The unique number ID </w:t>
            </w:r>
            <w:r w:rsidR="0040305A">
              <w:rPr>
                <w:sz w:val="20"/>
                <w:szCs w:val="20"/>
              </w:rPr>
              <w:t>is given</w:t>
            </w:r>
            <w:r>
              <w:rPr>
                <w:sz w:val="20"/>
                <w:szCs w:val="20"/>
              </w:rPr>
              <w:t xml:space="preserve"> to each potential probe sequence in the target tile</w:t>
            </w:r>
            <w:r w:rsidR="00230C2B">
              <w:rPr>
                <w:sz w:val="20"/>
                <w:szCs w:val="20"/>
              </w:rPr>
              <w:t>.</w:t>
            </w:r>
            <w:r w:rsidR="00230C2B">
              <w:rPr>
                <w:sz w:val="20"/>
                <w:szCs w:val="20"/>
              </w:rPr>
              <w:br/>
              <w:t>probes{probe</w:t>
            </w:r>
            <w:r w:rsidR="00442EE0">
              <w:rPr>
                <w:sz w:val="20"/>
                <w:szCs w:val="20"/>
              </w:rPr>
              <w:t xml:space="preserve"> ID</w:t>
            </w:r>
            <w:r w:rsidR="00230C2B">
              <w:rPr>
                <w:sz w:val="20"/>
                <w:szCs w:val="20"/>
              </w:rPr>
              <w:t xml:space="preserve">,1} = Probe Num. </w:t>
            </w:r>
          </w:p>
        </w:tc>
      </w:tr>
      <w:tr w:rsidR="00B74F02" w:rsidRPr="00280978" w14:paraId="6C4E8FB8"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955B6AF" w14:textId="0D507BEE" w:rsidR="00B74F02" w:rsidRPr="00280978" w:rsidRDefault="00B74F02" w:rsidP="00706A39">
            <w:pPr>
              <w:spacing w:after="0"/>
              <w:rPr>
                <w:sz w:val="20"/>
                <w:szCs w:val="20"/>
              </w:rPr>
            </w:pPr>
            <w:r>
              <w:rPr>
                <w:sz w:val="20"/>
                <w:szCs w:val="20"/>
              </w:rPr>
              <w:t>Probe Sequence</w:t>
            </w:r>
          </w:p>
        </w:tc>
        <w:tc>
          <w:tcPr>
            <w:tcW w:w="67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B4DF1D8" w14:textId="34C9BF30" w:rsidR="00230C2B" w:rsidRDefault="00B74F02" w:rsidP="00706A39">
            <w:pPr>
              <w:spacing w:after="0"/>
              <w:rPr>
                <w:sz w:val="20"/>
                <w:szCs w:val="20"/>
              </w:rPr>
            </w:pPr>
            <w:r>
              <w:rPr>
                <w:sz w:val="20"/>
                <w:szCs w:val="20"/>
              </w:rPr>
              <w:t>Probe Tile Sequence, which is the matching sequence, will bind (i.e., the reverse complement of the probe that will be ordered).</w:t>
            </w:r>
          </w:p>
          <w:p w14:paraId="784E3B87" w14:textId="14CB94AD" w:rsidR="00230C2B" w:rsidRPr="00280978" w:rsidRDefault="00230C2B" w:rsidP="00706A39">
            <w:pPr>
              <w:spacing w:after="0"/>
              <w:rPr>
                <w:sz w:val="20"/>
                <w:szCs w:val="20"/>
              </w:rPr>
            </w:pPr>
            <w:r>
              <w:rPr>
                <w:sz w:val="20"/>
                <w:szCs w:val="20"/>
              </w:rPr>
              <w:t>probes{probe</w:t>
            </w:r>
            <w:r w:rsidR="00442EE0">
              <w:rPr>
                <w:sz w:val="20"/>
                <w:szCs w:val="20"/>
              </w:rPr>
              <w:t xml:space="preserve"> ID</w:t>
            </w:r>
            <w:r>
              <w:rPr>
                <w:sz w:val="20"/>
                <w:szCs w:val="20"/>
              </w:rPr>
              <w:t>,2} = Sequence of Target that the probe binds.</w:t>
            </w:r>
          </w:p>
        </w:tc>
      </w:tr>
      <w:tr w:rsidR="00B74F02" w:rsidRPr="00280978" w14:paraId="098C7806" w14:textId="77777777" w:rsidTr="00727EC1">
        <w:tc>
          <w:tcPr>
            <w:tcW w:w="18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EC726B" w14:textId="4F74B897" w:rsidR="00B74F02" w:rsidRPr="00280978" w:rsidRDefault="00B74F02" w:rsidP="00706A39">
            <w:pPr>
              <w:spacing w:after="0"/>
              <w:rPr>
                <w:sz w:val="20"/>
                <w:szCs w:val="20"/>
              </w:rPr>
            </w:pPr>
            <w:r>
              <w:rPr>
                <w:sz w:val="20"/>
                <w:szCs w:val="20"/>
              </w:rPr>
              <w:t>Probe Start Position</w:t>
            </w:r>
          </w:p>
        </w:tc>
        <w:tc>
          <w:tcPr>
            <w:tcW w:w="67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D782D51" w14:textId="14A64584" w:rsidR="00B74F02" w:rsidRDefault="00B74F02" w:rsidP="00706A39">
            <w:pPr>
              <w:spacing w:after="0"/>
              <w:rPr>
                <w:sz w:val="20"/>
                <w:szCs w:val="20"/>
              </w:rPr>
            </w:pPr>
            <w:r>
              <w:rPr>
                <w:sz w:val="20"/>
                <w:szCs w:val="20"/>
              </w:rPr>
              <w:t>The n</w:t>
            </w:r>
            <w:r w:rsidR="0040305A">
              <w:rPr>
                <w:sz w:val="20"/>
                <w:szCs w:val="20"/>
              </w:rPr>
              <w:t>ucleotide</w:t>
            </w:r>
            <w:r>
              <w:rPr>
                <w:sz w:val="20"/>
                <w:szCs w:val="20"/>
              </w:rPr>
              <w:t xml:space="preserve"> position in the target sequence from which the probe sequence starts 5’&gt;3’</w:t>
            </w:r>
          </w:p>
          <w:p w14:paraId="49958E9A" w14:textId="41EAFF95" w:rsidR="00230C2B" w:rsidRPr="00280978" w:rsidRDefault="00230C2B" w:rsidP="00706A39">
            <w:pPr>
              <w:spacing w:after="0"/>
              <w:rPr>
                <w:sz w:val="20"/>
                <w:szCs w:val="20"/>
              </w:rPr>
            </w:pPr>
            <w:r>
              <w:rPr>
                <w:sz w:val="20"/>
                <w:szCs w:val="20"/>
              </w:rPr>
              <w:t>probes{probe</w:t>
            </w:r>
            <w:r w:rsidR="00442EE0">
              <w:rPr>
                <w:sz w:val="20"/>
                <w:szCs w:val="20"/>
              </w:rPr>
              <w:t xml:space="preserve"> ID</w:t>
            </w:r>
            <w:r>
              <w:rPr>
                <w:sz w:val="20"/>
                <w:szCs w:val="20"/>
              </w:rPr>
              <w:t>,3} = Probe Start Position on Target.</w:t>
            </w:r>
          </w:p>
        </w:tc>
      </w:tr>
    </w:tbl>
    <w:p w14:paraId="512CA0F7" w14:textId="7276AD5A" w:rsidR="00791870" w:rsidRDefault="00434D80" w:rsidP="00791870">
      <w:pPr>
        <w:pStyle w:val="Heading2"/>
      </w:pPr>
      <w:r>
        <w:t xml:space="preserve">Outputs in </w:t>
      </w:r>
      <w:r w:rsidRPr="00434D80">
        <w:t>(GeneName)_AccessionID_hits_table_SW.mat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0"/>
        <w:gridCol w:w="6650"/>
      </w:tblGrid>
      <w:tr w:rsidR="00791870" w:rsidRPr="00280978" w14:paraId="18A07C64" w14:textId="77777777" w:rsidTr="00727EC1">
        <w:tc>
          <w:tcPr>
            <w:tcW w:w="19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AFD72D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6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82BEFF0"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06892C7A" w14:textId="77777777" w:rsidTr="00727EC1">
        <w:trPr>
          <w:trHeight w:val="16"/>
        </w:trPr>
        <w:tc>
          <w:tcPr>
            <w:tcW w:w="19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D0D6A0" w14:textId="31D92447" w:rsidR="00791870" w:rsidRPr="00280978" w:rsidRDefault="00791870" w:rsidP="00706A39">
            <w:pPr>
              <w:spacing w:after="0"/>
              <w:rPr>
                <w:sz w:val="20"/>
                <w:szCs w:val="20"/>
              </w:rPr>
            </w:pPr>
            <w:r>
              <w:rPr>
                <w:sz w:val="20"/>
                <w:szCs w:val="20"/>
              </w:rPr>
              <w:t>Gene_hit_table</w:t>
            </w:r>
          </w:p>
        </w:tc>
        <w:tc>
          <w:tcPr>
            <w:tcW w:w="66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9C6B135" w14:textId="7018181C" w:rsidR="00791870" w:rsidRPr="00280978" w:rsidRDefault="00B74F02" w:rsidP="00706A39">
            <w:pPr>
              <w:spacing w:after="0"/>
              <w:rPr>
                <w:sz w:val="20"/>
                <w:szCs w:val="20"/>
              </w:rPr>
            </w:pPr>
            <w:r>
              <w:rPr>
                <w:sz w:val="20"/>
                <w:szCs w:val="20"/>
              </w:rPr>
              <w:t>Table storing all the blast hits for all probes in the</w:t>
            </w:r>
            <w:r w:rsidR="0040305A">
              <w:rPr>
                <w:sz w:val="20"/>
                <w:szCs w:val="20"/>
              </w:rPr>
              <w:t xml:space="preserve"> target</w:t>
            </w:r>
            <w:r>
              <w:rPr>
                <w:sz w:val="20"/>
                <w:szCs w:val="20"/>
              </w:rPr>
              <w:t xml:space="preserve"> </w:t>
            </w:r>
            <w:r w:rsidR="0040305A">
              <w:rPr>
                <w:sz w:val="20"/>
                <w:szCs w:val="20"/>
              </w:rPr>
              <w:t xml:space="preserve">probe </w:t>
            </w:r>
            <w:r>
              <w:rPr>
                <w:sz w:val="20"/>
                <w:szCs w:val="20"/>
              </w:rPr>
              <w:t>tiling.</w:t>
            </w:r>
          </w:p>
        </w:tc>
      </w:tr>
    </w:tbl>
    <w:p w14:paraId="727C05F5" w14:textId="35D5BA8E" w:rsidR="00791870" w:rsidRDefault="00EC4B0A" w:rsidP="00125C79">
      <w:pPr>
        <w:pStyle w:val="Heading3"/>
      </w:pPr>
      <w:r>
        <w:t>Entries in gene_hit_table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0"/>
        <w:gridCol w:w="6470"/>
      </w:tblGrid>
      <w:tr w:rsidR="00EC4B0A" w:rsidRPr="00280978" w14:paraId="713077B2"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A29F61" w14:textId="7B1E6E7A" w:rsidR="00EC4B0A" w:rsidRPr="00280978" w:rsidRDefault="00EC4B0A" w:rsidP="00706A39">
            <w:pPr>
              <w:spacing w:after="0"/>
              <w:rPr>
                <w:b/>
                <w:bCs/>
                <w:sz w:val="20"/>
                <w:szCs w:val="20"/>
              </w:rPr>
            </w:pPr>
            <w:r>
              <w:rPr>
                <w:b/>
                <w:bCs/>
                <w:sz w:val="20"/>
                <w:szCs w:val="20"/>
              </w:rPr>
              <w:t xml:space="preserve">Row </w:t>
            </w:r>
            <w:r w:rsidRPr="00280978">
              <w:rPr>
                <w:b/>
                <w:bCs/>
                <w:sz w:val="20"/>
                <w:szCs w:val="20"/>
              </w:rPr>
              <w:t>Name</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C93CDC" w14:textId="77777777" w:rsidR="00EC4B0A" w:rsidRPr="00280978" w:rsidRDefault="00EC4B0A" w:rsidP="00706A39">
            <w:pPr>
              <w:spacing w:after="0"/>
              <w:rPr>
                <w:b/>
                <w:bCs/>
                <w:sz w:val="20"/>
                <w:szCs w:val="20"/>
              </w:rPr>
            </w:pPr>
            <w:r w:rsidRPr="00280978">
              <w:rPr>
                <w:b/>
                <w:bCs/>
                <w:sz w:val="20"/>
                <w:szCs w:val="20"/>
              </w:rPr>
              <w:t>Description</w:t>
            </w:r>
          </w:p>
        </w:tc>
      </w:tr>
      <w:tr w:rsidR="00EC4B0A" w:rsidRPr="00280978" w14:paraId="27B04139"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6CD535" w14:textId="27D2401B" w:rsidR="00EC4B0A" w:rsidRPr="00280978" w:rsidRDefault="00EC4B0A" w:rsidP="00706A39">
            <w:pPr>
              <w:spacing w:after="0"/>
              <w:rPr>
                <w:sz w:val="20"/>
                <w:szCs w:val="20"/>
              </w:rPr>
            </w:pPr>
            <w:r>
              <w:rPr>
                <w:sz w:val="20"/>
                <w:szCs w:val="20"/>
              </w:rPr>
              <w:t>Score</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93C41AC" w14:textId="3E6373F1" w:rsidR="00230C2B" w:rsidRPr="00280978" w:rsidRDefault="00EC4B0A" w:rsidP="00706A39">
            <w:pPr>
              <w:spacing w:after="0"/>
              <w:rPr>
                <w:sz w:val="20"/>
                <w:szCs w:val="20"/>
              </w:rPr>
            </w:pPr>
            <w:r>
              <w:rPr>
                <w:sz w:val="20"/>
                <w:szCs w:val="20"/>
              </w:rPr>
              <w:t>BLAST+ Alignment Score</w:t>
            </w:r>
            <w:r w:rsidR="00230C2B">
              <w:rPr>
                <w:sz w:val="20"/>
                <w:szCs w:val="20"/>
              </w:rPr>
              <w:t>.</w:t>
            </w:r>
            <w:r w:rsidR="00C34106">
              <w:rPr>
                <w:sz w:val="20"/>
                <w:szCs w:val="20"/>
              </w:rPr>
              <w:t xml:space="preserve"> </w:t>
            </w:r>
            <w:r w:rsidR="00230C2B">
              <w:rPr>
                <w:sz w:val="20"/>
                <w:szCs w:val="20"/>
              </w:rPr>
              <w:t>Gene_hit_table(:,1) = Alignment Scores.</w:t>
            </w:r>
          </w:p>
        </w:tc>
      </w:tr>
      <w:tr w:rsidR="00EC4B0A" w:rsidRPr="00280978" w14:paraId="677090C3"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FC2E41A" w14:textId="43393095" w:rsidR="00EC4B0A" w:rsidRPr="00280978" w:rsidRDefault="00EC4B0A" w:rsidP="00706A39">
            <w:pPr>
              <w:spacing w:after="0"/>
              <w:rPr>
                <w:sz w:val="20"/>
                <w:szCs w:val="20"/>
              </w:rPr>
            </w:pPr>
            <w:r>
              <w:rPr>
                <w:sz w:val="20"/>
                <w:szCs w:val="20"/>
              </w:rPr>
              <w:t>Expect</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2B57C5B" w14:textId="726F97D2" w:rsidR="00230C2B" w:rsidRPr="00280978" w:rsidRDefault="00EC4B0A" w:rsidP="00706A39">
            <w:pPr>
              <w:spacing w:after="0"/>
              <w:rPr>
                <w:sz w:val="20"/>
                <w:szCs w:val="20"/>
              </w:rPr>
            </w:pPr>
            <w:r>
              <w:rPr>
                <w:sz w:val="20"/>
                <w:szCs w:val="20"/>
              </w:rPr>
              <w:t>BLAST+ Alignment E-value</w:t>
            </w:r>
            <w:r w:rsidR="00230C2B">
              <w:rPr>
                <w:sz w:val="20"/>
                <w:szCs w:val="20"/>
              </w:rPr>
              <w:t>.</w:t>
            </w:r>
            <w:r w:rsidR="00C34106">
              <w:rPr>
                <w:sz w:val="20"/>
                <w:szCs w:val="20"/>
              </w:rPr>
              <w:t xml:space="preserve"> </w:t>
            </w:r>
            <w:r w:rsidR="00230C2B">
              <w:rPr>
                <w:sz w:val="20"/>
                <w:szCs w:val="20"/>
              </w:rPr>
              <w:t>Gene_hit_table(:,2) = Alignment E-value</w:t>
            </w:r>
            <w:r w:rsidR="0040305A">
              <w:rPr>
                <w:sz w:val="20"/>
                <w:szCs w:val="20"/>
              </w:rPr>
              <w:t>s</w:t>
            </w:r>
            <w:r w:rsidR="00230C2B">
              <w:rPr>
                <w:sz w:val="20"/>
                <w:szCs w:val="20"/>
              </w:rPr>
              <w:t>.</w:t>
            </w:r>
          </w:p>
        </w:tc>
      </w:tr>
      <w:tr w:rsidR="00EC4B0A" w:rsidRPr="00280978" w14:paraId="3E327D62"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6E83A5" w14:textId="4E5014D4" w:rsidR="00EC4B0A" w:rsidRPr="00280978" w:rsidRDefault="00EC4B0A" w:rsidP="00706A39">
            <w:pPr>
              <w:spacing w:after="0"/>
              <w:rPr>
                <w:sz w:val="20"/>
                <w:szCs w:val="20"/>
              </w:rPr>
            </w:pPr>
            <w:r>
              <w:rPr>
                <w:sz w:val="20"/>
                <w:szCs w:val="20"/>
              </w:rPr>
              <w:t>Strand</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EBD45FA" w14:textId="718396D1" w:rsidR="00230C2B" w:rsidRPr="00280978" w:rsidRDefault="00EC4B0A" w:rsidP="00706A39">
            <w:pPr>
              <w:spacing w:after="0"/>
              <w:rPr>
                <w:sz w:val="20"/>
                <w:szCs w:val="20"/>
              </w:rPr>
            </w:pPr>
            <w:r>
              <w:rPr>
                <w:sz w:val="20"/>
                <w:szCs w:val="20"/>
              </w:rPr>
              <w:t xml:space="preserve">Which target </w:t>
            </w:r>
            <w:r w:rsidR="00F20D30">
              <w:rPr>
                <w:sz w:val="20"/>
                <w:szCs w:val="20"/>
              </w:rPr>
              <w:t xml:space="preserve">strand </w:t>
            </w:r>
            <w:r>
              <w:rPr>
                <w:sz w:val="20"/>
                <w:szCs w:val="20"/>
              </w:rPr>
              <w:t>alignment is on</w:t>
            </w:r>
            <w:r w:rsidR="00F20D30">
              <w:rPr>
                <w:sz w:val="20"/>
                <w:szCs w:val="20"/>
              </w:rPr>
              <w:t xml:space="preserve"> with</w:t>
            </w:r>
            <w:r w:rsidR="00C34106">
              <w:rPr>
                <w:sz w:val="20"/>
                <w:szCs w:val="20"/>
              </w:rPr>
              <w:t>:</w:t>
            </w:r>
            <w:r w:rsidR="00B74F02">
              <w:rPr>
                <w:sz w:val="20"/>
                <w:szCs w:val="20"/>
              </w:rPr>
              <w:t xml:space="preserve"> </w:t>
            </w:r>
            <w:r>
              <w:rPr>
                <w:sz w:val="20"/>
                <w:szCs w:val="20"/>
              </w:rPr>
              <w:t>'Plus/Plus’ for 5’-&gt;3’</w:t>
            </w:r>
            <w:r w:rsidR="00B74F02">
              <w:rPr>
                <w:sz w:val="20"/>
                <w:szCs w:val="20"/>
              </w:rPr>
              <w:t xml:space="preserve"> and </w:t>
            </w:r>
            <w:r>
              <w:rPr>
                <w:sz w:val="20"/>
                <w:szCs w:val="20"/>
              </w:rPr>
              <w:t>‘Plus/Minus’ for reverse complement</w:t>
            </w:r>
            <w:r w:rsidR="00F20D30">
              <w:rPr>
                <w:sz w:val="20"/>
                <w:szCs w:val="20"/>
              </w:rPr>
              <w:t>.</w:t>
            </w:r>
            <w:r w:rsidR="00C34106">
              <w:rPr>
                <w:sz w:val="20"/>
                <w:szCs w:val="20"/>
              </w:rPr>
              <w:t xml:space="preserve"> </w:t>
            </w:r>
            <w:r w:rsidR="00230C2B">
              <w:rPr>
                <w:sz w:val="20"/>
                <w:szCs w:val="20"/>
              </w:rPr>
              <w:t>Gene_hit_table(:,3) = Strand</w:t>
            </w:r>
          </w:p>
        </w:tc>
      </w:tr>
      <w:tr w:rsidR="00EC4B0A" w:rsidRPr="00280978" w14:paraId="065280D2"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200F24B" w14:textId="58964474" w:rsidR="00EC4B0A" w:rsidRPr="00280978" w:rsidRDefault="00EC4B0A" w:rsidP="00B74F02">
            <w:pPr>
              <w:spacing w:after="0"/>
              <w:rPr>
                <w:sz w:val="20"/>
                <w:szCs w:val="20"/>
              </w:rPr>
            </w:pPr>
            <w:r>
              <w:rPr>
                <w:sz w:val="20"/>
                <w:szCs w:val="20"/>
              </w:rPr>
              <w:lastRenderedPageBreak/>
              <w:t>Probe Alignment</w:t>
            </w:r>
          </w:p>
        </w:tc>
        <w:tc>
          <w:tcPr>
            <w:tcW w:w="64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6DC964" w14:textId="2191F6FA" w:rsidR="00C34106" w:rsidRDefault="00B74F02" w:rsidP="00C34106">
            <w:pPr>
              <w:pStyle w:val="ListBullet"/>
              <w:numPr>
                <w:ilvl w:val="0"/>
                <w:numId w:val="0"/>
              </w:numPr>
              <w:spacing w:after="0"/>
              <w:ind w:left="360" w:hanging="360"/>
              <w:rPr>
                <w:rFonts w:eastAsia="Cambria"/>
                <w:sz w:val="20"/>
                <w:szCs w:val="20"/>
              </w:rPr>
            </w:pPr>
            <w:r w:rsidRPr="00B74F02">
              <w:rPr>
                <w:rFonts w:eastAsia="Cambria"/>
                <w:sz w:val="20"/>
                <w:szCs w:val="20"/>
              </w:rPr>
              <w:t>Is</w:t>
            </w:r>
            <w:r w:rsidR="00B131F2" w:rsidRPr="00B74F02">
              <w:rPr>
                <w:rFonts w:eastAsia="Cambria"/>
                <w:sz w:val="20"/>
                <w:szCs w:val="20"/>
              </w:rPr>
              <w:t xml:space="preserve"> </w:t>
            </w:r>
            <w:r w:rsidRPr="00B74F02">
              <w:rPr>
                <w:rFonts w:eastAsia="Cambria"/>
                <w:sz w:val="20"/>
                <w:szCs w:val="20"/>
              </w:rPr>
              <w:t xml:space="preserve">the </w:t>
            </w:r>
            <w:r w:rsidR="00B131F2" w:rsidRPr="00B74F02">
              <w:rPr>
                <w:rFonts w:eastAsia="Cambria"/>
                <w:sz w:val="20"/>
                <w:szCs w:val="20"/>
              </w:rPr>
              <w:t xml:space="preserve">probe alignment </w:t>
            </w:r>
            <w:r w:rsidRPr="00B74F02">
              <w:rPr>
                <w:rFonts w:eastAsia="Cambria"/>
                <w:sz w:val="20"/>
                <w:szCs w:val="20"/>
              </w:rPr>
              <w:t>formatted</w:t>
            </w:r>
            <w:r>
              <w:rPr>
                <w:rFonts w:eastAsia="Cambria"/>
                <w:sz w:val="20"/>
                <w:szCs w:val="20"/>
              </w:rPr>
              <w:t xml:space="preserve"> with three lines</w:t>
            </w:r>
            <w:r w:rsidR="00C34106">
              <w:rPr>
                <w:rFonts w:eastAsia="Cambria"/>
                <w:sz w:val="20"/>
                <w:szCs w:val="20"/>
              </w:rPr>
              <w:t xml:space="preserve">: </w:t>
            </w:r>
            <w:r w:rsidR="00B131F2" w:rsidRPr="00B74F02">
              <w:rPr>
                <w:rFonts w:eastAsia="Cambria"/>
                <w:sz w:val="20"/>
                <w:szCs w:val="20"/>
              </w:rPr>
              <w:t>Probe Sequence</w:t>
            </w:r>
          </w:p>
          <w:p w14:paraId="346CE73F" w14:textId="1760D64D" w:rsidR="00C34106" w:rsidRDefault="00B131F2" w:rsidP="00C34106">
            <w:pPr>
              <w:pStyle w:val="ListBullet"/>
              <w:numPr>
                <w:ilvl w:val="0"/>
                <w:numId w:val="0"/>
              </w:numPr>
              <w:spacing w:after="0"/>
              <w:ind w:left="360" w:hanging="360"/>
              <w:rPr>
                <w:rFonts w:eastAsia="Cambria"/>
                <w:sz w:val="20"/>
                <w:szCs w:val="20"/>
              </w:rPr>
            </w:pPr>
            <w:r w:rsidRPr="00B74F02">
              <w:rPr>
                <w:rFonts w:eastAsia="Cambria"/>
                <w:sz w:val="20"/>
                <w:szCs w:val="20"/>
              </w:rPr>
              <w:t>Alignment</w:t>
            </w:r>
            <w:r w:rsidR="00C34106">
              <w:rPr>
                <w:rFonts w:eastAsia="Cambria"/>
                <w:sz w:val="20"/>
                <w:szCs w:val="20"/>
              </w:rPr>
              <w:t>, a line of spaces, followed by</w:t>
            </w:r>
            <w:r w:rsidR="00B74F02" w:rsidRPr="00B74F02">
              <w:rPr>
                <w:rFonts w:eastAsia="Cambria"/>
                <w:sz w:val="20"/>
                <w:szCs w:val="20"/>
              </w:rPr>
              <w:t xml:space="preserve"> the</w:t>
            </w:r>
            <w:r w:rsidR="00C34106">
              <w:rPr>
                <w:rFonts w:eastAsia="Cambria"/>
                <w:sz w:val="20"/>
                <w:szCs w:val="20"/>
              </w:rPr>
              <w:t xml:space="preserve"> </w:t>
            </w:r>
            <w:r w:rsidR="00B74F02" w:rsidRPr="00B74F02">
              <w:rPr>
                <w:rFonts w:eastAsia="Cambria"/>
                <w:sz w:val="20"/>
                <w:szCs w:val="20"/>
              </w:rPr>
              <w:t>target sequence</w:t>
            </w:r>
            <w:r w:rsidR="00B74F02">
              <w:rPr>
                <w:rFonts w:eastAsia="Cambria"/>
                <w:sz w:val="20"/>
                <w:szCs w:val="20"/>
              </w:rPr>
              <w:t xml:space="preserve"> alignment</w:t>
            </w:r>
            <w:r w:rsidR="00B74F02" w:rsidRPr="00B74F02">
              <w:rPr>
                <w:rFonts w:eastAsia="Cambria"/>
                <w:sz w:val="20"/>
                <w:szCs w:val="20"/>
              </w:rPr>
              <w:t>.</w:t>
            </w:r>
          </w:p>
          <w:p w14:paraId="7321B016" w14:textId="50F03640" w:rsidR="00230C2B" w:rsidRPr="00C34106" w:rsidRDefault="00230C2B" w:rsidP="00C34106">
            <w:pPr>
              <w:pStyle w:val="ListBullet"/>
              <w:numPr>
                <w:ilvl w:val="0"/>
                <w:numId w:val="0"/>
              </w:numPr>
              <w:spacing w:after="0"/>
              <w:ind w:left="360" w:hanging="360"/>
              <w:rPr>
                <w:rFonts w:eastAsia="Cambria"/>
                <w:sz w:val="20"/>
                <w:szCs w:val="20"/>
              </w:rPr>
            </w:pPr>
            <w:r>
              <w:rPr>
                <w:sz w:val="20"/>
                <w:szCs w:val="20"/>
              </w:rPr>
              <w:t>Gene_hit_table(:,4) = Probe Alignment = {‘Probe Alignment Sequence’</w:t>
            </w:r>
          </w:p>
          <w:p w14:paraId="49BF5D20" w14:textId="556B5A77" w:rsidR="00230C2B" w:rsidRDefault="00230C2B" w:rsidP="00C34106">
            <w:pPr>
              <w:pStyle w:val="ListBullet"/>
              <w:numPr>
                <w:ilvl w:val="0"/>
                <w:numId w:val="0"/>
              </w:numPr>
              <w:spacing w:after="0"/>
              <w:ind w:left="360" w:hanging="360"/>
              <w:jc w:val="both"/>
              <w:rPr>
                <w:sz w:val="20"/>
                <w:szCs w:val="20"/>
              </w:rPr>
            </w:pPr>
            <w:r>
              <w:rPr>
                <w:sz w:val="20"/>
                <w:szCs w:val="20"/>
              </w:rPr>
              <w:t xml:space="preserve">  </w:t>
            </w:r>
            <w:r w:rsidR="00C34106">
              <w:rPr>
                <w:sz w:val="20"/>
                <w:szCs w:val="20"/>
              </w:rPr>
              <w:t xml:space="preserve">                                                                                                  </w:t>
            </w:r>
            <w:r>
              <w:rPr>
                <w:sz w:val="20"/>
                <w:szCs w:val="20"/>
              </w:rPr>
              <w:t>‘</w:t>
            </w:r>
            <w:r w:rsidR="0040305A">
              <w:rPr>
                <w:sz w:val="20"/>
                <w:szCs w:val="20"/>
              </w:rPr>
              <w:t>Space</w:t>
            </w:r>
            <w:r>
              <w:rPr>
                <w:sz w:val="20"/>
                <w:szCs w:val="20"/>
              </w:rPr>
              <w:t xml:space="preserve"> lines’</w:t>
            </w:r>
          </w:p>
          <w:p w14:paraId="695BEAFB" w14:textId="03F9162E" w:rsidR="00230C2B" w:rsidRPr="00B74F02" w:rsidRDefault="00230C2B" w:rsidP="00C34106">
            <w:pPr>
              <w:pStyle w:val="ListBullet"/>
              <w:numPr>
                <w:ilvl w:val="0"/>
                <w:numId w:val="0"/>
              </w:numPr>
              <w:spacing w:after="0"/>
              <w:ind w:left="360" w:hanging="360"/>
              <w:jc w:val="both"/>
              <w:rPr>
                <w:rFonts w:eastAsia="Cambria"/>
                <w:sz w:val="20"/>
                <w:szCs w:val="20"/>
              </w:rPr>
            </w:pPr>
            <w:r>
              <w:rPr>
                <w:rFonts w:eastAsia="Cambria"/>
                <w:sz w:val="20"/>
                <w:szCs w:val="20"/>
              </w:rPr>
              <w:t xml:space="preserve"> </w:t>
            </w:r>
            <w:r w:rsidR="00C34106">
              <w:rPr>
                <w:rFonts w:eastAsia="Cambria"/>
                <w:sz w:val="20"/>
                <w:szCs w:val="20"/>
              </w:rPr>
              <w:t xml:space="preserve">                                                                             </w:t>
            </w:r>
            <w:r>
              <w:rPr>
                <w:rFonts w:eastAsia="Cambria"/>
                <w:sz w:val="20"/>
                <w:szCs w:val="20"/>
              </w:rPr>
              <w:t xml:space="preserve"> ‘Target Alignment Sequence’}.</w:t>
            </w:r>
          </w:p>
        </w:tc>
      </w:tr>
      <w:tr w:rsidR="00EC4B0A" w:rsidRPr="00280978" w14:paraId="4348DDCE"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6249F67" w14:textId="5C71A2C0" w:rsidR="00EC4B0A" w:rsidRPr="00280978" w:rsidRDefault="00B131F2" w:rsidP="00706A39">
            <w:pPr>
              <w:spacing w:after="0"/>
              <w:rPr>
                <w:sz w:val="20"/>
                <w:szCs w:val="20"/>
              </w:rPr>
            </w:pPr>
            <w:r>
              <w:rPr>
                <w:sz w:val="20"/>
                <w:szCs w:val="20"/>
              </w:rPr>
              <w:t>Name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6040536" w14:textId="72C52CDE" w:rsidR="00230C2B" w:rsidRPr="00280978" w:rsidRDefault="00B74F02" w:rsidP="00C34106">
            <w:pPr>
              <w:spacing w:after="0"/>
              <w:rPr>
                <w:sz w:val="20"/>
                <w:szCs w:val="20"/>
              </w:rPr>
            </w:pPr>
            <w:r>
              <w:rPr>
                <w:sz w:val="20"/>
                <w:szCs w:val="20"/>
              </w:rPr>
              <w:t xml:space="preserve">The </w:t>
            </w:r>
            <w:r w:rsidR="00B131F2">
              <w:rPr>
                <w:sz w:val="20"/>
                <w:szCs w:val="20"/>
              </w:rPr>
              <w:t xml:space="preserve">Target </w:t>
            </w:r>
            <w:r>
              <w:rPr>
                <w:sz w:val="20"/>
                <w:szCs w:val="20"/>
              </w:rPr>
              <w:t xml:space="preserve">Accession Number and </w:t>
            </w:r>
            <w:r w:rsidR="00B131F2">
              <w:rPr>
                <w:sz w:val="20"/>
                <w:szCs w:val="20"/>
              </w:rPr>
              <w:t xml:space="preserve">description from </w:t>
            </w:r>
            <w:r>
              <w:rPr>
                <w:sz w:val="20"/>
                <w:szCs w:val="20"/>
              </w:rPr>
              <w:t xml:space="preserve">the </w:t>
            </w:r>
            <w:r w:rsidR="0040305A">
              <w:rPr>
                <w:sz w:val="20"/>
                <w:szCs w:val="20"/>
              </w:rPr>
              <w:t>FASTA file header</w:t>
            </w:r>
            <w:r w:rsidR="00230C2B">
              <w:rPr>
                <w:sz w:val="20"/>
                <w:szCs w:val="20"/>
              </w:rPr>
              <w:t>.</w:t>
            </w:r>
            <w:r w:rsidR="00C34106">
              <w:rPr>
                <w:sz w:val="20"/>
                <w:szCs w:val="20"/>
              </w:rPr>
              <w:t xml:space="preserve"> </w:t>
            </w:r>
            <w:r w:rsidR="00230C2B">
              <w:rPr>
                <w:sz w:val="20"/>
                <w:szCs w:val="20"/>
              </w:rPr>
              <w:t>Gene_hit_table(:,5) = Target Name and Definition.</w:t>
            </w:r>
          </w:p>
        </w:tc>
      </w:tr>
      <w:tr w:rsidR="00EC4B0A" w:rsidRPr="00280978" w14:paraId="74C1C9E4"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D7204F8" w14:textId="1125E6B0" w:rsidR="00EC4B0A" w:rsidRDefault="00B131F2" w:rsidP="00706A39">
            <w:pPr>
              <w:spacing w:after="0"/>
              <w:rPr>
                <w:sz w:val="20"/>
                <w:szCs w:val="20"/>
              </w:rPr>
            </w:pPr>
            <w:r>
              <w:rPr>
                <w:sz w:val="20"/>
                <w:szCs w:val="20"/>
              </w:rPr>
              <w:t>Probe Sequence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A3595D3" w14:textId="536E8646" w:rsidR="00230C2B" w:rsidRPr="00280978" w:rsidRDefault="00B131F2" w:rsidP="00706A39">
            <w:pPr>
              <w:spacing w:after="0"/>
              <w:rPr>
                <w:sz w:val="20"/>
                <w:szCs w:val="20"/>
              </w:rPr>
            </w:pPr>
            <w:r>
              <w:rPr>
                <w:sz w:val="20"/>
                <w:szCs w:val="20"/>
              </w:rPr>
              <w:t>Sequence of Probe in Probe Tiling</w:t>
            </w:r>
            <w:r w:rsidR="00C34106">
              <w:rPr>
                <w:sz w:val="20"/>
                <w:szCs w:val="20"/>
              </w:rPr>
              <w:t>.</w:t>
            </w:r>
            <w:r>
              <w:rPr>
                <w:sz w:val="20"/>
                <w:szCs w:val="20"/>
              </w:rPr>
              <w:t xml:space="preserve"> </w:t>
            </w:r>
            <w:r w:rsidR="00230C2B">
              <w:rPr>
                <w:sz w:val="20"/>
                <w:szCs w:val="20"/>
              </w:rPr>
              <w:t>Gene_hit_table(:,6) = Probe Tile Sequence, which is the oligonucleotide sequence the probe binds.</w:t>
            </w:r>
          </w:p>
        </w:tc>
      </w:tr>
      <w:tr w:rsidR="00B131F2" w:rsidRPr="00280978" w14:paraId="7FC7F8E6"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EDBA168" w14:textId="7D2CA18E" w:rsidR="00B131F2" w:rsidRDefault="00B131F2" w:rsidP="00706A39">
            <w:pPr>
              <w:spacing w:after="0"/>
              <w:rPr>
                <w:sz w:val="20"/>
                <w:szCs w:val="20"/>
              </w:rPr>
            </w:pPr>
            <w:r>
              <w:rPr>
                <w:sz w:val="20"/>
                <w:szCs w:val="20"/>
              </w:rPr>
              <w:t>Probe Number</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ACC0425" w14:textId="002CD831" w:rsidR="00230C2B" w:rsidRDefault="00B131F2" w:rsidP="00706A39">
            <w:pPr>
              <w:spacing w:after="0"/>
              <w:rPr>
                <w:sz w:val="20"/>
                <w:szCs w:val="20"/>
              </w:rPr>
            </w:pPr>
            <w:r>
              <w:rPr>
                <w:sz w:val="20"/>
                <w:szCs w:val="20"/>
              </w:rPr>
              <w:t>The Probe ID for the probe in the Probe Tiling</w:t>
            </w:r>
            <w:r w:rsidR="00C34106">
              <w:rPr>
                <w:sz w:val="20"/>
                <w:szCs w:val="20"/>
              </w:rPr>
              <w:t xml:space="preserve">. </w:t>
            </w:r>
            <w:r w:rsidR="00230C2B">
              <w:rPr>
                <w:sz w:val="20"/>
                <w:szCs w:val="20"/>
              </w:rPr>
              <w:t>Gene_hit_table(:,7) = Probe Tile ID.</w:t>
            </w:r>
          </w:p>
        </w:tc>
      </w:tr>
      <w:tr w:rsidR="00B131F2" w:rsidRPr="00280978" w14:paraId="466085C1"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B423956" w14:textId="1FBC37DA" w:rsidR="00B131F2" w:rsidRDefault="00B131F2" w:rsidP="00706A39">
            <w:pPr>
              <w:spacing w:after="0"/>
              <w:rPr>
                <w:sz w:val="20"/>
                <w:szCs w:val="20"/>
              </w:rPr>
            </w:pPr>
            <w:r>
              <w:rPr>
                <w:sz w:val="20"/>
                <w:szCs w:val="20"/>
              </w:rPr>
              <w:t>Match</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69E6A4A" w14:textId="76DE3C4B" w:rsidR="00230C2B" w:rsidRDefault="00727EC1" w:rsidP="00706A39">
            <w:pPr>
              <w:spacing w:after="0"/>
              <w:rPr>
                <w:sz w:val="20"/>
                <w:szCs w:val="20"/>
              </w:rPr>
            </w:pPr>
            <w:r>
              <w:rPr>
                <w:sz w:val="20"/>
                <w:szCs w:val="20"/>
              </w:rPr>
              <w:t>The number</w:t>
            </w:r>
            <w:r w:rsidR="00B131F2">
              <w:rPr>
                <w:sz w:val="20"/>
                <w:szCs w:val="20"/>
              </w:rPr>
              <w:t xml:space="preserve"> of </w:t>
            </w:r>
            <w:r w:rsidR="00C34106">
              <w:rPr>
                <w:sz w:val="20"/>
                <w:szCs w:val="20"/>
              </w:rPr>
              <w:t xml:space="preserve">homology </w:t>
            </w:r>
            <w:r w:rsidR="00B131F2">
              <w:rPr>
                <w:sz w:val="20"/>
                <w:szCs w:val="20"/>
              </w:rPr>
              <w:t xml:space="preserve">base </w:t>
            </w:r>
            <w:r w:rsidR="0040305A">
              <w:rPr>
                <w:sz w:val="20"/>
                <w:szCs w:val="20"/>
              </w:rPr>
              <w:t>pair</w:t>
            </w:r>
            <w:r w:rsidR="00B131F2">
              <w:rPr>
                <w:sz w:val="20"/>
                <w:szCs w:val="20"/>
              </w:rPr>
              <w:t xml:space="preserve"> matches</w:t>
            </w:r>
            <w:r w:rsidR="00C34106">
              <w:rPr>
                <w:sz w:val="20"/>
                <w:szCs w:val="20"/>
              </w:rPr>
              <w:t xml:space="preserve">. </w:t>
            </w:r>
            <w:r w:rsidR="00230C2B">
              <w:rPr>
                <w:sz w:val="20"/>
                <w:szCs w:val="20"/>
              </w:rPr>
              <w:t xml:space="preserve">Gene_hit_table(:,8) = </w:t>
            </w:r>
            <w:r>
              <w:rPr>
                <w:sz w:val="20"/>
                <w:szCs w:val="20"/>
              </w:rPr>
              <w:t>n</w:t>
            </w:r>
            <w:r w:rsidR="00230C2B">
              <w:rPr>
                <w:sz w:val="20"/>
                <w:szCs w:val="20"/>
              </w:rPr>
              <w:t xml:space="preserve">umber of </w:t>
            </w:r>
            <w:r>
              <w:rPr>
                <w:sz w:val="20"/>
                <w:szCs w:val="20"/>
              </w:rPr>
              <w:t>h</w:t>
            </w:r>
            <w:r w:rsidR="00230C2B">
              <w:rPr>
                <w:sz w:val="20"/>
                <w:szCs w:val="20"/>
              </w:rPr>
              <w:t>omology base pair matches.</w:t>
            </w:r>
          </w:p>
        </w:tc>
      </w:tr>
      <w:tr w:rsidR="00B131F2" w:rsidRPr="00280978" w14:paraId="0F63B246"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FE294CB" w14:textId="53E8A076" w:rsidR="00B131F2" w:rsidRDefault="00B131F2" w:rsidP="00706A39">
            <w:pPr>
              <w:spacing w:after="0"/>
              <w:rPr>
                <w:sz w:val="20"/>
                <w:szCs w:val="20"/>
              </w:rPr>
            </w:pPr>
            <w:r>
              <w:rPr>
                <w:sz w:val="20"/>
                <w:szCs w:val="20"/>
              </w:rPr>
              <w:t>Possible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272F668" w14:textId="527C11BD" w:rsidR="00230C2B" w:rsidRDefault="00727EC1" w:rsidP="00706A39">
            <w:pPr>
              <w:spacing w:after="0"/>
              <w:rPr>
                <w:sz w:val="20"/>
                <w:szCs w:val="20"/>
              </w:rPr>
            </w:pPr>
            <w:r>
              <w:rPr>
                <w:sz w:val="20"/>
                <w:szCs w:val="20"/>
              </w:rPr>
              <w:t>The number</w:t>
            </w:r>
            <w:r w:rsidR="00B131F2">
              <w:rPr>
                <w:sz w:val="20"/>
                <w:szCs w:val="20"/>
              </w:rPr>
              <w:t xml:space="preserve"> of </w:t>
            </w:r>
            <w:r>
              <w:rPr>
                <w:sz w:val="20"/>
                <w:szCs w:val="20"/>
              </w:rPr>
              <w:t>b</w:t>
            </w:r>
            <w:r w:rsidR="00B131F2">
              <w:rPr>
                <w:sz w:val="20"/>
                <w:szCs w:val="20"/>
              </w:rPr>
              <w:t xml:space="preserve">ase </w:t>
            </w:r>
            <w:r>
              <w:rPr>
                <w:sz w:val="20"/>
                <w:szCs w:val="20"/>
              </w:rPr>
              <w:t>p</w:t>
            </w:r>
            <w:r w:rsidR="00B131F2">
              <w:rPr>
                <w:sz w:val="20"/>
                <w:szCs w:val="20"/>
              </w:rPr>
              <w:t>airs of the probe that could possibly match the target</w:t>
            </w:r>
            <w:r w:rsidR="00C34106">
              <w:rPr>
                <w:sz w:val="20"/>
                <w:szCs w:val="20"/>
              </w:rPr>
              <w:t xml:space="preserve">. </w:t>
            </w:r>
            <w:r w:rsidR="00230C2B">
              <w:rPr>
                <w:sz w:val="20"/>
                <w:szCs w:val="20"/>
              </w:rPr>
              <w:t xml:space="preserve">Gene_hit_table(:,9) = Number of probe base pairs that could </w:t>
            </w:r>
            <w:r>
              <w:rPr>
                <w:sz w:val="20"/>
                <w:szCs w:val="20"/>
              </w:rPr>
              <w:t>match</w:t>
            </w:r>
            <w:r w:rsidR="00230C2B">
              <w:rPr>
                <w:sz w:val="20"/>
                <w:szCs w:val="20"/>
              </w:rPr>
              <w:t xml:space="preserve"> the target.</w:t>
            </w:r>
          </w:p>
        </w:tc>
      </w:tr>
      <w:tr w:rsidR="00B131F2" w:rsidRPr="00280978" w14:paraId="450B0251" w14:textId="77777777" w:rsidTr="00C34106">
        <w:tc>
          <w:tcPr>
            <w:tcW w:w="215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009BB33" w14:textId="6AB3140A" w:rsidR="00B131F2" w:rsidRDefault="00B131F2" w:rsidP="00706A39">
            <w:pPr>
              <w:spacing w:after="0"/>
              <w:rPr>
                <w:sz w:val="20"/>
                <w:szCs w:val="20"/>
              </w:rPr>
            </w:pPr>
            <w:r>
              <w:rPr>
                <w:sz w:val="20"/>
                <w:szCs w:val="20"/>
              </w:rPr>
              <w:t>Percentage</w:t>
            </w:r>
          </w:p>
        </w:tc>
        <w:tc>
          <w:tcPr>
            <w:tcW w:w="647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05F59F5" w14:textId="78731E3A" w:rsidR="00230C2B" w:rsidRDefault="00727EC1" w:rsidP="00706A39">
            <w:pPr>
              <w:spacing w:after="0"/>
              <w:rPr>
                <w:sz w:val="20"/>
                <w:szCs w:val="20"/>
              </w:rPr>
            </w:pPr>
            <w:r>
              <w:rPr>
                <w:sz w:val="20"/>
                <w:szCs w:val="20"/>
              </w:rPr>
              <w:t>The p</w:t>
            </w:r>
            <w:r w:rsidR="00B131F2">
              <w:rPr>
                <w:sz w:val="20"/>
                <w:szCs w:val="20"/>
              </w:rPr>
              <w:t xml:space="preserve">ercentage of </w:t>
            </w:r>
            <w:r>
              <w:rPr>
                <w:sz w:val="20"/>
                <w:szCs w:val="20"/>
              </w:rPr>
              <w:t>b</w:t>
            </w:r>
            <w:r w:rsidR="00F20D30">
              <w:rPr>
                <w:sz w:val="20"/>
                <w:szCs w:val="20"/>
              </w:rPr>
              <w:t xml:space="preserve">ase </w:t>
            </w:r>
            <w:r w:rsidR="0054107C">
              <w:rPr>
                <w:sz w:val="20"/>
                <w:szCs w:val="20"/>
              </w:rPr>
              <w:t>pair</w:t>
            </w:r>
            <w:r w:rsidR="00B131F2">
              <w:rPr>
                <w:sz w:val="20"/>
                <w:szCs w:val="20"/>
              </w:rPr>
              <w:t xml:space="preserve"> </w:t>
            </w:r>
            <w:r>
              <w:rPr>
                <w:sz w:val="20"/>
                <w:szCs w:val="20"/>
              </w:rPr>
              <w:t>m</w:t>
            </w:r>
            <w:r w:rsidR="00B131F2">
              <w:rPr>
                <w:sz w:val="20"/>
                <w:szCs w:val="20"/>
              </w:rPr>
              <w:t xml:space="preserve">atches relative to the number of probe </w:t>
            </w:r>
            <w:r>
              <w:rPr>
                <w:sz w:val="20"/>
                <w:szCs w:val="20"/>
              </w:rPr>
              <w:t>nucleotides</w:t>
            </w:r>
            <w:r w:rsidR="00B131F2">
              <w:rPr>
                <w:sz w:val="20"/>
                <w:szCs w:val="20"/>
              </w:rPr>
              <w:t xml:space="preserve"> that could bind the target</w:t>
            </w:r>
            <w:r w:rsidR="00C34106">
              <w:rPr>
                <w:sz w:val="20"/>
                <w:szCs w:val="20"/>
              </w:rPr>
              <w:t xml:space="preserve">. </w:t>
            </w:r>
            <w:r w:rsidR="00230C2B">
              <w:rPr>
                <w:sz w:val="20"/>
                <w:szCs w:val="20"/>
              </w:rPr>
              <w:t xml:space="preserve">Gene_hit_table(:,10) = The Percentage of </w:t>
            </w:r>
            <w:r>
              <w:rPr>
                <w:sz w:val="20"/>
                <w:szCs w:val="20"/>
              </w:rPr>
              <w:t>p</w:t>
            </w:r>
            <w:r w:rsidR="00230C2B">
              <w:rPr>
                <w:sz w:val="20"/>
                <w:szCs w:val="20"/>
              </w:rPr>
              <w:t xml:space="preserve">ossible </w:t>
            </w:r>
            <w:r>
              <w:rPr>
                <w:sz w:val="20"/>
                <w:szCs w:val="20"/>
              </w:rPr>
              <w:t>t</w:t>
            </w:r>
            <w:r w:rsidR="00230C2B">
              <w:rPr>
                <w:sz w:val="20"/>
                <w:szCs w:val="20"/>
              </w:rPr>
              <w:t>arget base pairs that match the target.</w:t>
            </w:r>
          </w:p>
        </w:tc>
      </w:tr>
    </w:tbl>
    <w:p w14:paraId="706564EB" w14:textId="7426474D" w:rsidR="00434D80" w:rsidRDefault="00434D80" w:rsidP="00280978">
      <w:pPr>
        <w:pStyle w:val="Heading2"/>
      </w:pPr>
      <w:r>
        <w:t xml:space="preserve">Outputs in </w:t>
      </w:r>
      <w:r w:rsidRPr="00434D80">
        <w:t>(GeneName)_AccessionID_ExpressionInfo_SW.mat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00"/>
        <w:gridCol w:w="6020"/>
      </w:tblGrid>
      <w:tr w:rsidR="00791870" w:rsidRPr="00280978" w14:paraId="42D50C1B" w14:textId="77777777" w:rsidTr="00CB0A93">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9FD32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374CC78"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499132F4" w14:textId="77777777" w:rsidTr="00CB0A93">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23E52F6" w14:textId="73135102" w:rsidR="00791870" w:rsidRPr="00280978" w:rsidRDefault="00791870" w:rsidP="00706A39">
            <w:pPr>
              <w:spacing w:after="0"/>
              <w:rPr>
                <w:sz w:val="20"/>
                <w:szCs w:val="20"/>
              </w:rPr>
            </w:pPr>
            <w:r>
              <w:rPr>
                <w:sz w:val="20"/>
                <w:szCs w:val="20"/>
              </w:rPr>
              <w:t>ExpressionMatrix</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01511B" w14:textId="7DDE1E95" w:rsidR="00B131F2" w:rsidRPr="00280978" w:rsidRDefault="00B131F2" w:rsidP="00706A39">
            <w:pPr>
              <w:spacing w:after="0"/>
              <w:rPr>
                <w:sz w:val="20"/>
                <w:szCs w:val="20"/>
              </w:rPr>
            </w:pPr>
            <w:r>
              <w:rPr>
                <w:sz w:val="20"/>
                <w:szCs w:val="20"/>
              </w:rPr>
              <w:t>Matrix with expression values for each unique target name in the gene hit table in any number of cell lines or expression conditions.</w:t>
            </w:r>
            <w:r w:rsidR="00C34106">
              <w:rPr>
                <w:sz w:val="20"/>
                <w:szCs w:val="20"/>
              </w:rPr>
              <w:t xml:space="preserve"> </w:t>
            </w:r>
            <w:r>
              <w:rPr>
                <w:sz w:val="20"/>
                <w:szCs w:val="20"/>
              </w:rPr>
              <w:t>Targets are ordered in the table by unique sorting of all hit names in the gene_hit_table after filtering out all hits under the minimum homology setting size.</w:t>
            </w:r>
            <w:r w:rsidR="00CB0A93">
              <w:rPr>
                <w:sz w:val="20"/>
                <w:szCs w:val="20"/>
              </w:rPr>
              <w:t xml:space="preserve"> </w:t>
            </w:r>
            <w:r>
              <w:rPr>
                <w:sz w:val="20"/>
                <w:szCs w:val="20"/>
              </w:rPr>
              <w:t>[Targets x Cell Lines]</w:t>
            </w:r>
          </w:p>
        </w:tc>
      </w:tr>
    </w:tbl>
    <w:p w14:paraId="75541A85" w14:textId="2CD2CDFF" w:rsidR="00434D80" w:rsidRDefault="00434D80" w:rsidP="00280978">
      <w:pPr>
        <w:pStyle w:val="Heading2"/>
      </w:pPr>
      <w:r>
        <w:t xml:space="preserve">Outputs in </w:t>
      </w:r>
      <w:r w:rsidRPr="00434D80">
        <w:t>(GeneName)_AccessionID_dCpInfo_SW.mat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6920"/>
      </w:tblGrid>
      <w:tr w:rsidR="00791870" w:rsidRPr="00280978" w14:paraId="1F2AB469"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F96B0A"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8C5878"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1B6E530C"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457D831" w14:textId="777F10B8" w:rsidR="00791870" w:rsidRPr="00280978" w:rsidRDefault="00791870" w:rsidP="00706A39">
            <w:pPr>
              <w:spacing w:after="0"/>
              <w:rPr>
                <w:sz w:val="20"/>
                <w:szCs w:val="20"/>
              </w:rPr>
            </w:pPr>
            <w:r>
              <w:rPr>
                <w:sz w:val="20"/>
                <w:szCs w:val="20"/>
              </w:rPr>
              <w:t>dCpeq_Match</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0DA48B" w14:textId="18556298" w:rsidR="00791870" w:rsidRPr="00280978" w:rsidRDefault="003B40D8" w:rsidP="00706A39">
            <w:pPr>
              <w:spacing w:after="0"/>
              <w:rPr>
                <w:sz w:val="20"/>
                <w:szCs w:val="20"/>
              </w:rPr>
            </w:pPr>
            <w:r>
              <w:rPr>
                <w:sz w:val="20"/>
                <w:szCs w:val="20"/>
              </w:rPr>
              <w:t xml:space="preserve">2D Matrix with thermodynamic-kinetic equilibrium heat capacity correction values for all unique pairs of probe target sequence alignments calculated for all nearest-neighbor models in TrueProbes software. Matrix is stored as [Unique Probe-Target Sequence x Number of </w:t>
            </w:r>
            <w:r w:rsidR="00B01858">
              <w:rPr>
                <w:sz w:val="20"/>
                <w:szCs w:val="20"/>
              </w:rPr>
              <w:t xml:space="preserve">Gibbs </w:t>
            </w:r>
            <w:r>
              <w:rPr>
                <w:sz w:val="20"/>
                <w:szCs w:val="20"/>
              </w:rPr>
              <w:t xml:space="preserve">Models]  </w:t>
            </w:r>
          </w:p>
        </w:tc>
      </w:tr>
      <w:tr w:rsidR="00791870" w:rsidRPr="00280978" w14:paraId="67395FC5"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17E1C76" w14:textId="51C01263" w:rsidR="00791870" w:rsidRPr="00280978" w:rsidRDefault="00791870" w:rsidP="00706A39">
            <w:pPr>
              <w:spacing w:after="0"/>
              <w:rPr>
                <w:sz w:val="20"/>
                <w:szCs w:val="20"/>
              </w:rPr>
            </w:pPr>
            <w:r>
              <w:rPr>
                <w:sz w:val="20"/>
                <w:szCs w:val="20"/>
              </w:rPr>
              <w:t>dCon_eq</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E16AEB7" w14:textId="69D48092" w:rsidR="00791870" w:rsidRPr="00280978" w:rsidRDefault="003B40D8" w:rsidP="003B40D8">
            <w:pPr>
              <w:spacing w:after="0"/>
              <w:rPr>
                <w:sz w:val="20"/>
                <w:szCs w:val="20"/>
              </w:rPr>
            </w:pPr>
            <w:r>
              <w:rPr>
                <w:sz w:val="20"/>
                <w:szCs w:val="20"/>
              </w:rPr>
              <w:t xml:space="preserve">2D Matrix with thermodynamic-kinetic heat capacity correction values for each probe tile’s on-target binding calculated for all nearest-neighbor </w:t>
            </w:r>
            <w:r>
              <w:rPr>
                <w:sz w:val="20"/>
                <w:szCs w:val="20"/>
              </w:rPr>
              <w:lastRenderedPageBreak/>
              <w:t xml:space="preserve">models in TrueProbes software. Matrix is stored as [ Probe Tile Position x Number of </w:t>
            </w:r>
            <w:r w:rsidR="00B01858">
              <w:rPr>
                <w:sz w:val="20"/>
                <w:szCs w:val="20"/>
              </w:rPr>
              <w:t xml:space="preserve">Gibbs </w:t>
            </w:r>
            <w:r>
              <w:rPr>
                <w:sz w:val="20"/>
                <w:szCs w:val="20"/>
              </w:rPr>
              <w:t xml:space="preserve">Models]  </w:t>
            </w:r>
          </w:p>
        </w:tc>
      </w:tr>
    </w:tbl>
    <w:p w14:paraId="2FD92166" w14:textId="630BE84F" w:rsidR="00434D80" w:rsidRDefault="00434D80" w:rsidP="00280978">
      <w:pPr>
        <w:pStyle w:val="Heading2"/>
      </w:pPr>
      <w:r>
        <w:lastRenderedPageBreak/>
        <w:t xml:space="preserve">Outputs in </w:t>
      </w:r>
      <w:r w:rsidRPr="00434D80">
        <w:t>(GeneName)_AccessionID_dHInfo_SW.mat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6920"/>
      </w:tblGrid>
      <w:tr w:rsidR="00791870" w:rsidRPr="00280978" w14:paraId="3CBAE489"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D9719F"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E8D832"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7CD4EB2D"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DE2499" w14:textId="441681D9" w:rsidR="00791870" w:rsidRPr="00280978" w:rsidRDefault="00791870" w:rsidP="00706A39">
            <w:pPr>
              <w:spacing w:after="0"/>
              <w:rPr>
                <w:sz w:val="20"/>
                <w:szCs w:val="20"/>
              </w:rPr>
            </w:pPr>
            <w:r>
              <w:rPr>
                <w:sz w:val="20"/>
                <w:szCs w:val="20"/>
              </w:rPr>
              <w:t>dHeq_Match</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2EF0B4" w14:textId="310D647B" w:rsidR="00791870" w:rsidRPr="00280978" w:rsidRDefault="003B40D8" w:rsidP="003B40D8">
            <w:pPr>
              <w:spacing w:after="0"/>
              <w:rPr>
                <w:sz w:val="20"/>
                <w:szCs w:val="20"/>
              </w:rPr>
            </w:pPr>
            <w:r>
              <w:rPr>
                <w:sz w:val="20"/>
                <w:szCs w:val="20"/>
              </w:rPr>
              <w:t>2D Matrix with thermodynamic-kinetic equilibrium enthalpy for all unique pairs of probe target sequence alignments calculated for all nearest-neighbor models in TrueProbes software. Matrix is stored as [Unique Probe-Target Sequence x Number of</w:t>
            </w:r>
            <w:r w:rsidR="005F7A46">
              <w:rPr>
                <w:sz w:val="20"/>
                <w:szCs w:val="20"/>
              </w:rPr>
              <w:t xml:space="preserve"> Gibbs</w:t>
            </w:r>
            <w:r>
              <w:rPr>
                <w:sz w:val="20"/>
                <w:szCs w:val="20"/>
              </w:rPr>
              <w:t xml:space="preserve"> Models]  </w:t>
            </w:r>
          </w:p>
        </w:tc>
      </w:tr>
      <w:tr w:rsidR="00791870" w:rsidRPr="00280978" w14:paraId="7BCFB288"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F4F099F" w14:textId="08FC8178" w:rsidR="00791870" w:rsidRPr="00280978" w:rsidRDefault="00791870" w:rsidP="00706A39">
            <w:pPr>
              <w:spacing w:after="0"/>
              <w:rPr>
                <w:sz w:val="20"/>
                <w:szCs w:val="20"/>
              </w:rPr>
            </w:pPr>
            <w:r>
              <w:rPr>
                <w:sz w:val="20"/>
                <w:szCs w:val="20"/>
              </w:rPr>
              <w:t>dHf_Match</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630DE5E" w14:textId="4917CC82" w:rsidR="00791870" w:rsidRPr="00280978" w:rsidRDefault="001532E6" w:rsidP="001532E6">
            <w:pPr>
              <w:spacing w:after="0"/>
              <w:rPr>
                <w:sz w:val="20"/>
                <w:szCs w:val="20"/>
              </w:rPr>
            </w:pPr>
            <w:r>
              <w:rPr>
                <w:sz w:val="20"/>
                <w:szCs w:val="20"/>
              </w:rPr>
              <w:t>2D Matrix with thermodynamic-kinetic transition-state binding/forward reaction enthalpy for all unique pairs of probe target sequence alignments calculated for the Gibbs nearest neighbor model 7, transition-state forward reaction at the lower bound, mean, and upper bound of model parameter uncertainties.</w:t>
            </w:r>
            <w:r w:rsidR="00C34106">
              <w:rPr>
                <w:sz w:val="20"/>
                <w:szCs w:val="20"/>
              </w:rPr>
              <w:t xml:space="preserve"> </w:t>
            </w:r>
            <w:r>
              <w:rPr>
                <w:sz w:val="20"/>
                <w:szCs w:val="20"/>
              </w:rPr>
              <w:t xml:space="preserve">Matrix is stored as [Unique Probe-Target Sequence x 3]  </w:t>
            </w:r>
          </w:p>
        </w:tc>
      </w:tr>
      <w:tr w:rsidR="00791870" w:rsidRPr="00280978" w14:paraId="52860EAA"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A010B4E" w14:textId="3D2E8EE2" w:rsidR="00791870" w:rsidRPr="00280978" w:rsidRDefault="00791870" w:rsidP="00706A39">
            <w:pPr>
              <w:spacing w:after="0"/>
              <w:rPr>
                <w:sz w:val="20"/>
                <w:szCs w:val="20"/>
              </w:rPr>
            </w:pPr>
            <w:r>
              <w:rPr>
                <w:sz w:val="20"/>
                <w:szCs w:val="20"/>
              </w:rPr>
              <w:t>dHr_Match</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51BB1F0" w14:textId="285B24DC" w:rsidR="00791870" w:rsidRPr="00280978" w:rsidRDefault="00B01858" w:rsidP="00B01858">
            <w:pPr>
              <w:spacing w:after="0"/>
              <w:rPr>
                <w:sz w:val="20"/>
                <w:szCs w:val="20"/>
              </w:rPr>
            </w:pPr>
            <w:r>
              <w:rPr>
                <w:sz w:val="20"/>
                <w:szCs w:val="20"/>
              </w:rPr>
              <w:t xml:space="preserve">2D Matrix with thermodynamic-kinetic </w:t>
            </w:r>
            <w:r w:rsidR="001532E6">
              <w:rPr>
                <w:sz w:val="20"/>
                <w:szCs w:val="20"/>
              </w:rPr>
              <w:t xml:space="preserve">transition-state </w:t>
            </w:r>
            <w:r>
              <w:rPr>
                <w:sz w:val="20"/>
                <w:szCs w:val="20"/>
              </w:rPr>
              <w:t xml:space="preserve">unbinding/reverse reaction enthalpy for all unique pairs of probe target sequence alignments calculated for </w:t>
            </w:r>
            <w:r w:rsidR="001532E6">
              <w:rPr>
                <w:sz w:val="20"/>
                <w:szCs w:val="20"/>
              </w:rPr>
              <w:t xml:space="preserve">the Gibbs </w:t>
            </w:r>
            <w:r>
              <w:rPr>
                <w:sz w:val="20"/>
                <w:szCs w:val="20"/>
              </w:rPr>
              <w:t>nearest neighbor model 7</w:t>
            </w:r>
            <w:r w:rsidR="001532E6">
              <w:rPr>
                <w:sz w:val="20"/>
                <w:szCs w:val="20"/>
              </w:rPr>
              <w:t>,</w:t>
            </w:r>
            <w:r>
              <w:rPr>
                <w:sz w:val="20"/>
                <w:szCs w:val="20"/>
              </w:rPr>
              <w:t xml:space="preserve"> </w:t>
            </w:r>
            <w:r w:rsidR="001532E6">
              <w:rPr>
                <w:sz w:val="20"/>
                <w:szCs w:val="20"/>
              </w:rPr>
              <w:t xml:space="preserve">transition-state </w:t>
            </w:r>
            <w:r>
              <w:rPr>
                <w:sz w:val="20"/>
                <w:szCs w:val="20"/>
              </w:rPr>
              <w:t xml:space="preserve">reverse reaction at </w:t>
            </w:r>
            <w:r w:rsidR="001532E6">
              <w:rPr>
                <w:sz w:val="20"/>
                <w:szCs w:val="20"/>
              </w:rPr>
              <w:t xml:space="preserve">the </w:t>
            </w:r>
            <w:r>
              <w:rPr>
                <w:sz w:val="20"/>
                <w:szCs w:val="20"/>
              </w:rPr>
              <w:t>lower bound, mean, and upper bound of model parameter uncertainties.</w:t>
            </w:r>
            <w:r w:rsidR="00C34106">
              <w:rPr>
                <w:sz w:val="20"/>
                <w:szCs w:val="20"/>
              </w:rPr>
              <w:t xml:space="preserve"> </w:t>
            </w:r>
            <w:r>
              <w:rPr>
                <w:sz w:val="20"/>
                <w:szCs w:val="20"/>
              </w:rPr>
              <w:t xml:space="preserve">Matrix is stored as [Unique Probe-Target Sequence x 3]  </w:t>
            </w:r>
          </w:p>
        </w:tc>
      </w:tr>
      <w:tr w:rsidR="00791870" w:rsidRPr="00280978" w14:paraId="29EA102C"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ED7EB9" w14:textId="4261031F" w:rsidR="00791870" w:rsidRPr="00280978" w:rsidRDefault="00791870" w:rsidP="00706A39">
            <w:pPr>
              <w:spacing w:after="0"/>
              <w:rPr>
                <w:sz w:val="20"/>
                <w:szCs w:val="20"/>
              </w:rPr>
            </w:pPr>
            <w:r>
              <w:rPr>
                <w:sz w:val="20"/>
                <w:szCs w:val="20"/>
              </w:rPr>
              <w:t>dHon_eq</w:t>
            </w:r>
          </w:p>
        </w:tc>
        <w:tc>
          <w:tcPr>
            <w:tcW w:w="69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1237FC8" w14:textId="25B5EA52" w:rsidR="00791870" w:rsidRPr="00280978" w:rsidRDefault="003B40D8" w:rsidP="003B40D8">
            <w:pPr>
              <w:spacing w:after="0"/>
              <w:rPr>
                <w:sz w:val="20"/>
                <w:szCs w:val="20"/>
              </w:rPr>
            </w:pPr>
            <w:r>
              <w:rPr>
                <w:sz w:val="20"/>
                <w:szCs w:val="20"/>
              </w:rPr>
              <w:t xml:space="preserve">2D Matrix with thermodynamic-kinetic enthalpy for each probe tile’s on-target binding calculated for all nearest-neighbor models in TrueProbes software. Matrix is stored as [ Probe Tile Position x Number of </w:t>
            </w:r>
            <w:r w:rsidR="005F7A46">
              <w:rPr>
                <w:sz w:val="20"/>
                <w:szCs w:val="20"/>
              </w:rPr>
              <w:t xml:space="preserve">Gibbs </w:t>
            </w:r>
            <w:r>
              <w:rPr>
                <w:sz w:val="20"/>
                <w:szCs w:val="20"/>
              </w:rPr>
              <w:t xml:space="preserve">Models]  </w:t>
            </w:r>
          </w:p>
        </w:tc>
      </w:tr>
      <w:tr w:rsidR="00791870" w:rsidRPr="00280978" w14:paraId="5156C744"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37B2CC6" w14:textId="0590DF23" w:rsidR="00791870" w:rsidRPr="00280978" w:rsidRDefault="00791870" w:rsidP="00706A39">
            <w:pPr>
              <w:spacing w:after="0"/>
              <w:rPr>
                <w:sz w:val="20"/>
                <w:szCs w:val="20"/>
              </w:rPr>
            </w:pPr>
            <w:r>
              <w:rPr>
                <w:sz w:val="20"/>
                <w:szCs w:val="20"/>
              </w:rPr>
              <w:t>dHon_f</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1018F83" w14:textId="25FB6E50" w:rsidR="001532E6" w:rsidRDefault="001532E6" w:rsidP="001532E6">
            <w:pPr>
              <w:spacing w:after="0"/>
              <w:rPr>
                <w:sz w:val="20"/>
                <w:szCs w:val="20"/>
              </w:rPr>
            </w:pPr>
            <w:r>
              <w:rPr>
                <w:sz w:val="20"/>
                <w:szCs w:val="20"/>
              </w:rPr>
              <w:t>2D Matrix with thermodynamic-kinetic transition-state binding/forward reaction enthalpy for each probe tile’s on-target binding calculated for the Gibbs nearest neighbor model 7, transition-state forward reaction at the lower bound, mean, and upper bound of model parameter uncertainties.</w:t>
            </w:r>
          </w:p>
          <w:p w14:paraId="777151A9" w14:textId="6AC223A5" w:rsidR="00791870" w:rsidRPr="00280978" w:rsidRDefault="001532E6" w:rsidP="001532E6">
            <w:pPr>
              <w:spacing w:after="0"/>
              <w:rPr>
                <w:sz w:val="20"/>
                <w:szCs w:val="20"/>
              </w:rPr>
            </w:pPr>
            <w:r>
              <w:rPr>
                <w:sz w:val="20"/>
                <w:szCs w:val="20"/>
              </w:rPr>
              <w:t xml:space="preserve">Matrix is stored as [ Probe Tile Position x </w:t>
            </w:r>
            <w:r w:rsidR="00D24E8E">
              <w:rPr>
                <w:sz w:val="20"/>
                <w:szCs w:val="20"/>
              </w:rPr>
              <w:t xml:space="preserve">3 </w:t>
            </w:r>
            <w:r>
              <w:rPr>
                <w:sz w:val="20"/>
                <w:szCs w:val="20"/>
              </w:rPr>
              <w:t xml:space="preserve">]  </w:t>
            </w:r>
          </w:p>
        </w:tc>
      </w:tr>
      <w:tr w:rsidR="00791870" w:rsidRPr="00280978" w14:paraId="42F968A3" w14:textId="77777777" w:rsidTr="003B40D8">
        <w:tc>
          <w:tcPr>
            <w:tcW w:w="17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92753BF" w14:textId="4D54BC94" w:rsidR="00791870" w:rsidRDefault="00791870" w:rsidP="00706A39">
            <w:pPr>
              <w:spacing w:after="0"/>
              <w:rPr>
                <w:sz w:val="20"/>
                <w:szCs w:val="20"/>
              </w:rPr>
            </w:pPr>
            <w:r>
              <w:rPr>
                <w:sz w:val="20"/>
                <w:szCs w:val="20"/>
              </w:rPr>
              <w:t>dHon_r</w:t>
            </w:r>
          </w:p>
        </w:tc>
        <w:tc>
          <w:tcPr>
            <w:tcW w:w="69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633578E" w14:textId="2262C799" w:rsidR="00804CA9" w:rsidRDefault="00804CA9" w:rsidP="00804CA9">
            <w:pPr>
              <w:spacing w:after="0"/>
              <w:rPr>
                <w:sz w:val="20"/>
                <w:szCs w:val="20"/>
              </w:rPr>
            </w:pPr>
            <w:r>
              <w:rPr>
                <w:sz w:val="20"/>
                <w:szCs w:val="20"/>
              </w:rPr>
              <w:t>2D Matrix with thermodynamic-kinetic transition-state unbinding/reverse reaction enthalpy for each probe tile’s on-target binding calculated for the Gibbs nearest neighbor model 7, transition-state reverse reaction at the lower bound, mean, and upper bound of model parameter uncertainties.</w:t>
            </w:r>
          </w:p>
          <w:p w14:paraId="44C48A46" w14:textId="6AB2B860" w:rsidR="00791870" w:rsidRPr="00280978" w:rsidRDefault="00804CA9" w:rsidP="00804CA9">
            <w:pPr>
              <w:spacing w:after="0"/>
              <w:rPr>
                <w:sz w:val="20"/>
                <w:szCs w:val="20"/>
              </w:rPr>
            </w:pPr>
            <w:r>
              <w:rPr>
                <w:sz w:val="20"/>
                <w:szCs w:val="20"/>
              </w:rPr>
              <w:t xml:space="preserve">Matrix is stored as [ Probe Tile Position x 3 ]  </w:t>
            </w:r>
          </w:p>
        </w:tc>
      </w:tr>
    </w:tbl>
    <w:p w14:paraId="56E087F5" w14:textId="4A315848" w:rsidR="00434D80" w:rsidRDefault="00434D80" w:rsidP="00280978">
      <w:pPr>
        <w:pStyle w:val="Heading2"/>
      </w:pPr>
      <w:r>
        <w:t xml:space="preserve">Outputs in </w:t>
      </w:r>
      <w:r w:rsidRPr="00434D80">
        <w:t>(GeneName)_AccessionID_dSInfo_SW.mat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30"/>
        <w:gridCol w:w="7190"/>
      </w:tblGrid>
      <w:tr w:rsidR="00751723" w:rsidRPr="00280978" w14:paraId="049D2444"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88A6EF" w14:textId="039D3EC1" w:rsidR="00751723" w:rsidRPr="00280978" w:rsidRDefault="00751723" w:rsidP="00706A39">
            <w:pPr>
              <w:spacing w:after="0"/>
              <w:rPr>
                <w:b/>
                <w:bCs/>
                <w:sz w:val="20"/>
                <w:szCs w:val="20"/>
              </w:rPr>
            </w:pPr>
            <w:r>
              <w:rPr>
                <w:b/>
                <w:bCs/>
                <w:sz w:val="20"/>
                <w:szCs w:val="20"/>
              </w:rPr>
              <w:t xml:space="preserve">Variable </w:t>
            </w:r>
            <w:r w:rsidRPr="00280978">
              <w:rPr>
                <w:b/>
                <w:bCs/>
                <w:sz w:val="20"/>
                <w:szCs w:val="20"/>
              </w:rPr>
              <w:t>Name</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E790AB8" w14:textId="77777777" w:rsidR="00751723" w:rsidRPr="00280978" w:rsidRDefault="00751723" w:rsidP="00706A39">
            <w:pPr>
              <w:spacing w:after="0"/>
              <w:rPr>
                <w:b/>
                <w:bCs/>
                <w:sz w:val="20"/>
                <w:szCs w:val="20"/>
              </w:rPr>
            </w:pPr>
            <w:r w:rsidRPr="00280978">
              <w:rPr>
                <w:b/>
                <w:bCs/>
                <w:sz w:val="20"/>
                <w:szCs w:val="20"/>
              </w:rPr>
              <w:t>Description</w:t>
            </w:r>
          </w:p>
        </w:tc>
      </w:tr>
      <w:tr w:rsidR="00751723" w:rsidRPr="00280978" w14:paraId="1314E14F"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B84FC14" w14:textId="12DE84B0" w:rsidR="00751723" w:rsidRPr="00280978" w:rsidRDefault="00751723" w:rsidP="00706A39">
            <w:pPr>
              <w:spacing w:after="0"/>
              <w:rPr>
                <w:sz w:val="20"/>
                <w:szCs w:val="20"/>
              </w:rPr>
            </w:pPr>
            <w:r>
              <w:rPr>
                <w:sz w:val="20"/>
                <w:szCs w:val="20"/>
              </w:rPr>
              <w:t>dSeq_Match</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C747A8" w14:textId="1CA47D66" w:rsidR="00751723" w:rsidRPr="00280978" w:rsidRDefault="003B40D8" w:rsidP="003B40D8">
            <w:pPr>
              <w:spacing w:after="0"/>
              <w:rPr>
                <w:sz w:val="20"/>
                <w:szCs w:val="20"/>
              </w:rPr>
            </w:pPr>
            <w:r>
              <w:rPr>
                <w:sz w:val="20"/>
                <w:szCs w:val="20"/>
              </w:rPr>
              <w:t xml:space="preserve">2D Matrix with thermodynamic-kinetic equilibrium entropy for all unique pairs of probe target sequence alignments calculated for all nearest-neighbor models </w:t>
            </w:r>
            <w:r>
              <w:rPr>
                <w:sz w:val="20"/>
                <w:szCs w:val="20"/>
              </w:rPr>
              <w:lastRenderedPageBreak/>
              <w:t xml:space="preserve">in TrueProbes software. Matrix is stored as [Unique Probe-Target Sequence x Number of </w:t>
            </w:r>
            <w:r w:rsidR="005F7A46">
              <w:rPr>
                <w:sz w:val="20"/>
                <w:szCs w:val="20"/>
              </w:rPr>
              <w:t xml:space="preserve">Gibbs </w:t>
            </w:r>
            <w:r>
              <w:rPr>
                <w:sz w:val="20"/>
                <w:szCs w:val="20"/>
              </w:rPr>
              <w:t xml:space="preserve">Models]  </w:t>
            </w:r>
          </w:p>
        </w:tc>
      </w:tr>
      <w:tr w:rsidR="00751723" w:rsidRPr="00280978" w14:paraId="0FC116BB"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3144F0B" w14:textId="463BA30F" w:rsidR="00751723" w:rsidRPr="00280978" w:rsidRDefault="00751723" w:rsidP="00706A39">
            <w:pPr>
              <w:spacing w:after="0"/>
              <w:rPr>
                <w:sz w:val="20"/>
                <w:szCs w:val="20"/>
              </w:rPr>
            </w:pPr>
            <w:r>
              <w:rPr>
                <w:sz w:val="20"/>
                <w:szCs w:val="20"/>
              </w:rPr>
              <w:lastRenderedPageBreak/>
              <w:t>dSf_Match</w:t>
            </w:r>
          </w:p>
        </w:tc>
        <w:tc>
          <w:tcPr>
            <w:tcW w:w="71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D292D70" w14:textId="4D3117EC" w:rsidR="00751723" w:rsidRPr="00280978" w:rsidRDefault="00804CA9" w:rsidP="00804CA9">
            <w:pPr>
              <w:spacing w:after="0"/>
              <w:rPr>
                <w:sz w:val="20"/>
                <w:szCs w:val="20"/>
              </w:rPr>
            </w:pPr>
            <w:r>
              <w:rPr>
                <w:sz w:val="20"/>
                <w:szCs w:val="20"/>
              </w:rPr>
              <w:t xml:space="preserve">2D Matrix with thermodynamic-kinetic transition-state binding/forward reaction </w:t>
            </w:r>
            <w:r w:rsidR="00D501FD">
              <w:rPr>
                <w:sz w:val="20"/>
                <w:szCs w:val="20"/>
              </w:rPr>
              <w:t>entropy</w:t>
            </w:r>
            <w:r>
              <w:rPr>
                <w:sz w:val="20"/>
                <w:szCs w:val="20"/>
              </w:rPr>
              <w:t xml:space="preserve"> for each probe tile’s on-target binding calculated for the Gibbs nearest neighbor model 7, transition-state forward reaction at the lower bound, mean, and upper bound of model parameter uncertainties.</w:t>
            </w:r>
            <w:r w:rsidR="00C34106">
              <w:rPr>
                <w:sz w:val="20"/>
                <w:szCs w:val="20"/>
              </w:rPr>
              <w:t xml:space="preserve"> </w:t>
            </w:r>
            <w:r>
              <w:rPr>
                <w:sz w:val="20"/>
                <w:szCs w:val="20"/>
              </w:rPr>
              <w:t xml:space="preserve">Matrix is stored as [ Probe Tile Position x 3 ]  </w:t>
            </w:r>
          </w:p>
        </w:tc>
      </w:tr>
      <w:tr w:rsidR="00751723" w:rsidRPr="00280978" w14:paraId="3AEE56D7"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91ACC4" w14:textId="74631059" w:rsidR="00751723" w:rsidRPr="00280978" w:rsidRDefault="00751723" w:rsidP="00706A39">
            <w:pPr>
              <w:spacing w:after="0"/>
              <w:rPr>
                <w:sz w:val="20"/>
                <w:szCs w:val="20"/>
              </w:rPr>
            </w:pPr>
            <w:r>
              <w:rPr>
                <w:sz w:val="20"/>
                <w:szCs w:val="20"/>
              </w:rPr>
              <w:t>dSr_Match</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89DDB2E" w14:textId="79906404" w:rsidR="00751723" w:rsidRPr="00280978" w:rsidRDefault="00804CA9" w:rsidP="00804CA9">
            <w:pPr>
              <w:spacing w:after="0"/>
              <w:rPr>
                <w:sz w:val="20"/>
                <w:szCs w:val="20"/>
              </w:rPr>
            </w:pPr>
            <w:r>
              <w:rPr>
                <w:sz w:val="20"/>
                <w:szCs w:val="20"/>
              </w:rPr>
              <w:t>2D Matrix with thermodynamic-kinetic transition-state unbinding/reverse reaction entropy for all unique pairs of probe target sequence alignments calculated for the Gibbs nearest neighbor model 7, transition-state reverse reaction at the lower bound, mean, and upper bound of model parameter uncertainties.</w:t>
            </w:r>
            <w:r w:rsidR="00C34106">
              <w:rPr>
                <w:sz w:val="20"/>
                <w:szCs w:val="20"/>
              </w:rPr>
              <w:t xml:space="preserve"> </w:t>
            </w:r>
            <w:r>
              <w:rPr>
                <w:sz w:val="20"/>
                <w:szCs w:val="20"/>
              </w:rPr>
              <w:t xml:space="preserve">Matrix is stored as [Unique Probe-Target Sequence x 3]  </w:t>
            </w:r>
          </w:p>
        </w:tc>
      </w:tr>
      <w:tr w:rsidR="00751723" w:rsidRPr="00280978" w14:paraId="4998C07F"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4865BDB" w14:textId="609A7B34" w:rsidR="00751723" w:rsidRPr="00280978" w:rsidRDefault="00751723" w:rsidP="00706A39">
            <w:pPr>
              <w:spacing w:after="0"/>
              <w:rPr>
                <w:sz w:val="20"/>
                <w:szCs w:val="20"/>
              </w:rPr>
            </w:pPr>
            <w:r>
              <w:rPr>
                <w:sz w:val="20"/>
                <w:szCs w:val="20"/>
              </w:rPr>
              <w:t>dSon_eq</w:t>
            </w:r>
          </w:p>
        </w:tc>
        <w:tc>
          <w:tcPr>
            <w:tcW w:w="71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6C0CE4C" w14:textId="36374B07" w:rsidR="003B40D8" w:rsidRDefault="003B40D8" w:rsidP="003B40D8">
            <w:pPr>
              <w:spacing w:after="0"/>
              <w:rPr>
                <w:sz w:val="20"/>
                <w:szCs w:val="20"/>
              </w:rPr>
            </w:pPr>
            <w:r>
              <w:rPr>
                <w:sz w:val="20"/>
                <w:szCs w:val="20"/>
              </w:rPr>
              <w:t xml:space="preserve">2D Matrix with thermodynamic-kinetic entropy for each probe tile’s on-target binding calculated for all nearest-neighbor models in TrueProbes software. </w:t>
            </w:r>
          </w:p>
          <w:p w14:paraId="117ED407" w14:textId="6F6F8E60" w:rsidR="00751723" w:rsidRPr="00280978" w:rsidRDefault="003B40D8" w:rsidP="003B40D8">
            <w:pPr>
              <w:spacing w:after="0"/>
              <w:rPr>
                <w:sz w:val="20"/>
                <w:szCs w:val="20"/>
              </w:rPr>
            </w:pPr>
            <w:r>
              <w:rPr>
                <w:sz w:val="20"/>
                <w:szCs w:val="20"/>
              </w:rPr>
              <w:t xml:space="preserve">Matrix is stored as [Probe Tile Position x Number of </w:t>
            </w:r>
            <w:r w:rsidR="005F7A46">
              <w:rPr>
                <w:sz w:val="20"/>
                <w:szCs w:val="20"/>
              </w:rPr>
              <w:t xml:space="preserve">Gibbs </w:t>
            </w:r>
            <w:r>
              <w:rPr>
                <w:sz w:val="20"/>
                <w:szCs w:val="20"/>
              </w:rPr>
              <w:t xml:space="preserve">Models]  </w:t>
            </w:r>
          </w:p>
        </w:tc>
      </w:tr>
      <w:tr w:rsidR="00751723" w:rsidRPr="00280978" w14:paraId="50693E2B"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41DAB92" w14:textId="5DA7919E" w:rsidR="00751723" w:rsidRPr="00280978" w:rsidRDefault="00751723" w:rsidP="00706A39">
            <w:pPr>
              <w:spacing w:after="0"/>
              <w:rPr>
                <w:sz w:val="20"/>
                <w:szCs w:val="20"/>
              </w:rPr>
            </w:pPr>
            <w:r>
              <w:rPr>
                <w:sz w:val="20"/>
                <w:szCs w:val="20"/>
              </w:rPr>
              <w:t>dSon_f</w:t>
            </w:r>
          </w:p>
        </w:tc>
        <w:tc>
          <w:tcPr>
            <w:tcW w:w="71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14BB4F1" w14:textId="0CCBA25C" w:rsidR="00751723" w:rsidRPr="00280978" w:rsidRDefault="00804CA9" w:rsidP="00804CA9">
            <w:pPr>
              <w:spacing w:after="0"/>
              <w:rPr>
                <w:sz w:val="20"/>
                <w:szCs w:val="20"/>
              </w:rPr>
            </w:pPr>
            <w:r>
              <w:rPr>
                <w:sz w:val="20"/>
                <w:szCs w:val="20"/>
              </w:rPr>
              <w:t>2D Matrix with thermodynamic-kinetic transition-state binding/forward reaction entropy for each probe tile’s on-target binding calculated for the Gibbs nearest neighbor model 7, transition-state forward reaction at the lower bound, mean, and upper bound of model parameter uncertainties.</w:t>
            </w:r>
            <w:r w:rsidR="00C34106">
              <w:rPr>
                <w:sz w:val="20"/>
                <w:szCs w:val="20"/>
              </w:rPr>
              <w:t xml:space="preserve"> </w:t>
            </w:r>
            <w:r>
              <w:rPr>
                <w:sz w:val="20"/>
                <w:szCs w:val="20"/>
              </w:rPr>
              <w:t xml:space="preserve">Matrix is stored as [ Probe Tile Position x 3 ]  </w:t>
            </w:r>
          </w:p>
        </w:tc>
      </w:tr>
      <w:tr w:rsidR="00751723" w:rsidRPr="00280978" w14:paraId="697CEC18" w14:textId="77777777" w:rsidTr="00C34106">
        <w:tc>
          <w:tcPr>
            <w:tcW w:w="14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40BAB1D" w14:textId="00CBF345" w:rsidR="00751723" w:rsidRDefault="00751723" w:rsidP="00706A39">
            <w:pPr>
              <w:spacing w:after="0"/>
              <w:rPr>
                <w:sz w:val="20"/>
                <w:szCs w:val="20"/>
              </w:rPr>
            </w:pPr>
            <w:r>
              <w:rPr>
                <w:sz w:val="20"/>
                <w:szCs w:val="20"/>
              </w:rPr>
              <w:t>dSon_r</w:t>
            </w:r>
          </w:p>
        </w:tc>
        <w:tc>
          <w:tcPr>
            <w:tcW w:w="71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EB038BA" w14:textId="20D83C91" w:rsidR="00751723" w:rsidRPr="00280978" w:rsidRDefault="00804CA9" w:rsidP="00804CA9">
            <w:pPr>
              <w:spacing w:after="0"/>
              <w:rPr>
                <w:sz w:val="20"/>
                <w:szCs w:val="20"/>
              </w:rPr>
            </w:pPr>
            <w:r>
              <w:rPr>
                <w:sz w:val="20"/>
                <w:szCs w:val="20"/>
              </w:rPr>
              <w:t>2D Matrix with thermodynamic-kinetic transition-state unbinding/reverse reaction entropy for each probe tile’s on-target binding calculated for the Gibbs nearest neighbor model 7, transition-state reverse reaction at the lower bound, mean, and upper bound of model parameter uncertainties.</w:t>
            </w:r>
            <w:r w:rsidR="00C34106">
              <w:rPr>
                <w:sz w:val="20"/>
                <w:szCs w:val="20"/>
              </w:rPr>
              <w:t xml:space="preserve"> </w:t>
            </w:r>
            <w:r>
              <w:rPr>
                <w:sz w:val="20"/>
                <w:szCs w:val="20"/>
              </w:rPr>
              <w:t xml:space="preserve">Matrix is stored as [ Probe Tile Position x 3 ]  </w:t>
            </w:r>
          </w:p>
        </w:tc>
      </w:tr>
    </w:tbl>
    <w:p w14:paraId="30098B4C" w14:textId="77777777" w:rsidR="00791870" w:rsidRDefault="00791870" w:rsidP="00791870">
      <w:pPr>
        <w:pStyle w:val="Heading2"/>
      </w:pPr>
      <w:r>
        <w:t xml:space="preserve">Outputs in </w:t>
      </w:r>
      <w:r w:rsidRPr="00434D80">
        <w:t>(GeneName)_AccessionID_TmInfo_SW.mat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791870" w:rsidRPr="00280978" w14:paraId="38C17FCF"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31A4B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0899263"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20E61BE6"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51099B" w14:textId="77777777" w:rsidR="00791870" w:rsidRPr="00280978" w:rsidRDefault="00791870" w:rsidP="00706A39">
            <w:pPr>
              <w:spacing w:after="0"/>
              <w:rPr>
                <w:sz w:val="20"/>
                <w:szCs w:val="20"/>
              </w:rPr>
            </w:pPr>
            <w:r>
              <w:rPr>
                <w:sz w:val="20"/>
                <w:szCs w:val="20"/>
              </w:rPr>
              <w:t>Tm_Match</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85BB25" w14:textId="7AB3D971" w:rsidR="003B40D8" w:rsidRDefault="003B40D8" w:rsidP="003B40D8">
            <w:pPr>
              <w:spacing w:after="0"/>
              <w:rPr>
                <w:sz w:val="20"/>
                <w:szCs w:val="20"/>
              </w:rPr>
            </w:pPr>
            <w:r>
              <w:rPr>
                <w:sz w:val="20"/>
                <w:szCs w:val="20"/>
              </w:rPr>
              <w:t xml:space="preserve">2D Matrix with thermodynamic-kinetic equilibrium melting temperature for all unique pairs of probe target sequence alignments calculated for </w:t>
            </w:r>
            <w:r w:rsidR="005F7A46">
              <w:rPr>
                <w:sz w:val="20"/>
                <w:szCs w:val="20"/>
              </w:rPr>
              <w:t xml:space="preserve">a </w:t>
            </w:r>
            <w:r>
              <w:rPr>
                <w:sz w:val="20"/>
                <w:szCs w:val="20"/>
              </w:rPr>
              <w:t>basic non-</w:t>
            </w:r>
            <w:r w:rsidR="005F7A46">
              <w:rPr>
                <w:sz w:val="20"/>
                <w:szCs w:val="20"/>
              </w:rPr>
              <w:t xml:space="preserve">nearest model Tm equation and Tm equations for </w:t>
            </w:r>
            <w:r>
              <w:rPr>
                <w:sz w:val="20"/>
                <w:szCs w:val="20"/>
              </w:rPr>
              <w:t xml:space="preserve">all nearest-neighbor models in TrueProbes software. </w:t>
            </w:r>
          </w:p>
          <w:p w14:paraId="29EA69B5" w14:textId="3F3E5B17" w:rsidR="00791870" w:rsidRPr="00280978" w:rsidRDefault="003B40D8" w:rsidP="003B40D8">
            <w:pPr>
              <w:spacing w:after="0"/>
              <w:rPr>
                <w:sz w:val="20"/>
                <w:szCs w:val="20"/>
              </w:rPr>
            </w:pPr>
            <w:r>
              <w:rPr>
                <w:sz w:val="20"/>
                <w:szCs w:val="20"/>
              </w:rPr>
              <w:t xml:space="preserve">Matrix is stored as [Unique Probe-Target Sequence x Number of </w:t>
            </w:r>
            <w:r w:rsidR="005F7A46">
              <w:rPr>
                <w:sz w:val="20"/>
                <w:szCs w:val="20"/>
              </w:rPr>
              <w:t xml:space="preserve">Gibbs </w:t>
            </w:r>
            <w:r>
              <w:rPr>
                <w:sz w:val="20"/>
                <w:szCs w:val="20"/>
              </w:rPr>
              <w:t xml:space="preserve">Models + 1]  </w:t>
            </w:r>
          </w:p>
        </w:tc>
      </w:tr>
      <w:tr w:rsidR="00791870" w:rsidRPr="00280978" w14:paraId="231F4D45"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6C9038C" w14:textId="77777777" w:rsidR="00791870" w:rsidRPr="00280978" w:rsidRDefault="00791870" w:rsidP="00706A39">
            <w:pPr>
              <w:spacing w:after="0"/>
              <w:rPr>
                <w:sz w:val="20"/>
                <w:szCs w:val="20"/>
              </w:rPr>
            </w:pPr>
            <w:r>
              <w:rPr>
                <w:sz w:val="20"/>
                <w:szCs w:val="20"/>
              </w:rPr>
              <w:t>Tm_on</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8885DCE" w14:textId="6430DE10" w:rsidR="005F7A46" w:rsidRDefault="005F7A46" w:rsidP="005F7A46">
            <w:pPr>
              <w:spacing w:after="0"/>
              <w:rPr>
                <w:sz w:val="20"/>
                <w:szCs w:val="20"/>
              </w:rPr>
            </w:pPr>
            <w:r>
              <w:rPr>
                <w:sz w:val="20"/>
                <w:szCs w:val="20"/>
              </w:rPr>
              <w:t xml:space="preserve">2D Matrix with thermodynamic-kinetic equilibrium melting temperature for each probe tile’s on-target binding calculated for a basic non-nearest model Tm equation and Tm equations for all nearest-neighbor models in TrueProbes software. </w:t>
            </w:r>
          </w:p>
          <w:p w14:paraId="5899E627" w14:textId="40E394B7" w:rsidR="00791870" w:rsidRPr="00280978" w:rsidRDefault="005F7A46" w:rsidP="005F7A46">
            <w:pPr>
              <w:spacing w:after="0"/>
              <w:rPr>
                <w:sz w:val="20"/>
                <w:szCs w:val="20"/>
              </w:rPr>
            </w:pPr>
            <w:r>
              <w:rPr>
                <w:sz w:val="20"/>
                <w:szCs w:val="20"/>
              </w:rPr>
              <w:t xml:space="preserve">Matrix is stored as [ Probe Tile Position x Number of Gibbs Models+1]  </w:t>
            </w:r>
          </w:p>
        </w:tc>
      </w:tr>
    </w:tbl>
    <w:p w14:paraId="79E201F9" w14:textId="5BEA7C1C" w:rsidR="00434D80" w:rsidRDefault="00434D80" w:rsidP="00280978">
      <w:pPr>
        <w:pStyle w:val="Heading2"/>
      </w:pPr>
      <w:r>
        <w:lastRenderedPageBreak/>
        <w:t xml:space="preserve">Outputs in </w:t>
      </w:r>
      <w:r w:rsidRPr="00434D80">
        <w:t>(GeneName)_AccessionID_dKbInfo_SW.mat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50"/>
        <w:gridCol w:w="7370"/>
      </w:tblGrid>
      <w:tr w:rsidR="00791870" w:rsidRPr="00280978" w14:paraId="455F874E" w14:textId="77777777" w:rsidTr="00804CA9">
        <w:tc>
          <w:tcPr>
            <w:tcW w:w="12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D00D1E9"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3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81CB43"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448CD025" w14:textId="77777777" w:rsidTr="00804CA9">
        <w:trPr>
          <w:trHeight w:val="286"/>
        </w:trPr>
        <w:tc>
          <w:tcPr>
            <w:tcW w:w="125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D69D7D" w14:textId="77777777" w:rsidR="00791870" w:rsidRPr="00280978" w:rsidRDefault="00791870" w:rsidP="00706A39">
            <w:pPr>
              <w:spacing w:after="0"/>
              <w:rPr>
                <w:sz w:val="20"/>
                <w:szCs w:val="20"/>
              </w:rPr>
            </w:pPr>
            <w:r>
              <w:rPr>
                <w:sz w:val="20"/>
                <w:szCs w:val="20"/>
              </w:rPr>
              <w:t>Kb_Match</w:t>
            </w:r>
          </w:p>
        </w:tc>
        <w:tc>
          <w:tcPr>
            <w:tcW w:w="737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E12E51" w14:textId="7AD3061B" w:rsidR="00804CA9" w:rsidRDefault="00804CA9" w:rsidP="00804CA9">
            <w:pPr>
              <w:spacing w:after="0"/>
              <w:rPr>
                <w:sz w:val="20"/>
                <w:szCs w:val="20"/>
              </w:rPr>
            </w:pPr>
            <w:r>
              <w:rPr>
                <w:sz w:val="20"/>
                <w:szCs w:val="20"/>
              </w:rPr>
              <w:t>2D Matrix with thermodynamic-kinetic equilibrium binding constant for all unique pairs of probe target sequence alignments calculated for all nearest-neighbor models in TrueProbes software at the desired Hybridization Temperature.</w:t>
            </w:r>
          </w:p>
          <w:p w14:paraId="5064C2AA" w14:textId="10BA9D8A" w:rsidR="00791870" w:rsidRPr="00280978" w:rsidRDefault="00804CA9" w:rsidP="00804CA9">
            <w:pPr>
              <w:spacing w:after="0"/>
              <w:rPr>
                <w:sz w:val="20"/>
                <w:szCs w:val="20"/>
              </w:rPr>
            </w:pPr>
            <w:r>
              <w:rPr>
                <w:sz w:val="20"/>
                <w:szCs w:val="20"/>
              </w:rPr>
              <w:t xml:space="preserve">Matrix is stored as [Unique Probe-Target Sequence x Number of Gibbs Models]  </w:t>
            </w:r>
          </w:p>
        </w:tc>
      </w:tr>
    </w:tbl>
    <w:p w14:paraId="68B5CAB4" w14:textId="256E7E4B" w:rsidR="00434D80" w:rsidRDefault="00434D80" w:rsidP="00280978">
      <w:pPr>
        <w:pStyle w:val="Heading2"/>
      </w:pPr>
      <w:r>
        <w:t xml:space="preserve">Outputs in </w:t>
      </w:r>
      <w:r w:rsidRPr="00434D80">
        <w:t>(GeneName)_AccessionID_TmT_OnOffThermoInfo_SW.mat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791870" w:rsidRPr="00280978" w14:paraId="4FED4899"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832AD31"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2B1C66"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79275D0A"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D0703BA" w14:textId="15E5105E" w:rsidR="00791870" w:rsidRPr="00280978" w:rsidRDefault="00791870" w:rsidP="00706A39">
            <w:pPr>
              <w:spacing w:after="0"/>
              <w:rPr>
                <w:sz w:val="20"/>
                <w:szCs w:val="20"/>
              </w:rPr>
            </w:pPr>
            <w:r>
              <w:rPr>
                <w:sz w:val="20"/>
                <w:szCs w:val="20"/>
              </w:rPr>
              <w:t>Kb_Match</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0433CBF" w14:textId="77777777" w:rsidR="00804CA9" w:rsidRDefault="00804CA9" w:rsidP="00804CA9">
            <w:pPr>
              <w:spacing w:after="0"/>
              <w:rPr>
                <w:sz w:val="20"/>
                <w:szCs w:val="20"/>
              </w:rPr>
            </w:pPr>
            <w:r>
              <w:rPr>
                <w:sz w:val="20"/>
                <w:szCs w:val="20"/>
              </w:rPr>
              <w:t>2D Matrix with thermodynamic-kinetic equilibrium binding constant for all unique pairs of probe target sequence alignments calculated for all nearest-neighbor models in TrueProbes software at the desired Hybridization Temperature.</w:t>
            </w:r>
          </w:p>
          <w:p w14:paraId="7126D0DB" w14:textId="5E7E558F" w:rsidR="00791870" w:rsidRPr="00280978" w:rsidRDefault="00804CA9" w:rsidP="00804CA9">
            <w:pPr>
              <w:spacing w:after="0"/>
              <w:rPr>
                <w:sz w:val="20"/>
                <w:szCs w:val="20"/>
              </w:rPr>
            </w:pPr>
            <w:r>
              <w:rPr>
                <w:sz w:val="20"/>
                <w:szCs w:val="20"/>
              </w:rPr>
              <w:t xml:space="preserve">Matrix is stored as [Unique Probe-Target Sequence x Number of Gibbs Models]  </w:t>
            </w:r>
          </w:p>
        </w:tc>
      </w:tr>
      <w:tr w:rsidR="00791870" w:rsidRPr="00280978" w14:paraId="60469F94"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6292FA8" w14:textId="44400FF7" w:rsidR="00791870" w:rsidRPr="00280978" w:rsidRDefault="00791870" w:rsidP="00706A39">
            <w:pPr>
              <w:spacing w:after="0"/>
              <w:rPr>
                <w:sz w:val="20"/>
                <w:szCs w:val="20"/>
              </w:rPr>
            </w:pPr>
            <w:r>
              <w:rPr>
                <w:sz w:val="20"/>
                <w:szCs w:val="20"/>
              </w:rPr>
              <w:t>Kon</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2C19460" w14:textId="627FB39F" w:rsidR="005F7A46" w:rsidRDefault="005F7A46" w:rsidP="005F7A46">
            <w:pPr>
              <w:spacing w:after="0"/>
              <w:rPr>
                <w:sz w:val="20"/>
                <w:szCs w:val="20"/>
              </w:rPr>
            </w:pPr>
            <w:r>
              <w:rPr>
                <w:sz w:val="20"/>
                <w:szCs w:val="20"/>
              </w:rPr>
              <w:t>2D Matrix with thermodynamic-kinetic binding equilibrium constant for each probe tile’s on-target binding calculated for all nearest-neighbor models in TrueProbes software at the desired Hybridization Temperature.</w:t>
            </w:r>
          </w:p>
          <w:p w14:paraId="251636F2" w14:textId="4765F9F8" w:rsidR="00791870" w:rsidRPr="00280978" w:rsidRDefault="005F7A46" w:rsidP="005F7A46">
            <w:pPr>
              <w:spacing w:after="0"/>
              <w:rPr>
                <w:sz w:val="20"/>
                <w:szCs w:val="20"/>
              </w:rPr>
            </w:pPr>
            <w:r>
              <w:rPr>
                <w:sz w:val="20"/>
                <w:szCs w:val="20"/>
              </w:rPr>
              <w:t xml:space="preserve">Matrix is stored as [ Probe Tile Position x Number of Models]  </w:t>
            </w:r>
          </w:p>
        </w:tc>
      </w:tr>
      <w:tr w:rsidR="00791870" w:rsidRPr="00280978" w14:paraId="6E3AE221"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64DD6A" w14:textId="69F231B8" w:rsidR="00791870" w:rsidRPr="00280978" w:rsidRDefault="00791870" w:rsidP="00706A39">
            <w:pPr>
              <w:spacing w:after="0"/>
              <w:rPr>
                <w:sz w:val="20"/>
                <w:szCs w:val="20"/>
              </w:rPr>
            </w:pPr>
            <w:r>
              <w:rPr>
                <w:sz w:val="20"/>
                <w:szCs w:val="20"/>
              </w:rPr>
              <w:t>Koff</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54F6FEC" w14:textId="3F59EC58" w:rsidR="005F7A46" w:rsidRDefault="005F7A46" w:rsidP="005F7A46">
            <w:pPr>
              <w:spacing w:after="0"/>
              <w:rPr>
                <w:sz w:val="20"/>
                <w:szCs w:val="20"/>
              </w:rPr>
            </w:pPr>
            <w:r>
              <w:rPr>
                <w:sz w:val="20"/>
                <w:szCs w:val="20"/>
              </w:rPr>
              <w:t>2D Matrix with thermodynamic-kinetic binding equilibrium constant for the strongest off-target binding interaction a probe in the probe tile has for each potential unique off-target RNA or DNA at the desired Hybridization Temperature.</w:t>
            </w:r>
          </w:p>
          <w:p w14:paraId="088EED86" w14:textId="37EF2E37" w:rsidR="00791870" w:rsidRPr="00280978" w:rsidRDefault="005F7A46" w:rsidP="005F7A46">
            <w:pPr>
              <w:spacing w:after="0"/>
              <w:rPr>
                <w:sz w:val="20"/>
                <w:szCs w:val="20"/>
              </w:rPr>
            </w:pPr>
            <w:r>
              <w:rPr>
                <w:sz w:val="20"/>
                <w:szCs w:val="20"/>
              </w:rPr>
              <w:t xml:space="preserve">Matrix is stored as [ Unique Target IDs x Number of Models]  </w:t>
            </w:r>
          </w:p>
        </w:tc>
      </w:tr>
    </w:tbl>
    <w:p w14:paraId="5A269C44" w14:textId="10FC7F43" w:rsidR="00434D80" w:rsidRDefault="00434D80" w:rsidP="00434D80">
      <w:pPr>
        <w:pStyle w:val="Heading2"/>
      </w:pPr>
      <w:r>
        <w:t xml:space="preserve">Outputs in </w:t>
      </w:r>
      <w:r w:rsidRPr="00434D80">
        <w:t>(GeneName)_binding_hits_map_SW.mat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10"/>
        <w:gridCol w:w="6110"/>
      </w:tblGrid>
      <w:tr w:rsidR="00791870" w:rsidRPr="00280978" w14:paraId="793989C0"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095A73"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DFB542"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5328BB49"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F6696B8" w14:textId="37676073" w:rsidR="00791870" w:rsidRPr="00280978" w:rsidRDefault="00791870" w:rsidP="00706A39">
            <w:pPr>
              <w:spacing w:after="0"/>
              <w:rPr>
                <w:sz w:val="20"/>
                <w:szCs w:val="20"/>
              </w:rPr>
            </w:pPr>
            <w:r>
              <w:rPr>
                <w:sz w:val="20"/>
                <w:szCs w:val="20"/>
              </w:rPr>
              <w:t>DoesProbeBindSite</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C1164D" w14:textId="754283AB" w:rsidR="00EE5075" w:rsidRDefault="00BD573B" w:rsidP="00706A39">
            <w:pPr>
              <w:spacing w:after="0"/>
              <w:rPr>
                <w:sz w:val="20"/>
                <w:szCs w:val="20"/>
              </w:rPr>
            </w:pPr>
            <w:r>
              <w:rPr>
                <w:sz w:val="20"/>
                <w:szCs w:val="20"/>
              </w:rPr>
              <w:t>The unfiltered</w:t>
            </w:r>
            <w:r w:rsidR="00EE5075">
              <w:rPr>
                <w:sz w:val="20"/>
                <w:szCs w:val="20"/>
              </w:rPr>
              <w:t xml:space="preserve"> Binding Site Map is </w:t>
            </w:r>
            <w:r>
              <w:rPr>
                <w:sz w:val="20"/>
                <w:szCs w:val="20"/>
              </w:rPr>
              <w:t>zero</w:t>
            </w:r>
            <w:r w:rsidR="00EE5075">
              <w:rPr>
                <w:sz w:val="20"/>
                <w:szCs w:val="20"/>
              </w:rPr>
              <w:t xml:space="preserve"> if the probe does not bind the target </w:t>
            </w:r>
            <w:r>
              <w:rPr>
                <w:sz w:val="20"/>
                <w:szCs w:val="20"/>
              </w:rPr>
              <w:t>site and is one</w:t>
            </w:r>
            <w:r w:rsidR="00EE5075">
              <w:rPr>
                <w:sz w:val="20"/>
                <w:szCs w:val="20"/>
              </w:rPr>
              <w:t xml:space="preserve"> if the probe binds the target at the site.</w:t>
            </w:r>
          </w:p>
          <w:p w14:paraId="4316F88A" w14:textId="543C0482" w:rsidR="00EE5075" w:rsidRDefault="00EE5075" w:rsidP="00706A39">
            <w:pPr>
              <w:spacing w:after="0"/>
              <w:rPr>
                <w:sz w:val="20"/>
                <w:szCs w:val="20"/>
              </w:rPr>
            </w:pPr>
            <w:r>
              <w:rPr>
                <w:sz w:val="20"/>
                <w:szCs w:val="20"/>
              </w:rPr>
              <w:t xml:space="preserve">DoesProbeBindSite is a 3D Matrix with Size </w:t>
            </w:r>
          </w:p>
          <w:p w14:paraId="0DB0D003" w14:textId="4CB1B3F9" w:rsidR="00791870" w:rsidRPr="00280978" w:rsidRDefault="00EE5075" w:rsidP="00706A39">
            <w:pPr>
              <w:spacing w:after="0"/>
              <w:rPr>
                <w:sz w:val="20"/>
                <w:szCs w:val="20"/>
              </w:rPr>
            </w:pPr>
            <w:r>
              <w:rPr>
                <w:sz w:val="20"/>
                <w:szCs w:val="20"/>
              </w:rPr>
              <w:t>[Probe Tile Position x Target x Binding Site].</w:t>
            </w:r>
          </w:p>
        </w:tc>
      </w:tr>
      <w:tr w:rsidR="00791870" w:rsidRPr="00280978" w14:paraId="59E4D135"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CA5C233" w14:textId="566E46B5" w:rsidR="00791870" w:rsidRPr="00280978" w:rsidRDefault="00791870" w:rsidP="00706A39">
            <w:pPr>
              <w:spacing w:after="0"/>
              <w:rPr>
                <w:sz w:val="20"/>
                <w:szCs w:val="20"/>
              </w:rPr>
            </w:pPr>
            <w:r>
              <w:rPr>
                <w:sz w:val="20"/>
                <w:szCs w:val="20"/>
              </w:rPr>
              <w:t>DoesProbeBindSite2</w:t>
            </w:r>
          </w:p>
        </w:tc>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81AEAB9" w14:textId="13C23959" w:rsidR="00EE5075" w:rsidRDefault="00EE5075" w:rsidP="00EE5075">
            <w:pPr>
              <w:spacing w:after="0"/>
              <w:rPr>
                <w:sz w:val="20"/>
                <w:szCs w:val="20"/>
              </w:rPr>
            </w:pPr>
            <w:r>
              <w:rPr>
                <w:sz w:val="20"/>
                <w:szCs w:val="20"/>
              </w:rPr>
              <w:t xml:space="preserve">Filtered </w:t>
            </w:r>
            <w:r w:rsidR="00BD573B">
              <w:rPr>
                <w:sz w:val="20"/>
                <w:szCs w:val="20"/>
              </w:rPr>
              <w:t xml:space="preserve">DoesProbeBindSite </w:t>
            </w:r>
            <w:r>
              <w:rPr>
                <w:sz w:val="20"/>
                <w:szCs w:val="20"/>
              </w:rPr>
              <w:t xml:space="preserve">Binding Site Map, making sure probes do not bind overlapping across adjacent binding sites. </w:t>
            </w:r>
          </w:p>
          <w:p w14:paraId="712B1865" w14:textId="2E6886F3" w:rsidR="00EE5075" w:rsidRDefault="00EE5075" w:rsidP="00EE5075">
            <w:pPr>
              <w:spacing w:after="0"/>
              <w:rPr>
                <w:sz w:val="20"/>
                <w:szCs w:val="20"/>
              </w:rPr>
            </w:pPr>
            <m:oMathPara>
              <m:oMath>
                <m:r>
                  <m:rPr>
                    <m:sty m:val="p"/>
                  </m:rPr>
                  <w:rPr>
                    <w:rFonts w:ascii="Cambria Math" w:hAnsi="Cambria Math"/>
                    <w:sz w:val="20"/>
                    <w:szCs w:val="20"/>
                  </w:rPr>
                  <m:t>DoesProbeBindSite2</m:t>
                </m:r>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Cs/>
                            <w:sz w:val="20"/>
                            <w:szCs w:val="20"/>
                          </w:rPr>
                        </m:ctrlPr>
                      </m:eqArrPr>
                      <m:e>
                        <m:r>
                          <m:rPr>
                            <m:sty m:val="p"/>
                          </m:rPr>
                          <w:rPr>
                            <w:rFonts w:ascii="Cambria Math" w:hAnsi="Cambria Math"/>
                            <w:sz w:val="20"/>
                            <w:szCs w:val="20"/>
                          </w:rPr>
                          <m:t>1 if Probe Binds Target at Site</m:t>
                        </m:r>
                      </m:e>
                      <m:e>
                        <m:r>
                          <m:rPr>
                            <m:sty m:val="p"/>
                          </m:rPr>
                          <w:rPr>
                            <w:rFonts w:ascii="Cambria Math" w:hAnsi="Cambria Math"/>
                            <w:sz w:val="20"/>
                            <w:szCs w:val="20"/>
                          </w:rPr>
                          <m:t>0 if Probes does not bind target at Site</m:t>
                        </m:r>
                      </m:e>
                    </m:eqArr>
                  </m:e>
                </m:d>
              </m:oMath>
            </m:oMathPara>
          </w:p>
          <w:p w14:paraId="0508F920" w14:textId="0122A550" w:rsidR="00EE5075" w:rsidRDefault="00EE5075" w:rsidP="00EE5075">
            <w:pPr>
              <w:spacing w:after="0"/>
              <w:rPr>
                <w:sz w:val="20"/>
                <w:szCs w:val="20"/>
              </w:rPr>
            </w:pPr>
            <w:r>
              <w:rPr>
                <w:sz w:val="20"/>
                <w:szCs w:val="20"/>
              </w:rPr>
              <w:t>DoesProbeBindSite</w:t>
            </w:r>
            <w:r w:rsidR="00BD573B">
              <w:rPr>
                <w:sz w:val="20"/>
                <w:szCs w:val="20"/>
              </w:rPr>
              <w:t>2</w:t>
            </w:r>
            <w:r>
              <w:rPr>
                <w:sz w:val="20"/>
                <w:szCs w:val="20"/>
              </w:rPr>
              <w:t xml:space="preserve"> is a 3D Matrix with Size </w:t>
            </w:r>
          </w:p>
          <w:p w14:paraId="5E1800D5" w14:textId="292C9B52" w:rsidR="00791870" w:rsidRPr="00280978" w:rsidRDefault="00EE5075" w:rsidP="00706A39">
            <w:pPr>
              <w:spacing w:after="0"/>
              <w:rPr>
                <w:sz w:val="20"/>
                <w:szCs w:val="20"/>
              </w:rPr>
            </w:pPr>
            <w:r>
              <w:rPr>
                <w:sz w:val="20"/>
                <w:szCs w:val="20"/>
              </w:rPr>
              <w:t>[Probe Tile Position x Target x Binding Site].</w:t>
            </w:r>
          </w:p>
        </w:tc>
      </w:tr>
      <w:tr w:rsidR="00791870" w:rsidRPr="00280978" w14:paraId="0E92F624"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A3AB253" w14:textId="20BCCF22" w:rsidR="00791870" w:rsidRPr="00280978" w:rsidRDefault="00791870" w:rsidP="00706A39">
            <w:pPr>
              <w:spacing w:after="0"/>
              <w:rPr>
                <w:sz w:val="20"/>
                <w:szCs w:val="20"/>
              </w:rPr>
            </w:pPr>
            <w:r>
              <w:rPr>
                <w:sz w:val="20"/>
                <w:szCs w:val="20"/>
              </w:rPr>
              <w:lastRenderedPageBreak/>
              <w:t>MolN_ProbesAtEvent</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403F89" w14:textId="38F8DC1B" w:rsidR="00BD573B" w:rsidRDefault="00BD573B" w:rsidP="00BD573B">
            <w:pPr>
              <w:spacing w:after="0"/>
              <w:rPr>
                <w:sz w:val="20"/>
                <w:szCs w:val="20"/>
              </w:rPr>
            </w:pPr>
            <w:r>
              <w:rPr>
                <w:sz w:val="20"/>
                <w:szCs w:val="20"/>
              </w:rPr>
              <w:t>Cell array where each cell entry is the number of probes binding the target at each site.</w:t>
            </w:r>
          </w:p>
          <w:p w14:paraId="78D7EC58" w14:textId="523CCA1D" w:rsidR="00791870" w:rsidRPr="00280978" w:rsidRDefault="00BD573B" w:rsidP="00BD573B">
            <w:pPr>
              <w:spacing w:after="0"/>
              <w:rPr>
                <w:sz w:val="20"/>
                <w:szCs w:val="20"/>
              </w:rPr>
            </w:pPr>
            <w:r>
              <w:rPr>
                <w:sz w:val="20"/>
                <w:szCs w:val="20"/>
              </w:rPr>
              <w:t>MolN_ProbesAtEvents{target}=Number of Probes Binding Targets at Each Site.</w:t>
            </w:r>
          </w:p>
        </w:tc>
      </w:tr>
      <w:tr w:rsidR="00791870" w:rsidRPr="00280978" w14:paraId="5677E36D"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6F97475" w14:textId="1797B833" w:rsidR="00791870" w:rsidRPr="00280978" w:rsidRDefault="00791870" w:rsidP="00706A39">
            <w:pPr>
              <w:spacing w:after="0"/>
              <w:rPr>
                <w:sz w:val="20"/>
                <w:szCs w:val="20"/>
              </w:rPr>
            </w:pPr>
            <w:r>
              <w:rPr>
                <w:sz w:val="20"/>
                <w:szCs w:val="20"/>
              </w:rPr>
              <w:t>MolProbesAtEvent</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BE986A8" w14:textId="1E876383" w:rsidR="00791870" w:rsidRDefault="00EE5075" w:rsidP="00706A39">
            <w:pPr>
              <w:spacing w:after="0"/>
              <w:rPr>
                <w:sz w:val="20"/>
                <w:szCs w:val="20"/>
              </w:rPr>
            </w:pPr>
            <w:r>
              <w:rPr>
                <w:sz w:val="20"/>
                <w:szCs w:val="20"/>
              </w:rPr>
              <w:t xml:space="preserve">Cell Array where </w:t>
            </w:r>
            <w:r w:rsidR="00BD573B">
              <w:rPr>
                <w:sz w:val="20"/>
                <w:szCs w:val="20"/>
              </w:rPr>
              <w:t xml:space="preserve">one cell per target, with each cell containing another cell array with </w:t>
            </w:r>
            <w:r>
              <w:rPr>
                <w:sz w:val="20"/>
                <w:szCs w:val="20"/>
              </w:rPr>
              <w:t>probes binding the target at site 1 to N.</w:t>
            </w:r>
          </w:p>
          <w:p w14:paraId="1AF57AE2" w14:textId="31940717" w:rsidR="00EE5075" w:rsidRPr="00280978" w:rsidRDefault="00EE5075" w:rsidP="00706A39">
            <w:pPr>
              <w:spacing w:after="0"/>
              <w:rPr>
                <w:sz w:val="20"/>
                <w:szCs w:val="20"/>
              </w:rPr>
            </w:pPr>
            <w:r>
              <w:rPr>
                <w:sz w:val="20"/>
                <w:szCs w:val="20"/>
              </w:rPr>
              <w:t>MolProbesAtEvent{target}{site} = Probes Binding Target Site</w:t>
            </w:r>
            <w:r w:rsidR="00BD573B">
              <w:rPr>
                <w:sz w:val="20"/>
                <w:szCs w:val="20"/>
              </w:rPr>
              <w:t>.</w:t>
            </w:r>
          </w:p>
        </w:tc>
      </w:tr>
      <w:tr w:rsidR="00791870" w:rsidRPr="00280978" w14:paraId="2CB3AD16"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05CB6B2" w14:textId="0193910B" w:rsidR="00791870" w:rsidRPr="00280978" w:rsidRDefault="00791870" w:rsidP="00706A39">
            <w:pPr>
              <w:spacing w:after="0"/>
              <w:rPr>
                <w:sz w:val="20"/>
                <w:szCs w:val="20"/>
              </w:rPr>
            </w:pPr>
            <w:r>
              <w:rPr>
                <w:sz w:val="20"/>
                <w:szCs w:val="20"/>
              </w:rPr>
              <w:t>Mol_ProbesAtEvents_ID</w:t>
            </w:r>
          </w:p>
        </w:tc>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C63E211" w14:textId="14559078" w:rsidR="00BD573B" w:rsidRDefault="00BD573B" w:rsidP="00BD573B">
            <w:pPr>
              <w:spacing w:after="0"/>
              <w:rPr>
                <w:sz w:val="20"/>
                <w:szCs w:val="20"/>
              </w:rPr>
            </w:pPr>
            <w:r w:rsidRPr="00BD573B">
              <w:rPr>
                <w:sz w:val="20"/>
                <w:szCs w:val="20"/>
              </w:rPr>
              <w:t>Cell Array where one cell per target, with each cell containing another cell array with ID</w:t>
            </w:r>
            <w:r>
              <w:rPr>
                <w:sz w:val="20"/>
                <w:szCs w:val="20"/>
              </w:rPr>
              <w:t xml:space="preserve"> row of the Match List corresponding to the binding events at each target site.</w:t>
            </w:r>
          </w:p>
          <w:p w14:paraId="0FD9AC4D" w14:textId="04183066" w:rsidR="00EE5075" w:rsidRPr="00280978" w:rsidRDefault="00BD573B" w:rsidP="00706A39">
            <w:pPr>
              <w:spacing w:after="0"/>
              <w:rPr>
                <w:sz w:val="20"/>
                <w:szCs w:val="20"/>
              </w:rPr>
            </w:pPr>
            <w:r w:rsidRPr="00BD573B">
              <w:rPr>
                <w:sz w:val="20"/>
                <w:szCs w:val="20"/>
              </w:rPr>
              <w:t xml:space="preserve">MolProbesAtEvent{target}{site} = </w:t>
            </w:r>
            <w:r>
              <w:rPr>
                <w:sz w:val="20"/>
                <w:szCs w:val="20"/>
              </w:rPr>
              <w:t xml:space="preserve">Row of binding event in Kb_Match, dH_Match, dS_Match, and dCp_Match. </w:t>
            </w:r>
          </w:p>
        </w:tc>
      </w:tr>
      <w:tr w:rsidR="00791870" w:rsidRPr="00280978" w14:paraId="3C2B0164" w14:textId="77777777" w:rsidTr="00BD573B">
        <w:tc>
          <w:tcPr>
            <w:tcW w:w="25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403F7CB" w14:textId="43AFB1EA" w:rsidR="00791870" w:rsidRDefault="00791870" w:rsidP="00706A39">
            <w:pPr>
              <w:spacing w:after="0"/>
              <w:rPr>
                <w:sz w:val="20"/>
                <w:szCs w:val="20"/>
              </w:rPr>
            </w:pPr>
            <w:r>
              <w:rPr>
                <w:sz w:val="20"/>
                <w:szCs w:val="20"/>
              </w:rPr>
              <w:t>Num_of_Molecule_Sites</w:t>
            </w:r>
          </w:p>
        </w:tc>
        <w:tc>
          <w:tcPr>
            <w:tcW w:w="611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745CF36" w14:textId="1260295F" w:rsidR="00791870" w:rsidRPr="00280978" w:rsidRDefault="00EE5075" w:rsidP="00706A39">
            <w:pPr>
              <w:spacing w:after="0"/>
              <w:rPr>
                <w:sz w:val="20"/>
                <w:szCs w:val="20"/>
              </w:rPr>
            </w:pPr>
            <w:r>
              <w:rPr>
                <w:sz w:val="20"/>
                <w:szCs w:val="20"/>
              </w:rPr>
              <w:t>The number of distinct binding sites at each unique target probe in the tile could bind.</w:t>
            </w:r>
          </w:p>
        </w:tc>
      </w:tr>
    </w:tbl>
    <w:p w14:paraId="4DDAD756" w14:textId="43CDBC6A" w:rsidR="00434D80" w:rsidRDefault="00434D80" w:rsidP="00434D80">
      <w:pPr>
        <w:pStyle w:val="Heading2"/>
      </w:pPr>
      <w:r>
        <w:t xml:space="preserve">Outputs in </w:t>
      </w:r>
      <w:r w:rsidRPr="00434D80">
        <w:t>(GeneName)_AccessionID_TmT_BindingEnergyMatrix_SW.mat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10"/>
        <w:gridCol w:w="6110"/>
      </w:tblGrid>
      <w:tr w:rsidR="00791870" w:rsidRPr="00280978" w14:paraId="6E7A114B" w14:textId="77777777" w:rsidTr="00804CA9">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39C557"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5470DA"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753BBBED" w14:textId="77777777" w:rsidTr="00804CA9">
        <w:tc>
          <w:tcPr>
            <w:tcW w:w="25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F649A1" w14:textId="10EB33ED" w:rsidR="00791870" w:rsidRPr="00280978" w:rsidRDefault="00791870" w:rsidP="00706A39">
            <w:pPr>
              <w:spacing w:after="0"/>
              <w:rPr>
                <w:sz w:val="20"/>
                <w:szCs w:val="20"/>
              </w:rPr>
            </w:pPr>
            <w:r>
              <w:rPr>
                <w:sz w:val="20"/>
                <w:szCs w:val="20"/>
              </w:rPr>
              <w:t>Kb_mod</w:t>
            </w:r>
          </w:p>
        </w:tc>
        <w:tc>
          <w:tcPr>
            <w:tcW w:w="61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AA13B19" w14:textId="4D2EE6A3" w:rsidR="00110712" w:rsidRDefault="00110712" w:rsidP="00110712">
            <w:pPr>
              <w:spacing w:after="0"/>
              <w:rPr>
                <w:sz w:val="20"/>
                <w:szCs w:val="20"/>
              </w:rPr>
            </w:pPr>
            <w:r>
              <w:rPr>
                <w:sz w:val="20"/>
                <w:szCs w:val="20"/>
              </w:rPr>
              <w:t>4D Matrix with thermodynamic-kinetic equilibrium binding constant for all probes binding targets at any site for all nearest-neighbor models in TrueProbes software at the desired Hybridization Temperature.</w:t>
            </w:r>
          </w:p>
          <w:p w14:paraId="1273882C" w14:textId="76651C00" w:rsidR="00791870" w:rsidRPr="00280978" w:rsidRDefault="00110712" w:rsidP="00110712">
            <w:pPr>
              <w:spacing w:after="0"/>
              <w:rPr>
                <w:sz w:val="20"/>
                <w:szCs w:val="20"/>
              </w:rPr>
            </w:pPr>
            <w:r>
              <w:rPr>
                <w:sz w:val="20"/>
                <w:szCs w:val="20"/>
              </w:rPr>
              <w:t xml:space="preserve">Matrix is stored as [Probe Tile Position x Target x Binding Site x Number of Gibbs Models]  </w:t>
            </w:r>
          </w:p>
        </w:tc>
      </w:tr>
    </w:tbl>
    <w:p w14:paraId="0417AA4A" w14:textId="6F7B80B0" w:rsidR="00434D80" w:rsidRDefault="00434D80" w:rsidP="00434D80">
      <w:pPr>
        <w:pStyle w:val="Heading2"/>
      </w:pPr>
      <w:r>
        <w:t>Outputs in</w:t>
      </w:r>
      <w:r w:rsidR="00C559FD">
        <w:t xml:space="preserve"> </w:t>
      </w:r>
      <w:r w:rsidR="00C559FD" w:rsidRPr="00C559FD">
        <w:t>(GeneName)_AccessionID_TmT__BindingEnergyMatrix2_SW.mat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30"/>
        <w:gridCol w:w="6290"/>
      </w:tblGrid>
      <w:tr w:rsidR="00791870" w:rsidRPr="00280978" w14:paraId="027BF1BD" w14:textId="77777777" w:rsidTr="00110712">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538E907"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508144"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4B990BE5" w14:textId="77777777" w:rsidTr="00110712">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F57F94" w14:textId="70C54DA5" w:rsidR="00791870" w:rsidRPr="00280978" w:rsidRDefault="00791870" w:rsidP="00706A39">
            <w:pPr>
              <w:spacing w:after="0"/>
              <w:rPr>
                <w:sz w:val="20"/>
                <w:szCs w:val="20"/>
              </w:rPr>
            </w:pPr>
            <w:r>
              <w:rPr>
                <w:sz w:val="20"/>
                <w:szCs w:val="20"/>
              </w:rPr>
              <w:t>Kb_Complement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425F1B" w14:textId="046BE954" w:rsidR="00110712" w:rsidRDefault="00110712" w:rsidP="00110712">
            <w:pPr>
              <w:spacing w:after="0"/>
              <w:rPr>
                <w:sz w:val="20"/>
                <w:szCs w:val="20"/>
              </w:rPr>
            </w:pPr>
            <w:r>
              <w:rPr>
                <w:sz w:val="20"/>
                <w:szCs w:val="20"/>
              </w:rPr>
              <w:t>3D Matrix with thermodynamic-kinetic equilibrium binding constants for all DNA target complementary strand binding reactions at any DNA target probe binding site using all nearest-neighbor models in TrueProbes software at the desired Hybridization Temperature</w:t>
            </w:r>
          </w:p>
          <w:p w14:paraId="502C3924" w14:textId="774790BB" w:rsidR="00791870" w:rsidRPr="00280978" w:rsidRDefault="00110712" w:rsidP="00110712">
            <w:pPr>
              <w:spacing w:after="0"/>
              <w:rPr>
                <w:sz w:val="20"/>
                <w:szCs w:val="20"/>
              </w:rPr>
            </w:pPr>
            <w:r>
              <w:rPr>
                <w:sz w:val="20"/>
                <w:szCs w:val="20"/>
              </w:rPr>
              <w:t xml:space="preserve">Matrix is stored as [Target x Binding Site x Number of Gibbs Models]  </w:t>
            </w:r>
          </w:p>
        </w:tc>
      </w:tr>
      <w:tr w:rsidR="00791870" w:rsidRPr="00280978" w14:paraId="1F33487E" w14:textId="77777777" w:rsidTr="00110712">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B5758D4" w14:textId="535A21B7" w:rsidR="00791870" w:rsidRDefault="00791870" w:rsidP="00706A39">
            <w:pPr>
              <w:spacing w:after="0"/>
              <w:rPr>
                <w:sz w:val="20"/>
                <w:szCs w:val="20"/>
              </w:rPr>
            </w:pPr>
            <w:r>
              <w:rPr>
                <w:sz w:val="20"/>
                <w:szCs w:val="20"/>
              </w:rPr>
              <w:t>POGmod_Complement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88309A8" w14:textId="2EE058FB" w:rsidR="00110712" w:rsidRDefault="00110712" w:rsidP="00110712">
            <w:pPr>
              <w:spacing w:after="0"/>
              <w:rPr>
                <w:sz w:val="20"/>
                <w:szCs w:val="20"/>
              </w:rPr>
            </w:pPr>
            <w:r>
              <w:rPr>
                <w:sz w:val="20"/>
                <w:szCs w:val="20"/>
              </w:rPr>
              <w:t>3D Matrix with thermodynamic-kinetic equilibrium Gibbs Free Energy for all DNA target complementary strand binding reactions at any DNA target probe binding site using all nearest-neighbor models in TrueProbes software at the desired Hybridization Temperature</w:t>
            </w:r>
          </w:p>
          <w:p w14:paraId="30F76D92" w14:textId="26162A74" w:rsidR="00791870" w:rsidRPr="00280978" w:rsidRDefault="00110712" w:rsidP="00110712">
            <w:pPr>
              <w:spacing w:after="0"/>
              <w:rPr>
                <w:sz w:val="20"/>
                <w:szCs w:val="20"/>
              </w:rPr>
            </w:pPr>
            <w:r>
              <w:rPr>
                <w:sz w:val="20"/>
                <w:szCs w:val="20"/>
              </w:rPr>
              <w:t xml:space="preserve">Matrix is stored as [Target x Binding Site x Number of Gibbs Models]  </w:t>
            </w:r>
          </w:p>
        </w:tc>
      </w:tr>
    </w:tbl>
    <w:p w14:paraId="6033309E" w14:textId="6893F5BD" w:rsidR="00434D80" w:rsidRDefault="00434D80" w:rsidP="00434D80">
      <w:pPr>
        <w:pStyle w:val="Heading2"/>
      </w:pPr>
      <w:r>
        <w:lastRenderedPageBreak/>
        <w:t>Outputs in</w:t>
      </w:r>
      <w:r w:rsidR="00C559FD">
        <w:t xml:space="preserve"> </w:t>
      </w:r>
      <w:r w:rsidR="00C559FD" w:rsidRPr="00C559FD">
        <w:t>(GeneName)_BindingMatrices_SW.mat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791870" w:rsidRPr="00280978" w14:paraId="4728E2D3"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8D1A8B" w14:textId="77777777" w:rsidR="00791870" w:rsidRPr="00280978" w:rsidRDefault="00791870" w:rsidP="00706A39">
            <w:pPr>
              <w:spacing w:after="0"/>
              <w:rPr>
                <w:b/>
                <w:bCs/>
                <w:sz w:val="20"/>
                <w:szCs w:val="20"/>
              </w:rPr>
            </w:pPr>
            <w:r>
              <w:rPr>
                <w:b/>
                <w:bCs/>
                <w:sz w:val="20"/>
                <w:szCs w:val="20"/>
              </w:rPr>
              <w:t xml:space="preserve">Variable </w:t>
            </w:r>
            <w:r w:rsidRPr="00280978">
              <w:rPr>
                <w:b/>
                <w:bCs/>
                <w:sz w:val="20"/>
                <w:szCs w:val="20"/>
              </w:rPr>
              <w:t>Name</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4005BD" w14:textId="77777777" w:rsidR="00791870" w:rsidRPr="00280978" w:rsidRDefault="00791870" w:rsidP="00706A39">
            <w:pPr>
              <w:spacing w:after="0"/>
              <w:rPr>
                <w:b/>
                <w:bCs/>
                <w:sz w:val="20"/>
                <w:szCs w:val="20"/>
              </w:rPr>
            </w:pPr>
            <w:r w:rsidRPr="00280978">
              <w:rPr>
                <w:b/>
                <w:bCs/>
                <w:sz w:val="20"/>
                <w:szCs w:val="20"/>
              </w:rPr>
              <w:t>Description</w:t>
            </w:r>
          </w:p>
        </w:tc>
      </w:tr>
      <w:tr w:rsidR="00791870" w:rsidRPr="00280978" w14:paraId="1A66A6EB"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6929737" w14:textId="20A303A1" w:rsidR="00791870" w:rsidRPr="00280978" w:rsidRDefault="00791870" w:rsidP="00706A39">
            <w:pPr>
              <w:spacing w:after="0"/>
              <w:rPr>
                <w:sz w:val="20"/>
                <w:szCs w:val="20"/>
              </w:rPr>
            </w:pPr>
            <w:r>
              <w:rPr>
                <w:sz w:val="20"/>
                <w:szCs w:val="20"/>
              </w:rPr>
              <w:t>dCp_mod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C6E634" w14:textId="418BF420" w:rsidR="00804CA9" w:rsidRDefault="008F34E0" w:rsidP="00804CA9">
            <w:pPr>
              <w:spacing w:after="0"/>
              <w:rPr>
                <w:sz w:val="20"/>
                <w:szCs w:val="20"/>
              </w:rPr>
            </w:pPr>
            <w:r>
              <w:rPr>
                <w:sz w:val="20"/>
                <w:szCs w:val="20"/>
              </w:rPr>
              <w:t>4</w:t>
            </w:r>
            <w:r w:rsidR="00804CA9">
              <w:rPr>
                <w:sz w:val="20"/>
                <w:szCs w:val="20"/>
              </w:rPr>
              <w:t xml:space="preserve">D Matrix with thermodynamic-kinetic equilibrium heat capacity correction values for all probes binding targets at any binding site for all nearest-neighbor models in TrueProbes software. </w:t>
            </w:r>
          </w:p>
          <w:p w14:paraId="40BFD54C" w14:textId="4D5DE172" w:rsidR="00791870" w:rsidRPr="00280978" w:rsidRDefault="00804CA9" w:rsidP="00804CA9">
            <w:pPr>
              <w:spacing w:after="0"/>
              <w:rPr>
                <w:sz w:val="20"/>
                <w:szCs w:val="20"/>
              </w:rPr>
            </w:pPr>
            <w:r>
              <w:rPr>
                <w:sz w:val="20"/>
                <w:szCs w:val="20"/>
              </w:rPr>
              <w:t xml:space="preserve">Matrix is stored as [Probe Tile Position x Target x Binding Site x Number of Gibbs Models]  </w:t>
            </w:r>
          </w:p>
        </w:tc>
      </w:tr>
      <w:tr w:rsidR="00791870" w:rsidRPr="00280978" w14:paraId="777092E8"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F1E44D5" w14:textId="7805BD5B" w:rsidR="00791870" w:rsidRPr="00280978" w:rsidRDefault="00791870" w:rsidP="00706A39">
            <w:pPr>
              <w:spacing w:after="0"/>
              <w:rPr>
                <w:sz w:val="20"/>
                <w:szCs w:val="20"/>
              </w:rPr>
            </w:pPr>
            <w:r>
              <w:rPr>
                <w:sz w:val="20"/>
                <w:szCs w:val="20"/>
              </w:rPr>
              <w:t>dHeq_mod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8B9BD69" w14:textId="57FB321A" w:rsidR="001A28A4" w:rsidRDefault="008F34E0" w:rsidP="001A28A4">
            <w:pPr>
              <w:spacing w:after="0"/>
              <w:rPr>
                <w:sz w:val="20"/>
                <w:szCs w:val="20"/>
              </w:rPr>
            </w:pPr>
            <w:r>
              <w:rPr>
                <w:sz w:val="20"/>
                <w:szCs w:val="20"/>
              </w:rPr>
              <w:t>4</w:t>
            </w:r>
            <w:r w:rsidR="001A28A4">
              <w:rPr>
                <w:sz w:val="20"/>
                <w:szCs w:val="20"/>
              </w:rPr>
              <w:t xml:space="preserve">D Matrix with thermodynamic-kinetic equilibrium enthalpy for all probes binding targets at any site for all nearest-neighbor models in TrueProbes software. </w:t>
            </w:r>
          </w:p>
          <w:p w14:paraId="774399CF" w14:textId="64270C62" w:rsidR="00791870" w:rsidRPr="00280978" w:rsidRDefault="001A28A4" w:rsidP="001A28A4">
            <w:pPr>
              <w:spacing w:after="0"/>
              <w:rPr>
                <w:sz w:val="20"/>
                <w:szCs w:val="20"/>
              </w:rPr>
            </w:pPr>
            <w:r>
              <w:rPr>
                <w:sz w:val="20"/>
                <w:szCs w:val="20"/>
              </w:rPr>
              <w:t xml:space="preserve">Matrix is stored as [Probe Tile Position x Target x Binding Site x Number of Gibbs Models]  </w:t>
            </w:r>
          </w:p>
        </w:tc>
      </w:tr>
      <w:tr w:rsidR="00791870" w:rsidRPr="00280978" w14:paraId="5F5FAD18"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C0C019" w14:textId="3A56C8B3" w:rsidR="00791870" w:rsidRPr="00280978" w:rsidRDefault="00791870" w:rsidP="00706A39">
            <w:pPr>
              <w:spacing w:after="0"/>
              <w:rPr>
                <w:sz w:val="20"/>
                <w:szCs w:val="20"/>
              </w:rPr>
            </w:pPr>
            <w:r>
              <w:rPr>
                <w:sz w:val="20"/>
                <w:szCs w:val="20"/>
              </w:rPr>
              <w:t>dHf_mod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081F9E" w14:textId="2779675B" w:rsidR="008F34E0" w:rsidRDefault="008F34E0" w:rsidP="008F34E0">
            <w:pPr>
              <w:spacing w:after="0"/>
              <w:rPr>
                <w:sz w:val="20"/>
                <w:szCs w:val="20"/>
              </w:rPr>
            </w:pPr>
            <w:r>
              <w:rPr>
                <w:sz w:val="20"/>
                <w:szCs w:val="20"/>
              </w:rPr>
              <w:t>4D Matrix with thermodynamic-kinetic transition-state binding/forward reaction enthalpy for all probes binding targets at any site using Gibbs nearest neighbor model 7, transition-state forward reaction at the lower bound, mean, and upper bound of model parameter uncertainties.</w:t>
            </w:r>
          </w:p>
          <w:p w14:paraId="6196559F" w14:textId="31B1ED61" w:rsidR="00791870" w:rsidRPr="00280978" w:rsidRDefault="008F34E0" w:rsidP="008F34E0">
            <w:pPr>
              <w:spacing w:after="0"/>
              <w:rPr>
                <w:sz w:val="20"/>
                <w:szCs w:val="20"/>
              </w:rPr>
            </w:pPr>
            <w:r>
              <w:rPr>
                <w:sz w:val="20"/>
                <w:szCs w:val="20"/>
              </w:rPr>
              <w:t xml:space="preserve">Matrix is stored as [ Probe Tile Position x Target x Binding Site x 3 ]  </w:t>
            </w:r>
          </w:p>
        </w:tc>
      </w:tr>
      <w:tr w:rsidR="00791870" w:rsidRPr="00280978" w14:paraId="59B4D722"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48066FB" w14:textId="183CE08B" w:rsidR="00791870" w:rsidRPr="00280978" w:rsidRDefault="00791870" w:rsidP="00706A39">
            <w:pPr>
              <w:spacing w:after="0"/>
              <w:rPr>
                <w:sz w:val="20"/>
                <w:szCs w:val="20"/>
              </w:rPr>
            </w:pPr>
            <w:r>
              <w:rPr>
                <w:sz w:val="20"/>
                <w:szCs w:val="20"/>
              </w:rPr>
              <w:t>dHr_mod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508EAB1" w14:textId="192C7A9C" w:rsidR="00C3539E" w:rsidRDefault="00C3539E" w:rsidP="00C3539E">
            <w:pPr>
              <w:spacing w:after="0"/>
              <w:rPr>
                <w:sz w:val="20"/>
                <w:szCs w:val="20"/>
              </w:rPr>
            </w:pPr>
            <w:r>
              <w:rPr>
                <w:sz w:val="20"/>
                <w:szCs w:val="20"/>
              </w:rPr>
              <w:t>4D Matrix with thermodynamic-kinetic transition-state unbinding/reverse reaction enthalpy for all probes binding targets at any site using Gibbs nearest neighbor model 7, transition-state reverse reaction at the lower bound, mean, and upper bound of model parameter uncertainties.</w:t>
            </w:r>
          </w:p>
          <w:p w14:paraId="7CFB8F49" w14:textId="02205DF3" w:rsidR="00791870" w:rsidRPr="00280978" w:rsidRDefault="00C3539E" w:rsidP="00C3539E">
            <w:pPr>
              <w:spacing w:after="0"/>
              <w:rPr>
                <w:sz w:val="20"/>
                <w:szCs w:val="20"/>
              </w:rPr>
            </w:pPr>
            <w:r>
              <w:rPr>
                <w:sz w:val="20"/>
                <w:szCs w:val="20"/>
              </w:rPr>
              <w:t xml:space="preserve">Matrix is stored as [ Probe Tile Position x Target x Binding Site x 3 ]  </w:t>
            </w:r>
          </w:p>
        </w:tc>
      </w:tr>
      <w:tr w:rsidR="00791870" w:rsidRPr="00280978" w14:paraId="0A4AFE0B"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AE17AF" w14:textId="10455D4D" w:rsidR="00791870" w:rsidRPr="00280978" w:rsidRDefault="00791870" w:rsidP="00706A39">
            <w:pPr>
              <w:spacing w:after="0"/>
              <w:rPr>
                <w:sz w:val="20"/>
                <w:szCs w:val="20"/>
              </w:rPr>
            </w:pPr>
            <w:r>
              <w:rPr>
                <w:sz w:val="20"/>
                <w:szCs w:val="20"/>
              </w:rPr>
              <w:t>dSeq_mod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AEC153A" w14:textId="055C4D79" w:rsidR="00C3539E" w:rsidRDefault="00C3539E" w:rsidP="00C3539E">
            <w:pPr>
              <w:spacing w:after="0"/>
              <w:rPr>
                <w:sz w:val="20"/>
                <w:szCs w:val="20"/>
              </w:rPr>
            </w:pPr>
            <w:r>
              <w:rPr>
                <w:sz w:val="20"/>
                <w:szCs w:val="20"/>
              </w:rPr>
              <w:t xml:space="preserve">2D Matrix with thermodynamic-kinetic equilibrium entropy for all probes binding targets at any site for all nearest-neighbor models in TrueProbes software. </w:t>
            </w:r>
          </w:p>
          <w:p w14:paraId="76CF505D" w14:textId="5DF724B7" w:rsidR="00791870" w:rsidRPr="00280978" w:rsidRDefault="00C3539E" w:rsidP="00C3539E">
            <w:pPr>
              <w:spacing w:after="0"/>
              <w:rPr>
                <w:sz w:val="20"/>
                <w:szCs w:val="20"/>
              </w:rPr>
            </w:pPr>
            <w:r>
              <w:rPr>
                <w:sz w:val="20"/>
                <w:szCs w:val="20"/>
              </w:rPr>
              <w:t xml:space="preserve">Matrix is stored as [Probe Tile Position x Target x Binding Site x Number of Gibbs Models]  </w:t>
            </w:r>
          </w:p>
        </w:tc>
      </w:tr>
      <w:tr w:rsidR="00791870" w:rsidRPr="00280978" w14:paraId="3E78AB3E"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C6408D3" w14:textId="7E704CE4" w:rsidR="00791870" w:rsidRDefault="00791870" w:rsidP="00706A39">
            <w:pPr>
              <w:spacing w:after="0"/>
              <w:rPr>
                <w:sz w:val="20"/>
                <w:szCs w:val="20"/>
              </w:rPr>
            </w:pPr>
            <w:r>
              <w:rPr>
                <w:sz w:val="20"/>
                <w:szCs w:val="20"/>
              </w:rPr>
              <w:t>dSf_mod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EEF6FB5" w14:textId="20BC10EE" w:rsidR="00C3539E" w:rsidRDefault="00C3539E" w:rsidP="00C3539E">
            <w:pPr>
              <w:spacing w:after="0"/>
              <w:rPr>
                <w:sz w:val="20"/>
                <w:szCs w:val="20"/>
              </w:rPr>
            </w:pPr>
            <w:r>
              <w:rPr>
                <w:sz w:val="20"/>
                <w:szCs w:val="20"/>
              </w:rPr>
              <w:t>4D Matrix with thermodynamic-kinetic transition-state binding/forward reaction entropy for all probes binding targets at any site using Gibbs nearest neighbor model 7, transition-state forward reaction at the lower bound, mean, and upper bound of model parameter uncertainties.</w:t>
            </w:r>
          </w:p>
          <w:p w14:paraId="14B352B5" w14:textId="329D3FB5" w:rsidR="00791870" w:rsidRPr="00280978" w:rsidRDefault="00C3539E" w:rsidP="00C3539E">
            <w:pPr>
              <w:spacing w:after="0"/>
              <w:rPr>
                <w:sz w:val="20"/>
                <w:szCs w:val="20"/>
              </w:rPr>
            </w:pPr>
            <w:r>
              <w:rPr>
                <w:sz w:val="20"/>
                <w:szCs w:val="20"/>
              </w:rPr>
              <w:t xml:space="preserve">Matrix is stored as [ Probe Tile Position x Target x Binding Site x 3 ]  </w:t>
            </w:r>
          </w:p>
        </w:tc>
      </w:tr>
      <w:tr w:rsidR="00791870" w:rsidRPr="00280978" w14:paraId="024C9801"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DBDFBAC" w14:textId="13C493B3" w:rsidR="00791870" w:rsidRDefault="00791870" w:rsidP="00706A39">
            <w:pPr>
              <w:spacing w:after="0"/>
              <w:rPr>
                <w:sz w:val="20"/>
                <w:szCs w:val="20"/>
              </w:rPr>
            </w:pPr>
            <w:r>
              <w:rPr>
                <w:sz w:val="20"/>
                <w:szCs w:val="20"/>
              </w:rPr>
              <w:t>dSr_mod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F323555" w14:textId="29674F8E" w:rsidR="00804CA9" w:rsidRDefault="00804CA9" w:rsidP="00804CA9">
            <w:pPr>
              <w:spacing w:after="0"/>
              <w:rPr>
                <w:sz w:val="20"/>
                <w:szCs w:val="20"/>
              </w:rPr>
            </w:pPr>
            <w:r>
              <w:rPr>
                <w:sz w:val="20"/>
                <w:szCs w:val="20"/>
              </w:rPr>
              <w:t xml:space="preserve">4D Matrix with thermodynamic-kinetic transition-state unbinding/reverse reaction entropy for </w:t>
            </w:r>
            <w:r w:rsidR="00C3539E">
              <w:rPr>
                <w:sz w:val="20"/>
                <w:szCs w:val="20"/>
              </w:rPr>
              <w:t>all probes binding targets at any site using</w:t>
            </w:r>
            <w:r>
              <w:rPr>
                <w:sz w:val="20"/>
                <w:szCs w:val="20"/>
              </w:rPr>
              <w:t xml:space="preserve"> Gibbs nearest neighbor model 7, transition-state reverse reaction at the lower bound, mean, and upper bound of model parameter uncertainties.</w:t>
            </w:r>
          </w:p>
          <w:p w14:paraId="4C6CBAF1" w14:textId="71C6C3F8" w:rsidR="00791870" w:rsidRPr="00280978" w:rsidRDefault="00804CA9" w:rsidP="00804CA9">
            <w:pPr>
              <w:spacing w:after="0"/>
              <w:rPr>
                <w:sz w:val="20"/>
                <w:szCs w:val="20"/>
              </w:rPr>
            </w:pPr>
            <w:r>
              <w:rPr>
                <w:sz w:val="20"/>
                <w:szCs w:val="20"/>
              </w:rPr>
              <w:t xml:space="preserve">Matrix is stored as [ </w:t>
            </w:r>
            <w:r w:rsidR="00C3539E">
              <w:rPr>
                <w:sz w:val="20"/>
                <w:szCs w:val="20"/>
              </w:rPr>
              <w:t xml:space="preserve">Probe Tile Position x Target x Binding Site x </w:t>
            </w:r>
            <w:r>
              <w:rPr>
                <w:sz w:val="20"/>
                <w:szCs w:val="20"/>
              </w:rPr>
              <w:t xml:space="preserve">3 ]  </w:t>
            </w:r>
          </w:p>
        </w:tc>
      </w:tr>
      <w:tr w:rsidR="00791870" w:rsidRPr="00280978" w14:paraId="1584B111" w14:textId="77777777" w:rsidTr="00804CA9">
        <w:tc>
          <w:tcPr>
            <w:tcW w:w="134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C996694" w14:textId="4DE840EF" w:rsidR="00791870" w:rsidRDefault="00791870" w:rsidP="00706A39">
            <w:pPr>
              <w:spacing w:after="0"/>
              <w:rPr>
                <w:sz w:val="20"/>
                <w:szCs w:val="20"/>
              </w:rPr>
            </w:pPr>
            <w:r>
              <w:rPr>
                <w:sz w:val="20"/>
                <w:szCs w:val="20"/>
              </w:rPr>
              <w:t>Tm_mod</w:t>
            </w:r>
          </w:p>
        </w:tc>
        <w:tc>
          <w:tcPr>
            <w:tcW w:w="728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C3B89EA" w14:textId="2FF8DEA2" w:rsidR="00804CA9" w:rsidRDefault="00C3539E" w:rsidP="00804CA9">
            <w:pPr>
              <w:spacing w:after="0"/>
              <w:rPr>
                <w:sz w:val="20"/>
                <w:szCs w:val="20"/>
              </w:rPr>
            </w:pPr>
            <w:r>
              <w:rPr>
                <w:sz w:val="20"/>
                <w:szCs w:val="20"/>
              </w:rPr>
              <w:t>4</w:t>
            </w:r>
            <w:r w:rsidR="00804CA9">
              <w:rPr>
                <w:sz w:val="20"/>
                <w:szCs w:val="20"/>
              </w:rPr>
              <w:t>D Matrix with thermodynamic-kinetic equilibrium melting temperature</w:t>
            </w:r>
            <w:r>
              <w:rPr>
                <w:sz w:val="20"/>
                <w:szCs w:val="20"/>
              </w:rPr>
              <w:t xml:space="preserve"> for</w:t>
            </w:r>
            <w:r w:rsidR="00804CA9">
              <w:rPr>
                <w:sz w:val="20"/>
                <w:szCs w:val="20"/>
              </w:rPr>
              <w:t xml:space="preserve"> </w:t>
            </w:r>
            <w:r>
              <w:rPr>
                <w:sz w:val="20"/>
                <w:szCs w:val="20"/>
              </w:rPr>
              <w:t xml:space="preserve">all probes binding targets at any site, all </w:t>
            </w:r>
            <w:r w:rsidR="00804CA9">
              <w:rPr>
                <w:sz w:val="20"/>
                <w:szCs w:val="20"/>
              </w:rPr>
              <w:t xml:space="preserve">calculated for a basic non-nearest model </w:t>
            </w:r>
            <w:r w:rsidR="00804CA9">
              <w:rPr>
                <w:sz w:val="20"/>
                <w:szCs w:val="20"/>
              </w:rPr>
              <w:lastRenderedPageBreak/>
              <w:t xml:space="preserve">Tm equation and Tm equations for all nearest-neighbor models in TrueProbes software. </w:t>
            </w:r>
          </w:p>
          <w:p w14:paraId="640100B3" w14:textId="46123DC2" w:rsidR="00791870" w:rsidRPr="00280978" w:rsidRDefault="00804CA9" w:rsidP="00804CA9">
            <w:pPr>
              <w:spacing w:after="0"/>
              <w:rPr>
                <w:sz w:val="20"/>
                <w:szCs w:val="20"/>
              </w:rPr>
            </w:pPr>
            <w:r>
              <w:rPr>
                <w:sz w:val="20"/>
                <w:szCs w:val="20"/>
              </w:rPr>
              <w:t xml:space="preserve">Matrix is stored as </w:t>
            </w:r>
            <w:r w:rsidR="00C3539E">
              <w:rPr>
                <w:sz w:val="20"/>
                <w:szCs w:val="20"/>
              </w:rPr>
              <w:t xml:space="preserve">[Probe Tile Position x Target x Binding Site x Number of Gibbs Models+1]  </w:t>
            </w:r>
          </w:p>
        </w:tc>
      </w:tr>
    </w:tbl>
    <w:p w14:paraId="5033A219" w14:textId="528B9EF2" w:rsidR="00434D80" w:rsidRDefault="00434D80" w:rsidP="00434D80">
      <w:pPr>
        <w:pStyle w:val="Heading2"/>
      </w:pPr>
      <w:r>
        <w:lastRenderedPageBreak/>
        <w:t>Outputs in</w:t>
      </w:r>
      <w:r w:rsidR="00C559FD">
        <w:t xml:space="preserve"> </w:t>
      </w:r>
      <w:r w:rsidR="00C559FD" w:rsidRPr="00C559FD">
        <w:t>(GeneName)_BindingMatrices2_SW.mat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30"/>
        <w:gridCol w:w="6290"/>
      </w:tblGrid>
      <w:tr w:rsidR="00534DD9" w:rsidRPr="00280978" w14:paraId="7AA08D00"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0B9214A" w14:textId="77777777" w:rsidR="00534DD9" w:rsidRPr="00280978" w:rsidRDefault="00534DD9" w:rsidP="00706A39">
            <w:pPr>
              <w:spacing w:after="0"/>
              <w:rPr>
                <w:b/>
                <w:bCs/>
                <w:sz w:val="20"/>
                <w:szCs w:val="20"/>
              </w:rPr>
            </w:pPr>
            <w:r>
              <w:rPr>
                <w:b/>
                <w:bCs/>
                <w:sz w:val="20"/>
                <w:szCs w:val="20"/>
              </w:rPr>
              <w:t xml:space="preserve">Variable </w:t>
            </w:r>
            <w:r w:rsidRPr="00280978">
              <w:rPr>
                <w:b/>
                <w:bCs/>
                <w:sz w:val="20"/>
                <w:szCs w:val="20"/>
              </w:rPr>
              <w:t>Name</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3ED5E4" w14:textId="77777777" w:rsidR="00534DD9" w:rsidRPr="00280978" w:rsidRDefault="00534DD9" w:rsidP="00706A39">
            <w:pPr>
              <w:spacing w:after="0"/>
              <w:rPr>
                <w:b/>
                <w:bCs/>
                <w:sz w:val="20"/>
                <w:szCs w:val="20"/>
              </w:rPr>
            </w:pPr>
            <w:r w:rsidRPr="00280978">
              <w:rPr>
                <w:b/>
                <w:bCs/>
                <w:sz w:val="20"/>
                <w:szCs w:val="20"/>
              </w:rPr>
              <w:t>Description</w:t>
            </w:r>
          </w:p>
        </w:tc>
      </w:tr>
      <w:tr w:rsidR="00534DD9" w:rsidRPr="00280978" w14:paraId="1E312A57"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4E3EE5" w14:textId="1CF240AB" w:rsidR="00534DD9" w:rsidRPr="00280978" w:rsidRDefault="00534DD9" w:rsidP="00706A39">
            <w:pPr>
              <w:spacing w:after="0"/>
              <w:rPr>
                <w:sz w:val="20"/>
                <w:szCs w:val="20"/>
              </w:rPr>
            </w:pPr>
            <w:r>
              <w:rPr>
                <w:sz w:val="20"/>
                <w:szCs w:val="20"/>
              </w:rPr>
              <w:t>dCp_Complement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3A5C75F" w14:textId="32344A7F" w:rsidR="006818D6" w:rsidRDefault="006818D6" w:rsidP="006818D6">
            <w:pPr>
              <w:spacing w:after="0"/>
              <w:rPr>
                <w:sz w:val="20"/>
                <w:szCs w:val="20"/>
              </w:rPr>
            </w:pPr>
            <w:r>
              <w:rPr>
                <w:sz w:val="20"/>
                <w:szCs w:val="20"/>
              </w:rPr>
              <w:t xml:space="preserve">3D Matrix with thermodynamic-kinetic equilibrium heat capacity for all DNA target complementary strand binding reactions at any DNA target probe binding site using all nearest-neighbor models in TrueProbes software. </w:t>
            </w:r>
          </w:p>
          <w:p w14:paraId="60CFC7CF" w14:textId="29DE5F2E" w:rsidR="00534DD9" w:rsidRPr="00280978" w:rsidRDefault="006818D6" w:rsidP="006818D6">
            <w:pPr>
              <w:spacing w:after="0"/>
              <w:rPr>
                <w:sz w:val="20"/>
                <w:szCs w:val="20"/>
              </w:rPr>
            </w:pPr>
            <w:r>
              <w:rPr>
                <w:sz w:val="20"/>
                <w:szCs w:val="20"/>
              </w:rPr>
              <w:t xml:space="preserve">Matrix is stored as [Target x Binding Site x Number of Gibbs Models]  </w:t>
            </w:r>
          </w:p>
        </w:tc>
      </w:tr>
      <w:tr w:rsidR="00534DD9" w:rsidRPr="00280978" w14:paraId="016A1E9C"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F3212C9" w14:textId="50F90451" w:rsidR="00534DD9" w:rsidRPr="00280978" w:rsidRDefault="00534DD9" w:rsidP="00706A39">
            <w:pPr>
              <w:spacing w:after="0"/>
              <w:rPr>
                <w:sz w:val="20"/>
                <w:szCs w:val="20"/>
              </w:rPr>
            </w:pPr>
            <w:r>
              <w:rPr>
                <w:sz w:val="20"/>
                <w:szCs w:val="20"/>
              </w:rPr>
              <w:t>dHeq_Complement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7206B5F" w14:textId="46DCC25F" w:rsidR="006C7D58" w:rsidRDefault="006C7D58" w:rsidP="006C7D58">
            <w:pPr>
              <w:spacing w:after="0"/>
              <w:rPr>
                <w:sz w:val="20"/>
                <w:szCs w:val="20"/>
              </w:rPr>
            </w:pPr>
            <w:r>
              <w:rPr>
                <w:sz w:val="20"/>
                <w:szCs w:val="20"/>
              </w:rPr>
              <w:t xml:space="preserve">3D Matrix with thermodynamic-kinetic equilibrium enthalpy for all </w:t>
            </w:r>
            <w:r w:rsidR="006818D6">
              <w:rPr>
                <w:sz w:val="20"/>
                <w:szCs w:val="20"/>
              </w:rPr>
              <w:t xml:space="preserve">DNA target complementary strand binding reactions at any DNA target probe binding site using </w:t>
            </w:r>
            <w:r>
              <w:rPr>
                <w:sz w:val="20"/>
                <w:szCs w:val="20"/>
              </w:rPr>
              <w:t xml:space="preserve">all nearest-neighbor models in TrueProbes software. </w:t>
            </w:r>
          </w:p>
          <w:p w14:paraId="1F07984A" w14:textId="1E1987A9" w:rsidR="00534DD9" w:rsidRPr="00280978" w:rsidRDefault="006C7D58" w:rsidP="006C7D58">
            <w:pPr>
              <w:spacing w:after="0"/>
              <w:rPr>
                <w:sz w:val="20"/>
                <w:szCs w:val="20"/>
              </w:rPr>
            </w:pPr>
            <w:r>
              <w:rPr>
                <w:sz w:val="20"/>
                <w:szCs w:val="20"/>
              </w:rPr>
              <w:t xml:space="preserve">Matrix is stored as [Target x Binding Site x Number of Gibbs Models]  </w:t>
            </w:r>
          </w:p>
        </w:tc>
      </w:tr>
      <w:tr w:rsidR="00534DD9" w:rsidRPr="00280978" w14:paraId="4C4D4F4E"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250456" w14:textId="31C809DE" w:rsidR="00534DD9" w:rsidRPr="00280978" w:rsidRDefault="00534DD9" w:rsidP="00706A39">
            <w:pPr>
              <w:spacing w:after="0"/>
              <w:rPr>
                <w:sz w:val="20"/>
                <w:szCs w:val="20"/>
              </w:rPr>
            </w:pPr>
            <w:r>
              <w:rPr>
                <w:sz w:val="20"/>
                <w:szCs w:val="20"/>
              </w:rPr>
              <w:t>dHf_Complement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9B4CDB" w14:textId="4BEF2F29" w:rsidR="006C7D58" w:rsidRDefault="006C7D58" w:rsidP="006C7D58">
            <w:pPr>
              <w:spacing w:after="0"/>
              <w:rPr>
                <w:sz w:val="20"/>
                <w:szCs w:val="20"/>
              </w:rPr>
            </w:pPr>
            <w:r>
              <w:rPr>
                <w:sz w:val="20"/>
                <w:szCs w:val="20"/>
              </w:rPr>
              <w:t>3D Matrix with thermodynamic-kinetic transition-state binding/forward reaction enthalpy for all DNA target complementary strand binding reactions at any DNA target probe binding site using Gibbs nearest neighbor model 7, transition-state forward reaction at the lower bound, mean, and upper bound of model parameter uncertainties.</w:t>
            </w:r>
          </w:p>
          <w:p w14:paraId="2A2443E4" w14:textId="6DE068F7"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350EEC7C"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CE83622" w14:textId="37B6DCA0" w:rsidR="00534DD9" w:rsidRPr="00280978" w:rsidRDefault="00534DD9" w:rsidP="00706A39">
            <w:pPr>
              <w:spacing w:after="0"/>
              <w:rPr>
                <w:sz w:val="20"/>
                <w:szCs w:val="20"/>
              </w:rPr>
            </w:pPr>
            <w:r>
              <w:rPr>
                <w:sz w:val="20"/>
                <w:szCs w:val="20"/>
              </w:rPr>
              <w:t>dHr_Complement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82F19E5" w14:textId="1838E438" w:rsidR="006C7D58" w:rsidRDefault="006C7D58" w:rsidP="006C7D58">
            <w:pPr>
              <w:spacing w:after="0"/>
              <w:rPr>
                <w:sz w:val="20"/>
                <w:szCs w:val="20"/>
              </w:rPr>
            </w:pPr>
            <w:r>
              <w:rPr>
                <w:sz w:val="20"/>
                <w:szCs w:val="20"/>
              </w:rPr>
              <w:t>3D Matrix with thermodynamic-kinetic transition-state unbinding/reverse reaction enthalpy for all DNA target complementary strand binding reactions at any DNA target probe binding site using Gibbs nearest neighbor model 7, transition-state reverse reaction at the lower bound, mean, and upper bound of model parameter uncertainties.</w:t>
            </w:r>
          </w:p>
          <w:p w14:paraId="0371852E" w14:textId="020133D2"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09531277"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893226C" w14:textId="77657014" w:rsidR="00534DD9" w:rsidRPr="00280978" w:rsidRDefault="00534DD9" w:rsidP="00706A39">
            <w:pPr>
              <w:spacing w:after="0"/>
              <w:rPr>
                <w:sz w:val="20"/>
                <w:szCs w:val="20"/>
              </w:rPr>
            </w:pPr>
            <w:r>
              <w:rPr>
                <w:sz w:val="20"/>
                <w:szCs w:val="20"/>
              </w:rPr>
              <w:t>dSeq_Complement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86B885" w14:textId="526C5109" w:rsidR="006818D6" w:rsidRDefault="006818D6" w:rsidP="006818D6">
            <w:pPr>
              <w:spacing w:after="0"/>
              <w:rPr>
                <w:sz w:val="20"/>
                <w:szCs w:val="20"/>
              </w:rPr>
            </w:pPr>
            <w:r>
              <w:rPr>
                <w:sz w:val="20"/>
                <w:szCs w:val="20"/>
              </w:rPr>
              <w:t xml:space="preserve">3D Matrix with thermodynamic-kinetic equilibrium entropy for all DNA target complementary strand binding reactions at any DNA target probe binding site using all nearest-neighbor models in TrueProbes software. </w:t>
            </w:r>
          </w:p>
          <w:p w14:paraId="5F9C46C0" w14:textId="626170A6" w:rsidR="00534DD9" w:rsidRPr="00280978" w:rsidRDefault="006818D6" w:rsidP="006818D6">
            <w:pPr>
              <w:spacing w:after="0"/>
              <w:rPr>
                <w:sz w:val="20"/>
                <w:szCs w:val="20"/>
              </w:rPr>
            </w:pPr>
            <w:r>
              <w:rPr>
                <w:sz w:val="20"/>
                <w:szCs w:val="20"/>
              </w:rPr>
              <w:t xml:space="preserve">Matrix is stored as [Target x Binding Site x Number of Gibbs Models]  </w:t>
            </w:r>
          </w:p>
        </w:tc>
      </w:tr>
      <w:tr w:rsidR="00534DD9" w:rsidRPr="00280978" w14:paraId="053FD4BC"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2F8031F" w14:textId="135204FE" w:rsidR="00534DD9" w:rsidRDefault="00534DD9" w:rsidP="00706A39">
            <w:pPr>
              <w:spacing w:after="0"/>
              <w:rPr>
                <w:sz w:val="20"/>
                <w:szCs w:val="20"/>
              </w:rPr>
            </w:pPr>
            <w:r>
              <w:rPr>
                <w:sz w:val="20"/>
                <w:szCs w:val="20"/>
              </w:rPr>
              <w:t>dSf_Complement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CFC77BB" w14:textId="31CCDB0F" w:rsidR="006C7D58" w:rsidRDefault="006C7D58" w:rsidP="006C7D58">
            <w:pPr>
              <w:spacing w:after="0"/>
              <w:rPr>
                <w:sz w:val="20"/>
                <w:szCs w:val="20"/>
              </w:rPr>
            </w:pPr>
            <w:r>
              <w:rPr>
                <w:sz w:val="20"/>
                <w:szCs w:val="20"/>
              </w:rPr>
              <w:t xml:space="preserve">3D Matrix with thermodynamic-kinetic transition-state binding/forward reaction entropy for all DNA target complementary strand binding reactions at any DNA target probe binding site using Gibbs nearest neighbor model 7, transition-state forward reaction at </w:t>
            </w:r>
            <w:r>
              <w:rPr>
                <w:sz w:val="20"/>
                <w:szCs w:val="20"/>
              </w:rPr>
              <w:lastRenderedPageBreak/>
              <w:t>the lower bound, mean, and upper bound of model parameter uncertainties.</w:t>
            </w:r>
          </w:p>
          <w:p w14:paraId="0F9C9654" w14:textId="7C8A3AC3"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33B1D61B"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CD0D6F5" w14:textId="44506330" w:rsidR="00534DD9" w:rsidRDefault="00534DD9" w:rsidP="00706A39">
            <w:pPr>
              <w:spacing w:after="0"/>
              <w:rPr>
                <w:sz w:val="20"/>
                <w:szCs w:val="20"/>
              </w:rPr>
            </w:pPr>
            <w:r>
              <w:rPr>
                <w:sz w:val="20"/>
                <w:szCs w:val="20"/>
              </w:rPr>
              <w:lastRenderedPageBreak/>
              <w:t>dSr_Complement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B9A15E9" w14:textId="2D9679E3" w:rsidR="006C7D58" w:rsidRDefault="006C7D58" w:rsidP="006C7D58">
            <w:pPr>
              <w:spacing w:after="0"/>
              <w:rPr>
                <w:sz w:val="20"/>
                <w:szCs w:val="20"/>
              </w:rPr>
            </w:pPr>
            <w:r>
              <w:rPr>
                <w:sz w:val="20"/>
                <w:szCs w:val="20"/>
              </w:rPr>
              <w:t>3D Matrix with thermodynamic-kinetic transition-state unbinding/reverse reaction entropy for all DNA target complementary strand binding reactions at any DNA target probe binding site using Gibbs nearest neighbor model 7, transition-state reverse reaction at the lower bound, mean, and upper bound of model parameter uncertainties.</w:t>
            </w:r>
          </w:p>
          <w:p w14:paraId="72D36AB7" w14:textId="57795994" w:rsidR="00534DD9" w:rsidRPr="00280978" w:rsidRDefault="006C7D58" w:rsidP="006C7D58">
            <w:pPr>
              <w:spacing w:after="0"/>
              <w:rPr>
                <w:sz w:val="20"/>
                <w:szCs w:val="20"/>
              </w:rPr>
            </w:pPr>
            <w:r>
              <w:rPr>
                <w:sz w:val="20"/>
                <w:szCs w:val="20"/>
              </w:rPr>
              <w:t xml:space="preserve">Matrix is stored as [Target x Binding Site x 3 ]  </w:t>
            </w:r>
          </w:p>
        </w:tc>
      </w:tr>
      <w:tr w:rsidR="00534DD9" w:rsidRPr="00280978" w14:paraId="7DDC4466" w14:textId="77777777" w:rsidTr="008F34E0">
        <w:tc>
          <w:tcPr>
            <w:tcW w:w="23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86FABBD" w14:textId="31AD853E" w:rsidR="00534DD9" w:rsidRDefault="00534DD9" w:rsidP="00706A39">
            <w:pPr>
              <w:spacing w:after="0"/>
              <w:rPr>
                <w:sz w:val="20"/>
                <w:szCs w:val="20"/>
              </w:rPr>
            </w:pPr>
            <w:r>
              <w:rPr>
                <w:sz w:val="20"/>
                <w:szCs w:val="20"/>
              </w:rPr>
              <w:t>Tm_Complement</w:t>
            </w:r>
          </w:p>
        </w:tc>
        <w:tc>
          <w:tcPr>
            <w:tcW w:w="62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9147546" w14:textId="1D537730" w:rsidR="006C7D58" w:rsidRDefault="006C7D58" w:rsidP="006C7D58">
            <w:pPr>
              <w:spacing w:after="0"/>
              <w:rPr>
                <w:sz w:val="20"/>
                <w:szCs w:val="20"/>
              </w:rPr>
            </w:pPr>
            <w:r>
              <w:rPr>
                <w:sz w:val="20"/>
                <w:szCs w:val="20"/>
              </w:rPr>
              <w:t xml:space="preserve">3D Matrix with thermodynamic-kinetic equilibrium melting temperature for all DNA target complementary strand binding for any targets at any DNA target binding site, all calculated for a basic non-nearest model Tm equation and Tm equations for all nearest-neighbor models in TrueProbes software. </w:t>
            </w:r>
          </w:p>
          <w:p w14:paraId="7F1C5B01" w14:textId="0DB47535" w:rsidR="00534DD9" w:rsidRPr="00280978" w:rsidRDefault="006C7D58" w:rsidP="006C7D58">
            <w:pPr>
              <w:spacing w:after="0"/>
              <w:rPr>
                <w:sz w:val="20"/>
                <w:szCs w:val="20"/>
              </w:rPr>
            </w:pPr>
            <w:r>
              <w:rPr>
                <w:sz w:val="20"/>
                <w:szCs w:val="20"/>
              </w:rPr>
              <w:t xml:space="preserve">Matrix is stored as [Target x Binding Site x Number of Gibbs Models+1]  </w:t>
            </w:r>
          </w:p>
        </w:tc>
      </w:tr>
    </w:tbl>
    <w:p w14:paraId="07C787A4" w14:textId="671BB66C" w:rsidR="00434D80" w:rsidRDefault="00434D80" w:rsidP="00434D80">
      <w:pPr>
        <w:pStyle w:val="Heading2"/>
      </w:pPr>
      <w:r>
        <w:t>Outputs in</w:t>
      </w:r>
      <w:r w:rsidR="00C559FD">
        <w:t xml:space="preserve"> </w:t>
      </w:r>
      <w:r w:rsidR="00C559FD" w:rsidRPr="00C559FD">
        <w:t>(GeneName)_AccessionID_TmT_BasicDesignerStats_SW.mat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90"/>
        <w:gridCol w:w="5930"/>
      </w:tblGrid>
      <w:tr w:rsidR="00534DD9" w:rsidRPr="00280978" w14:paraId="4FE28734"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05A02FE" w14:textId="77777777" w:rsidR="00534DD9" w:rsidRPr="0095787D" w:rsidRDefault="00534DD9" w:rsidP="00706A39">
            <w:pPr>
              <w:spacing w:after="0"/>
              <w:rPr>
                <w:b/>
                <w:bCs/>
                <w:sz w:val="20"/>
                <w:szCs w:val="20"/>
              </w:rPr>
            </w:pPr>
            <w:r w:rsidRPr="0095787D">
              <w:rPr>
                <w:b/>
                <w:bCs/>
                <w:sz w:val="20"/>
                <w:szCs w:val="20"/>
              </w:rPr>
              <w:t>Variable Name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8318C5C" w14:textId="77777777" w:rsidR="00534DD9" w:rsidRPr="0095787D" w:rsidRDefault="00534DD9" w:rsidP="00706A39">
            <w:pPr>
              <w:spacing w:after="0"/>
              <w:rPr>
                <w:b/>
                <w:bCs/>
                <w:sz w:val="20"/>
                <w:szCs w:val="20"/>
              </w:rPr>
            </w:pPr>
            <w:r w:rsidRPr="0095787D">
              <w:rPr>
                <w:b/>
                <w:bCs/>
                <w:sz w:val="20"/>
                <w:szCs w:val="20"/>
              </w:rPr>
              <w:t>Description</w:t>
            </w:r>
          </w:p>
        </w:tc>
      </w:tr>
      <w:tr w:rsidR="00534DD9" w:rsidRPr="00280978" w14:paraId="0EEAC86C" w14:textId="77777777" w:rsidTr="0054107C">
        <w:trPr>
          <w:trHeight w:val="862"/>
        </w:trPr>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7CA144D" w14:textId="373703DC" w:rsidR="00534DD9" w:rsidRPr="0095787D" w:rsidRDefault="00534DD9" w:rsidP="00706A39">
            <w:pPr>
              <w:spacing w:after="0"/>
              <w:rPr>
                <w:sz w:val="20"/>
                <w:szCs w:val="20"/>
              </w:rPr>
            </w:pPr>
            <w:r w:rsidRPr="0095787D">
              <w:rPr>
                <w:sz w:val="20"/>
                <w:szCs w:val="20"/>
              </w:rPr>
              <w:t>Off_Score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E79BA3F" w14:textId="494374C2" w:rsidR="00534DD9" w:rsidRPr="0095787D" w:rsidRDefault="0089470A" w:rsidP="00706A39">
            <w:pPr>
              <w:spacing w:after="0"/>
              <w:rPr>
                <w:sz w:val="20"/>
                <w:szCs w:val="20"/>
              </w:rPr>
            </w:pPr>
            <w:r w:rsidRPr="0095787D">
              <w:rPr>
                <w:sz w:val="20"/>
                <w:szCs w:val="20"/>
              </w:rPr>
              <w:t>Off-Target Score combining the number of off-targets with/without expression level times log10(binding affinities of probes binding off-targets). Higher is worse.</w:t>
            </w:r>
          </w:p>
        </w:tc>
      </w:tr>
      <w:tr w:rsidR="00534DD9" w:rsidRPr="00280978" w14:paraId="725A603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09EFCA" w14:textId="3CF17C2F" w:rsidR="00534DD9" w:rsidRPr="0095787D" w:rsidRDefault="00534DD9" w:rsidP="00706A39">
            <w:pPr>
              <w:spacing w:after="0"/>
              <w:rPr>
                <w:sz w:val="20"/>
                <w:szCs w:val="20"/>
              </w:rPr>
            </w:pPr>
            <w:r w:rsidRPr="0095787D">
              <w:rPr>
                <w:sz w:val="20"/>
                <w:szCs w:val="20"/>
              </w:rPr>
              <w:t>Specificity_Score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91D18B" w14:textId="77777777" w:rsidR="0089470A" w:rsidRPr="0095787D" w:rsidRDefault="0089470A" w:rsidP="00706A39">
            <w:pPr>
              <w:spacing w:after="0"/>
              <w:rPr>
                <w:sz w:val="20"/>
                <w:szCs w:val="20"/>
              </w:rPr>
            </w:pPr>
            <w:r w:rsidRPr="0095787D">
              <w:rPr>
                <w:sz w:val="20"/>
                <w:szCs w:val="20"/>
              </w:rPr>
              <w:t xml:space="preserve">Off/On-Target Specificity Score combining the number of off-targets with/without expression level </w:t>
            </w:r>
          </w:p>
          <w:p w14:paraId="3640E33D" w14:textId="4A209E08" w:rsidR="00534DD9" w:rsidRPr="0095787D" w:rsidRDefault="0089470A" w:rsidP="00706A39">
            <w:pPr>
              <w:spacing w:after="0"/>
              <w:rPr>
                <w:sz w:val="20"/>
                <w:szCs w:val="20"/>
              </w:rPr>
            </w:pPr>
            <w:r w:rsidRPr="0095787D">
              <w:rPr>
                <w:sz w:val="20"/>
                <w:szCs w:val="20"/>
              </w:rPr>
              <w:t>times relative binding affinity of log10(probe off-target binding affinity/probe on-target binding affinity). Higher is worse.</w:t>
            </w:r>
          </w:p>
        </w:tc>
      </w:tr>
      <w:tr w:rsidR="00534DD9" w:rsidRPr="00280978" w14:paraId="5BAC311F"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AC99C4F" w14:textId="7C486220" w:rsidR="00534DD9" w:rsidRPr="0095787D" w:rsidRDefault="00534DD9" w:rsidP="00706A39">
            <w:pPr>
              <w:spacing w:after="0"/>
              <w:rPr>
                <w:sz w:val="20"/>
                <w:szCs w:val="20"/>
              </w:rPr>
            </w:pPr>
            <w:r w:rsidRPr="0095787D">
              <w:rPr>
                <w:sz w:val="20"/>
                <w:szCs w:val="20"/>
              </w:rPr>
              <w:t>NumRNAOffTargetOptions</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37E3460" w14:textId="50F88E77" w:rsidR="00534DD9" w:rsidRPr="0095787D" w:rsidRDefault="0089470A" w:rsidP="00706A39">
            <w:pPr>
              <w:spacing w:after="0"/>
              <w:rPr>
                <w:sz w:val="20"/>
                <w:szCs w:val="20"/>
              </w:rPr>
            </w:pPr>
            <w:r w:rsidRPr="0095787D">
              <w:rPr>
                <w:sz w:val="20"/>
                <w:szCs w:val="20"/>
              </w:rPr>
              <w:t>List of the unique numbers of RNA off-target species that tiled probes could bind.</w:t>
            </w:r>
          </w:p>
        </w:tc>
      </w:tr>
      <w:tr w:rsidR="00534DD9" w:rsidRPr="00280978" w14:paraId="4DAC2BB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2DBEC1" w14:textId="59C4B5CA" w:rsidR="00534DD9" w:rsidRPr="0095787D" w:rsidRDefault="00534DD9" w:rsidP="00706A39">
            <w:pPr>
              <w:spacing w:after="0"/>
              <w:rPr>
                <w:sz w:val="20"/>
                <w:szCs w:val="20"/>
              </w:rPr>
            </w:pPr>
            <w:r w:rsidRPr="0095787D">
              <w:rPr>
                <w:sz w:val="20"/>
                <w:szCs w:val="20"/>
              </w:rPr>
              <w:t>Probes_WithNRNAOFF</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9FBD876" w14:textId="5B4B236E" w:rsidR="0089470A" w:rsidRPr="0095787D" w:rsidRDefault="0089470A" w:rsidP="00706A39">
            <w:pPr>
              <w:spacing w:after="0"/>
              <w:rPr>
                <w:sz w:val="20"/>
                <w:szCs w:val="20"/>
              </w:rPr>
            </w:pPr>
            <w:r w:rsidRPr="0095787D">
              <w:rPr>
                <w:sz w:val="20"/>
                <w:szCs w:val="20"/>
              </w:rPr>
              <w:t>Cell array with a list of probes that bind each unique number of RNA off-target species.</w:t>
            </w:r>
            <w:r w:rsidR="0054107C">
              <w:rPr>
                <w:sz w:val="20"/>
                <w:szCs w:val="20"/>
              </w:rPr>
              <w:t xml:space="preserve"> </w:t>
            </w:r>
            <w:r w:rsidRPr="0095787D">
              <w:rPr>
                <w:sz w:val="20"/>
                <w:szCs w:val="20"/>
              </w:rPr>
              <w:t>Probes_WithNRNAOFF{nth} = probes with the nth lowest number of RNA off-target species they bind.</w:t>
            </w:r>
          </w:p>
        </w:tc>
      </w:tr>
      <w:tr w:rsidR="00534DD9" w:rsidRPr="00280978" w14:paraId="2AFA2216"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6945E1" w14:textId="47C4C729" w:rsidR="00534DD9" w:rsidRPr="0095787D" w:rsidRDefault="00534DD9" w:rsidP="00706A39">
            <w:pPr>
              <w:spacing w:after="0"/>
              <w:rPr>
                <w:sz w:val="20"/>
                <w:szCs w:val="20"/>
              </w:rPr>
            </w:pPr>
            <w:r w:rsidRPr="0095787D">
              <w:rPr>
                <w:sz w:val="20"/>
                <w:szCs w:val="20"/>
              </w:rPr>
              <w:t>NumDNAOffTargetOptions</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DAAC2A5" w14:textId="07EFB99A" w:rsidR="00534DD9" w:rsidRPr="0095787D" w:rsidRDefault="0089470A" w:rsidP="00706A39">
            <w:pPr>
              <w:spacing w:after="0"/>
              <w:rPr>
                <w:sz w:val="20"/>
                <w:szCs w:val="20"/>
              </w:rPr>
            </w:pPr>
            <w:r w:rsidRPr="0095787D">
              <w:rPr>
                <w:sz w:val="20"/>
                <w:szCs w:val="20"/>
              </w:rPr>
              <w:t>List of the unique numbers of DNA off-target species that tiled probes could bind.</w:t>
            </w:r>
          </w:p>
        </w:tc>
      </w:tr>
      <w:tr w:rsidR="00534DD9" w:rsidRPr="00280978" w14:paraId="110F70E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77720A9" w14:textId="18C740A1" w:rsidR="00534DD9" w:rsidRPr="0095787D" w:rsidRDefault="00534DD9" w:rsidP="00706A39">
            <w:pPr>
              <w:spacing w:after="0"/>
              <w:rPr>
                <w:sz w:val="20"/>
                <w:szCs w:val="20"/>
              </w:rPr>
            </w:pPr>
            <w:r w:rsidRPr="0095787D">
              <w:rPr>
                <w:sz w:val="20"/>
                <w:szCs w:val="20"/>
              </w:rPr>
              <w:t>Probes_WithNDNAOFF</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02CC85D" w14:textId="41970FEF" w:rsidR="00534DD9" w:rsidRPr="0095787D" w:rsidRDefault="0089470A" w:rsidP="0089470A">
            <w:pPr>
              <w:spacing w:after="0"/>
              <w:rPr>
                <w:sz w:val="20"/>
                <w:szCs w:val="20"/>
              </w:rPr>
            </w:pPr>
            <w:r w:rsidRPr="0095787D">
              <w:rPr>
                <w:sz w:val="20"/>
                <w:szCs w:val="20"/>
              </w:rPr>
              <w:t>Cell array with a list of probes that bind each unique number of DNA off-target species.</w:t>
            </w:r>
            <w:r w:rsidR="0054107C">
              <w:rPr>
                <w:sz w:val="20"/>
                <w:szCs w:val="20"/>
              </w:rPr>
              <w:t xml:space="preserve"> </w:t>
            </w:r>
            <w:r w:rsidRPr="0095787D">
              <w:rPr>
                <w:sz w:val="20"/>
                <w:szCs w:val="20"/>
              </w:rPr>
              <w:t>Probes_WithNDNAOFF{nth} = probes with the nth lowest number of DNA off-target species they bind.</w:t>
            </w:r>
          </w:p>
        </w:tc>
      </w:tr>
      <w:tr w:rsidR="00534DD9" w:rsidRPr="00280978" w14:paraId="3ED8456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069B14E" w14:textId="2EE363B1" w:rsidR="00534DD9" w:rsidRPr="0095787D" w:rsidRDefault="00534DD9" w:rsidP="00534DD9">
            <w:pPr>
              <w:spacing w:after="0"/>
              <w:rPr>
                <w:sz w:val="20"/>
                <w:szCs w:val="20"/>
              </w:rPr>
            </w:pPr>
            <w:bookmarkStart w:id="456" w:name="_Hlk202366609"/>
            <w:r w:rsidRPr="0095787D">
              <w:rPr>
                <w:sz w:val="20"/>
                <w:szCs w:val="20"/>
              </w:rPr>
              <w:t>Nvec_RNAsingle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77BF485" w14:textId="46066362" w:rsidR="00714CC2" w:rsidRPr="0095787D" w:rsidRDefault="00714CC2" w:rsidP="00714CC2">
            <w:pPr>
              <w:spacing w:after="0"/>
              <w:rPr>
                <w:sz w:val="20"/>
                <w:szCs w:val="20"/>
              </w:rPr>
            </w:pPr>
            <w:r w:rsidRPr="0095787D">
              <w:rPr>
                <w:sz w:val="20"/>
                <w:szCs w:val="20"/>
              </w:rPr>
              <w:t>A list for each probe ID, the number of off-target RNA species it binds, excluding those that bind more than once.</w:t>
            </w:r>
          </w:p>
          <w:p w14:paraId="31C3C7E4" w14:textId="2D9DEC19" w:rsidR="00714CC2" w:rsidRPr="0095787D" w:rsidRDefault="00714CC2" w:rsidP="00714CC2">
            <w:pPr>
              <w:spacing w:after="0"/>
              <w:rPr>
                <w:sz w:val="20"/>
                <w:szCs w:val="20"/>
              </w:rPr>
            </w:pPr>
            <w:r w:rsidRPr="0095787D">
              <w:rPr>
                <w:sz w:val="20"/>
                <w:szCs w:val="20"/>
              </w:rPr>
              <w:lastRenderedPageBreak/>
              <w:t>Nvec_RNAsingle(probe</w:t>
            </w:r>
            <w:r w:rsidR="00442EE0">
              <w:rPr>
                <w:sz w:val="20"/>
                <w:szCs w:val="20"/>
              </w:rPr>
              <w:t xml:space="preserve"> ID</w:t>
            </w:r>
            <w:r w:rsidRPr="0095787D">
              <w:rPr>
                <w:sz w:val="20"/>
                <w:szCs w:val="20"/>
              </w:rPr>
              <w:t>) = number of off-target RNA species that the probe binds to once.</w:t>
            </w:r>
          </w:p>
        </w:tc>
      </w:tr>
      <w:tr w:rsidR="00534DD9" w:rsidRPr="00280978" w14:paraId="78BE7628"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9EB5684" w14:textId="5E4B513B" w:rsidR="00534DD9" w:rsidRPr="0095787D" w:rsidRDefault="00534DD9" w:rsidP="00534DD9">
            <w:pPr>
              <w:spacing w:after="0"/>
              <w:rPr>
                <w:sz w:val="20"/>
                <w:szCs w:val="20"/>
              </w:rPr>
            </w:pPr>
            <w:r w:rsidRPr="0095787D">
              <w:rPr>
                <w:sz w:val="20"/>
                <w:szCs w:val="20"/>
              </w:rPr>
              <w:lastRenderedPageBreak/>
              <w:t>Nvec_RNAmulti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9612CFE" w14:textId="3DEACA94" w:rsidR="00534DD9" w:rsidRPr="0095787D" w:rsidRDefault="00714CC2" w:rsidP="00534DD9">
            <w:pPr>
              <w:spacing w:after="0"/>
              <w:rPr>
                <w:sz w:val="20"/>
                <w:szCs w:val="20"/>
              </w:rPr>
            </w:pPr>
            <w:r w:rsidRPr="0095787D">
              <w:rPr>
                <w:sz w:val="20"/>
                <w:szCs w:val="20"/>
              </w:rPr>
              <w:t>A list for each probe ID, the number of off-target RNA species it binds, including more than once.</w:t>
            </w:r>
          </w:p>
          <w:p w14:paraId="2462AE1E" w14:textId="621BBDC0" w:rsidR="00714CC2" w:rsidRPr="0095787D" w:rsidRDefault="00714CC2" w:rsidP="00534DD9">
            <w:pPr>
              <w:spacing w:after="0"/>
              <w:rPr>
                <w:sz w:val="20"/>
                <w:szCs w:val="20"/>
              </w:rPr>
            </w:pPr>
            <w:r w:rsidRPr="0095787D">
              <w:rPr>
                <w:sz w:val="20"/>
                <w:szCs w:val="20"/>
              </w:rPr>
              <w:t>Nvec_RNAmulti(probe</w:t>
            </w:r>
            <w:r w:rsidR="00442EE0">
              <w:rPr>
                <w:sz w:val="20"/>
                <w:szCs w:val="20"/>
              </w:rPr>
              <w:t xml:space="preserve"> ID</w:t>
            </w:r>
            <w:r w:rsidRPr="0095787D">
              <w:rPr>
                <w:sz w:val="20"/>
                <w:szCs w:val="20"/>
              </w:rPr>
              <w:t>) = number of off-target RNA species that the probe binds to any number of times.</w:t>
            </w:r>
          </w:p>
        </w:tc>
      </w:tr>
      <w:tr w:rsidR="00534DD9" w:rsidRPr="00280978" w14:paraId="596FAA86"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DC7E4C0" w14:textId="4064501D" w:rsidR="00534DD9" w:rsidRPr="0095787D" w:rsidRDefault="00534DD9" w:rsidP="00534DD9">
            <w:pPr>
              <w:spacing w:after="0"/>
              <w:rPr>
                <w:sz w:val="20"/>
                <w:szCs w:val="20"/>
              </w:rPr>
            </w:pPr>
            <w:r w:rsidRPr="0095787D">
              <w:rPr>
                <w:sz w:val="20"/>
                <w:szCs w:val="20"/>
              </w:rPr>
              <w:t>Svec_RNA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65266D" w14:textId="77777777" w:rsidR="00442EE0" w:rsidRDefault="001539F8" w:rsidP="001539F8">
            <w:pPr>
              <w:spacing w:after="0"/>
              <w:rPr>
                <w:sz w:val="20"/>
                <w:szCs w:val="20"/>
              </w:rPr>
            </w:pPr>
            <w:r w:rsidRPr="0095787D">
              <w:rPr>
                <w:sz w:val="20"/>
                <w:szCs w:val="20"/>
              </w:rPr>
              <w:t>A Cell Array for each probe ID that records the list of sites on RNA off-target IDs that the probe binds.</w:t>
            </w:r>
            <w:r w:rsidR="0054107C">
              <w:rPr>
                <w:sz w:val="20"/>
                <w:szCs w:val="20"/>
              </w:rPr>
              <w:t xml:space="preserve"> </w:t>
            </w:r>
          </w:p>
          <w:p w14:paraId="389F7C48" w14:textId="2F8533FD" w:rsidR="001539F8" w:rsidRPr="0095787D" w:rsidRDefault="001539F8" w:rsidP="001539F8">
            <w:pPr>
              <w:spacing w:after="0"/>
              <w:rPr>
                <w:sz w:val="20"/>
                <w:szCs w:val="20"/>
              </w:rPr>
            </w:pPr>
            <w:r w:rsidRPr="0095787D">
              <w:rPr>
                <w:sz w:val="20"/>
                <w:szCs w:val="20"/>
              </w:rPr>
              <w:t>Svec_RNA{probe</w:t>
            </w:r>
            <w:r w:rsidR="00442EE0">
              <w:rPr>
                <w:sz w:val="20"/>
                <w:szCs w:val="20"/>
              </w:rPr>
              <w:t xml:space="preserve"> ID</w:t>
            </w:r>
            <w:r w:rsidRPr="0095787D">
              <w:rPr>
                <w:sz w:val="20"/>
                <w:szCs w:val="20"/>
              </w:rPr>
              <w:t>} = Target Sites Probe Binds</w:t>
            </w:r>
            <w:r w:rsidR="0054107C">
              <w:rPr>
                <w:sz w:val="20"/>
                <w:szCs w:val="20"/>
              </w:rPr>
              <w:t xml:space="preserve">. </w:t>
            </w:r>
          </w:p>
        </w:tc>
      </w:tr>
      <w:tr w:rsidR="00534DD9" w:rsidRPr="00280978" w14:paraId="694504C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EDC4C0" w14:textId="4D201CF5" w:rsidR="00534DD9" w:rsidRPr="0095787D" w:rsidRDefault="00534DD9" w:rsidP="00534DD9">
            <w:pPr>
              <w:spacing w:after="0"/>
              <w:rPr>
                <w:sz w:val="20"/>
                <w:szCs w:val="20"/>
              </w:rPr>
            </w:pPr>
            <w:r w:rsidRPr="0095787D">
              <w:rPr>
                <w:sz w:val="20"/>
                <w:szCs w:val="20"/>
              </w:rPr>
              <w:t>Tvec_RNA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BA1CD12" w14:textId="38A5FAF9" w:rsidR="001539F8" w:rsidRPr="0095787D" w:rsidRDefault="001539F8" w:rsidP="00534DD9">
            <w:pPr>
              <w:spacing w:after="0"/>
              <w:rPr>
                <w:sz w:val="20"/>
                <w:szCs w:val="20"/>
              </w:rPr>
            </w:pPr>
            <w:r w:rsidRPr="0095787D">
              <w:rPr>
                <w:sz w:val="20"/>
                <w:szCs w:val="20"/>
              </w:rPr>
              <w:t>A Cell Array for each probe ID that records the list of RNA off-target IDs the probe hits, with multiple hits to the same target repeating for each site within that target they bind.</w:t>
            </w:r>
            <w:r w:rsidR="0054107C">
              <w:rPr>
                <w:sz w:val="20"/>
                <w:szCs w:val="20"/>
              </w:rPr>
              <w:t xml:space="preserve"> </w:t>
            </w:r>
            <w:r w:rsidRPr="0095787D">
              <w:rPr>
                <w:sz w:val="20"/>
                <w:szCs w:val="20"/>
              </w:rPr>
              <w:t>Tvec_RNA{probe</w:t>
            </w:r>
            <w:r w:rsidR="00442EE0">
              <w:rPr>
                <w:sz w:val="20"/>
                <w:szCs w:val="20"/>
              </w:rPr>
              <w:t xml:space="preserve"> ID</w:t>
            </w:r>
            <w:r w:rsidRPr="0095787D">
              <w:rPr>
                <w:sz w:val="20"/>
                <w:szCs w:val="20"/>
              </w:rPr>
              <w:t>} = Targets Probe Binds.</w:t>
            </w:r>
            <w:r w:rsidR="0054107C">
              <w:rPr>
                <w:sz w:val="20"/>
                <w:szCs w:val="20"/>
              </w:rPr>
              <w:t xml:space="preserve"> </w:t>
            </w:r>
          </w:p>
        </w:tc>
      </w:tr>
      <w:tr w:rsidR="00534DD9" w:rsidRPr="00280978" w14:paraId="314A9CE0"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7D52CF3" w14:textId="009E230E" w:rsidR="00534DD9" w:rsidRPr="0095787D" w:rsidRDefault="00534DD9" w:rsidP="00534DD9">
            <w:pPr>
              <w:spacing w:after="0"/>
              <w:rPr>
                <w:sz w:val="20"/>
                <w:szCs w:val="20"/>
              </w:rPr>
            </w:pPr>
            <w:r w:rsidRPr="0095787D">
              <w:rPr>
                <w:sz w:val="20"/>
                <w:szCs w:val="20"/>
              </w:rPr>
              <w:t>Tvec_logKOFF_RNA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0A9EF5C" w14:textId="21D713B3" w:rsidR="001539F8" w:rsidRPr="0095787D" w:rsidRDefault="001539F8" w:rsidP="001539F8">
            <w:pPr>
              <w:spacing w:after="0"/>
              <w:rPr>
                <w:sz w:val="20"/>
                <w:szCs w:val="20"/>
              </w:rPr>
            </w:pPr>
            <w:r w:rsidRPr="0095787D">
              <w:rPr>
                <w:sz w:val="20"/>
                <w:szCs w:val="20"/>
              </w:rPr>
              <w:t>A Cell Array for each probe ID that records the log10(binding affinity) of probes binding RNA off-target IDs, with multiple hits to the same target repeating for each site within that target they bind.</w:t>
            </w:r>
          </w:p>
          <w:p w14:paraId="682A13E8" w14:textId="7A08EEEA" w:rsidR="00534DD9" w:rsidRPr="0095787D" w:rsidRDefault="001539F8" w:rsidP="001539F8">
            <w:pPr>
              <w:spacing w:after="0"/>
              <w:rPr>
                <w:sz w:val="20"/>
                <w:szCs w:val="20"/>
              </w:rPr>
            </w:pPr>
            <w:r w:rsidRPr="0095787D">
              <w:rPr>
                <w:sz w:val="20"/>
                <w:szCs w:val="20"/>
              </w:rPr>
              <w:t>Tvec_logKOFF_RNA{probe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w:t>
            </w:r>
          </w:p>
        </w:tc>
      </w:tr>
      <w:tr w:rsidR="001539F8" w:rsidRPr="00280978" w14:paraId="46AE5D7C"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670FEF1" w14:textId="7BA57327" w:rsidR="001539F8" w:rsidRPr="0095787D" w:rsidRDefault="001539F8" w:rsidP="001539F8">
            <w:pPr>
              <w:spacing w:after="0"/>
              <w:rPr>
                <w:sz w:val="20"/>
                <w:szCs w:val="20"/>
              </w:rPr>
            </w:pPr>
            <w:r w:rsidRPr="0095787D">
              <w:rPr>
                <w:sz w:val="20"/>
                <w:szCs w:val="20"/>
              </w:rPr>
              <w:t>Tvec_logKOFFdivON_RNA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8CF2238" w14:textId="3AAEF593" w:rsidR="001539F8" w:rsidRPr="0095787D" w:rsidRDefault="001539F8" w:rsidP="001539F8">
            <w:pPr>
              <w:spacing w:after="0"/>
              <w:rPr>
                <w:sz w:val="20"/>
                <w:szCs w:val="20"/>
              </w:rPr>
            </w:pPr>
            <w:r w:rsidRPr="0095787D">
              <w:rPr>
                <w:sz w:val="20"/>
                <w:szCs w:val="20"/>
              </w:rPr>
              <w:t>A Cell Array for each probe ID that records the log10(binding affinity) of probes binding RNA off-target IDs relative to the probe log10(on-target binding affinity), with multiple hits to the same target repeating for each site within that target they bind.</w:t>
            </w:r>
          </w:p>
          <w:p w14:paraId="07F1148F" w14:textId="174305F5" w:rsidR="001539F8" w:rsidRPr="0095787D" w:rsidRDefault="001539F8" w:rsidP="001539F8">
            <w:pPr>
              <w:spacing w:after="0"/>
              <w:rPr>
                <w:sz w:val="20"/>
                <w:szCs w:val="20"/>
              </w:rPr>
            </w:pPr>
            <w:r w:rsidRPr="0095787D">
              <w:rPr>
                <w:sz w:val="20"/>
                <w:szCs w:val="20"/>
              </w:rPr>
              <w:t>Tvec_logKOFFdivON_RNA{probe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bookmarkEnd w:id="456"/>
      <w:tr w:rsidR="001539F8" w:rsidRPr="00280978" w14:paraId="4E10293C"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A4525FB" w14:textId="4586E930" w:rsidR="001539F8" w:rsidRPr="0095787D" w:rsidRDefault="001539F8" w:rsidP="001539F8">
            <w:pPr>
              <w:spacing w:after="0"/>
              <w:rPr>
                <w:sz w:val="20"/>
                <w:szCs w:val="20"/>
              </w:rPr>
            </w:pPr>
            <w:r w:rsidRPr="0095787D">
              <w:rPr>
                <w:sz w:val="20"/>
                <w:szCs w:val="20"/>
              </w:rPr>
              <w:t>Tvec_logKONdivOFF_RNA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C85CA28" w14:textId="223BE5AA" w:rsidR="001539F8" w:rsidRPr="0095787D" w:rsidRDefault="001539F8" w:rsidP="001539F8">
            <w:pPr>
              <w:spacing w:after="0"/>
              <w:rPr>
                <w:sz w:val="20"/>
                <w:szCs w:val="20"/>
              </w:rPr>
            </w:pPr>
            <w:r w:rsidRPr="0095787D">
              <w:rPr>
                <w:sz w:val="20"/>
                <w:szCs w:val="20"/>
              </w:rPr>
              <w:t>A Cell Array for each probe ID that records the log10(on-target binding affinity) relative to the probes' log10(RNA off-target IDs binding affinity), with multiple hits to the same target repeating for each site within that target they bind.</w:t>
            </w:r>
          </w:p>
          <w:p w14:paraId="39CED00C" w14:textId="49D9DDF8" w:rsidR="001539F8" w:rsidRPr="0095787D" w:rsidRDefault="001539F8" w:rsidP="001539F8">
            <w:pPr>
              <w:spacing w:after="0"/>
              <w:rPr>
                <w:sz w:val="20"/>
                <w:szCs w:val="20"/>
              </w:rPr>
            </w:pPr>
            <w:r w:rsidRPr="0095787D">
              <w:rPr>
                <w:sz w:val="20"/>
                <w:szCs w:val="20"/>
              </w:rPr>
              <w:t>Tvec_logKONdivOFF_RNA{probe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tr w:rsidR="001539F8" w:rsidRPr="00280978" w14:paraId="64E32AA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E911E1" w14:textId="28C0BA53" w:rsidR="001539F8" w:rsidRPr="0095787D" w:rsidRDefault="001539F8" w:rsidP="001539F8">
            <w:pPr>
              <w:spacing w:after="0"/>
              <w:rPr>
                <w:sz w:val="20"/>
                <w:szCs w:val="20"/>
              </w:rPr>
            </w:pPr>
            <w:r w:rsidRPr="0095787D">
              <w:rPr>
                <w:sz w:val="20"/>
                <w:szCs w:val="20"/>
              </w:rPr>
              <w:t>NTPvec_RNAsingle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7C6CFCF" w14:textId="5F93C5DF" w:rsidR="00202F13" w:rsidRPr="0095787D" w:rsidRDefault="00202F13" w:rsidP="00202F13">
            <w:pPr>
              <w:spacing w:after="0"/>
              <w:rPr>
                <w:sz w:val="20"/>
                <w:szCs w:val="20"/>
              </w:rPr>
            </w:pPr>
            <w:r w:rsidRPr="0095787D">
              <w:rPr>
                <w:sz w:val="20"/>
                <w:szCs w:val="20"/>
              </w:rPr>
              <w:t>A list for each off-RNA target ID, the number of unique probe IDs it binds, excluding those that bind more than once.</w:t>
            </w:r>
          </w:p>
          <w:p w14:paraId="045FA900" w14:textId="374550AA" w:rsidR="001539F8" w:rsidRPr="0095787D" w:rsidRDefault="00202F13" w:rsidP="00202F13">
            <w:pPr>
              <w:spacing w:after="0"/>
              <w:rPr>
                <w:sz w:val="20"/>
                <w:szCs w:val="20"/>
              </w:rPr>
            </w:pPr>
            <w:r w:rsidRPr="0095787D">
              <w:rPr>
                <w:sz w:val="20"/>
                <w:szCs w:val="20"/>
              </w:rPr>
              <w:t xml:space="preserve">NTPvec_RNAsingle(off-target RNA id) = number of probe </w:t>
            </w:r>
            <w:r w:rsidR="00442EE0">
              <w:rPr>
                <w:sz w:val="20"/>
                <w:szCs w:val="20"/>
              </w:rPr>
              <w:t>IDs</w:t>
            </w:r>
            <w:r w:rsidRPr="0095787D">
              <w:rPr>
                <w:sz w:val="20"/>
                <w:szCs w:val="20"/>
              </w:rPr>
              <w:t xml:space="preserve"> that the probe binds to once.</w:t>
            </w:r>
          </w:p>
        </w:tc>
      </w:tr>
      <w:tr w:rsidR="001539F8" w:rsidRPr="00280978" w14:paraId="3FBA274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9E95290" w14:textId="3ED19F81" w:rsidR="001539F8" w:rsidRPr="0095787D" w:rsidRDefault="001539F8" w:rsidP="001539F8">
            <w:pPr>
              <w:spacing w:after="0"/>
              <w:rPr>
                <w:sz w:val="20"/>
                <w:szCs w:val="20"/>
              </w:rPr>
            </w:pPr>
            <w:r w:rsidRPr="0095787D">
              <w:rPr>
                <w:sz w:val="20"/>
                <w:szCs w:val="20"/>
              </w:rPr>
              <w:t>NTPvec_RNAmulti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85A8473" w14:textId="10EB4BA0" w:rsidR="00202F13" w:rsidRPr="0095787D" w:rsidRDefault="00202F13" w:rsidP="00202F13">
            <w:pPr>
              <w:spacing w:after="0"/>
              <w:rPr>
                <w:sz w:val="20"/>
                <w:szCs w:val="20"/>
              </w:rPr>
            </w:pPr>
            <w:r w:rsidRPr="0095787D">
              <w:rPr>
                <w:sz w:val="20"/>
                <w:szCs w:val="20"/>
              </w:rPr>
              <w:t>A list for each off-RNA target ID, the number of unique probe IDs it binds, including more than once.</w:t>
            </w:r>
          </w:p>
          <w:p w14:paraId="07115A19" w14:textId="56192CDA" w:rsidR="001539F8" w:rsidRPr="0095787D" w:rsidRDefault="00202F13" w:rsidP="00202F13">
            <w:pPr>
              <w:spacing w:after="0"/>
              <w:rPr>
                <w:sz w:val="20"/>
                <w:szCs w:val="20"/>
              </w:rPr>
            </w:pPr>
            <w:r w:rsidRPr="0095787D">
              <w:rPr>
                <w:sz w:val="20"/>
                <w:szCs w:val="20"/>
              </w:rPr>
              <w:t xml:space="preserve">NTPvec_RNAmulti(off-target RNA id) = number of probe </w:t>
            </w:r>
            <w:r w:rsidR="0036397E" w:rsidRPr="0095787D">
              <w:rPr>
                <w:sz w:val="20"/>
                <w:szCs w:val="20"/>
              </w:rPr>
              <w:t>IDs</w:t>
            </w:r>
            <w:r w:rsidRPr="0095787D">
              <w:rPr>
                <w:sz w:val="20"/>
                <w:szCs w:val="20"/>
              </w:rPr>
              <w:t xml:space="preserve"> that the probe binds to any number of times.</w:t>
            </w:r>
          </w:p>
        </w:tc>
      </w:tr>
      <w:tr w:rsidR="001539F8" w:rsidRPr="00280978" w14:paraId="4DF7F1B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380CEF7" w14:textId="0AE0E4AB" w:rsidR="001539F8" w:rsidRPr="0095787D" w:rsidRDefault="001539F8" w:rsidP="001539F8">
            <w:pPr>
              <w:spacing w:after="0"/>
              <w:rPr>
                <w:sz w:val="20"/>
                <w:szCs w:val="20"/>
              </w:rPr>
            </w:pPr>
            <w:r w:rsidRPr="0095787D">
              <w:rPr>
                <w:sz w:val="20"/>
                <w:szCs w:val="20"/>
              </w:rPr>
              <w:lastRenderedPageBreak/>
              <w:t>TSvec_RNA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286A36" w14:textId="76E0B942" w:rsidR="0036397E" w:rsidRPr="0095787D" w:rsidRDefault="0036397E" w:rsidP="0036397E">
            <w:pPr>
              <w:spacing w:after="0"/>
              <w:rPr>
                <w:sz w:val="20"/>
                <w:szCs w:val="20"/>
              </w:rPr>
            </w:pPr>
            <w:r w:rsidRPr="0095787D">
              <w:rPr>
                <w:sz w:val="20"/>
                <w:szCs w:val="20"/>
              </w:rPr>
              <w:t>A Cell Array for each RNA off-target ID that records the list of binding sites on RNA off-target IDs that probes that bind it will bind, with multiple hits to the same target repeating for each site within that target they bind.</w:t>
            </w:r>
          </w:p>
          <w:p w14:paraId="5F90B837" w14:textId="793449F8" w:rsidR="001539F8" w:rsidRPr="0095787D" w:rsidRDefault="0036397E" w:rsidP="0036397E">
            <w:pPr>
              <w:spacing w:after="0"/>
              <w:rPr>
                <w:sz w:val="20"/>
                <w:szCs w:val="20"/>
              </w:rPr>
            </w:pPr>
            <w:r w:rsidRPr="0095787D">
              <w:rPr>
                <w:sz w:val="20"/>
                <w:szCs w:val="20"/>
              </w:rPr>
              <w:t>TSvec_RNA{RNA off-target id} = Target Sites Probe Binds</w:t>
            </w:r>
            <w:r w:rsidR="00442EE0">
              <w:rPr>
                <w:sz w:val="20"/>
                <w:szCs w:val="20"/>
              </w:rPr>
              <w:t>.</w:t>
            </w:r>
          </w:p>
        </w:tc>
      </w:tr>
      <w:tr w:rsidR="001539F8" w:rsidRPr="00280978" w14:paraId="63EACFC5"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FFF9BA" w14:textId="70B12E90" w:rsidR="001539F8" w:rsidRPr="0095787D" w:rsidRDefault="001539F8" w:rsidP="001539F8">
            <w:pPr>
              <w:spacing w:after="0"/>
              <w:rPr>
                <w:sz w:val="20"/>
                <w:szCs w:val="20"/>
              </w:rPr>
            </w:pPr>
            <w:r w:rsidRPr="0095787D">
              <w:rPr>
                <w:sz w:val="20"/>
                <w:szCs w:val="20"/>
              </w:rPr>
              <w:t>TPvec_RNA</w:t>
            </w:r>
          </w:p>
        </w:tc>
        <w:tc>
          <w:tcPr>
            <w:tcW w:w="59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68FCF4" w14:textId="5C93547C" w:rsidR="0036397E" w:rsidRPr="0095787D" w:rsidRDefault="0036397E" w:rsidP="0036397E">
            <w:pPr>
              <w:spacing w:after="0"/>
              <w:rPr>
                <w:sz w:val="20"/>
                <w:szCs w:val="20"/>
              </w:rPr>
            </w:pPr>
            <w:r w:rsidRPr="0095787D">
              <w:rPr>
                <w:sz w:val="20"/>
                <w:szCs w:val="20"/>
              </w:rPr>
              <w:t>A Cell Array for each RNA off-target ID that records the list of probe IDs, with multiple hits to the same target repeating for each site within that target they bind.</w:t>
            </w:r>
          </w:p>
          <w:p w14:paraId="661C3A05" w14:textId="68AB8B7A" w:rsidR="001539F8" w:rsidRPr="0095787D" w:rsidRDefault="0036397E" w:rsidP="0036397E">
            <w:pPr>
              <w:spacing w:after="0"/>
              <w:rPr>
                <w:sz w:val="20"/>
                <w:szCs w:val="20"/>
              </w:rPr>
            </w:pPr>
            <w:r w:rsidRPr="0095787D">
              <w:rPr>
                <w:sz w:val="20"/>
                <w:szCs w:val="20"/>
              </w:rPr>
              <w:t>TPvec_RNA{RNA off-target id} = Probe IDs that Bind Target.</w:t>
            </w:r>
          </w:p>
        </w:tc>
      </w:tr>
      <w:tr w:rsidR="001539F8" w:rsidRPr="00280978" w14:paraId="3104D79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2319F5E" w14:textId="58543E3A" w:rsidR="001539F8" w:rsidRPr="0095787D" w:rsidRDefault="001539F8" w:rsidP="001539F8">
            <w:pPr>
              <w:spacing w:after="0"/>
              <w:rPr>
                <w:sz w:val="20"/>
                <w:szCs w:val="20"/>
              </w:rPr>
            </w:pPr>
            <w:r w:rsidRPr="0095787D">
              <w:rPr>
                <w:sz w:val="20"/>
                <w:szCs w:val="20"/>
              </w:rPr>
              <w:t>TPvec_logKOFF_RNA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D96F57B" w14:textId="2A298DF9" w:rsidR="0036397E" w:rsidRPr="0095787D" w:rsidRDefault="0036397E" w:rsidP="0036397E">
            <w:pPr>
              <w:spacing w:after="0"/>
              <w:rPr>
                <w:sz w:val="20"/>
                <w:szCs w:val="20"/>
              </w:rPr>
            </w:pPr>
            <w:r w:rsidRPr="0095787D">
              <w:rPr>
                <w:sz w:val="20"/>
                <w:szCs w:val="20"/>
              </w:rPr>
              <w:t xml:space="preserve">A Cell Array for each RNA off-target ID that records the log10(binding affinity) of probes binding that ID, with multiple hits to the same target repeating for each site within that </w:t>
            </w:r>
            <w:r w:rsidR="00A935C3" w:rsidRPr="0095787D">
              <w:rPr>
                <w:sz w:val="20"/>
                <w:szCs w:val="20"/>
              </w:rPr>
              <w:t>RNA off-</w:t>
            </w:r>
            <w:r w:rsidRPr="0095787D">
              <w:rPr>
                <w:sz w:val="20"/>
                <w:szCs w:val="20"/>
              </w:rPr>
              <w:t>target they bind. In a matrix form, where each row is the binding affinity of the probe binding event 1xN</w:t>
            </w:r>
            <w:r w:rsidR="00A935C3" w:rsidRPr="0095787D">
              <w:rPr>
                <w:sz w:val="20"/>
                <w:szCs w:val="20"/>
              </w:rPr>
              <w:t>, where N is the total number of probe binding events on the RNA off-target ID.</w:t>
            </w:r>
          </w:p>
          <w:p w14:paraId="04BBBB15" w14:textId="47958064" w:rsidR="001539F8" w:rsidRPr="0095787D" w:rsidRDefault="0036397E" w:rsidP="001539F8">
            <w:pPr>
              <w:spacing w:after="0"/>
              <w:rPr>
                <w:sz w:val="20"/>
                <w:szCs w:val="20"/>
              </w:rPr>
            </w:pPr>
            <w:r w:rsidRPr="0095787D">
              <w:rPr>
                <w:sz w:val="20"/>
                <w:szCs w:val="20"/>
              </w:rPr>
              <w:t xml:space="preserve">TPvec_logKOFF_RNA{RNA off-target </w:t>
            </w:r>
            <w:r w:rsidR="00442EE0">
              <w:rPr>
                <w:sz w:val="20"/>
                <w:szCs w:val="20"/>
              </w:rPr>
              <w:t>ID</w:t>
            </w:r>
            <w:r w:rsidRPr="0095787D">
              <w:rPr>
                <w:sz w:val="20"/>
                <w:szCs w:val="20"/>
              </w:rPr>
              <w:t>} = log10(probe</w:t>
            </w:r>
            <w:r w:rsidR="00442EE0">
              <w:rPr>
                <w:sz w:val="20"/>
                <w:szCs w:val="20"/>
              </w:rPr>
              <w:t xml:space="preserve"> ID </w:t>
            </w:r>
            <w:r w:rsidR="00A935C3" w:rsidRPr="0095787D">
              <w:rPr>
                <w:sz w:val="20"/>
                <w:szCs w:val="20"/>
              </w:rPr>
              <w:t xml:space="preserve">RNA </w:t>
            </w:r>
            <w:r w:rsidRPr="0095787D">
              <w:rPr>
                <w:sz w:val="20"/>
                <w:szCs w:val="20"/>
              </w:rPr>
              <w:t>off-target Binding Affinity).</w:t>
            </w:r>
          </w:p>
        </w:tc>
      </w:tr>
      <w:tr w:rsidR="00A935C3" w:rsidRPr="00280978" w14:paraId="64901619"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1D08AB6" w14:textId="32E410E9" w:rsidR="00A935C3" w:rsidRPr="0095787D" w:rsidRDefault="00A935C3" w:rsidP="00A935C3">
            <w:pPr>
              <w:spacing w:after="0"/>
              <w:rPr>
                <w:sz w:val="20"/>
                <w:szCs w:val="20"/>
              </w:rPr>
            </w:pPr>
            <w:r w:rsidRPr="0095787D">
              <w:rPr>
                <w:sz w:val="20"/>
                <w:szCs w:val="20"/>
              </w:rPr>
              <w:t>TPvec_logKOFFdivON_RNA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DCA64A2" w14:textId="1CABD65E" w:rsidR="00A935C3" w:rsidRPr="0095787D" w:rsidRDefault="00A935C3" w:rsidP="00A935C3">
            <w:pPr>
              <w:spacing w:after="0"/>
              <w:rPr>
                <w:sz w:val="20"/>
                <w:szCs w:val="20"/>
              </w:rPr>
            </w:pPr>
            <w:r w:rsidRPr="0095787D">
              <w:rPr>
                <w:sz w:val="20"/>
                <w:szCs w:val="20"/>
              </w:rPr>
              <w:t>A Cell Array for each RNA off-target ID that records the log10(binding affinity) of probes binding that ID relative to log10(probe on-target binding affinity), with multiple hits to the same target repeating for each site within that off-target they bind. In a matrix form, where each row is the log10 binding affinity off/on-target ratio of the probe binding event 1xN, where N is the total number of probe binding events on the RNA off-target ID.</w:t>
            </w:r>
          </w:p>
          <w:p w14:paraId="58663870" w14:textId="035EBA5A" w:rsidR="00A935C3" w:rsidRPr="0095787D" w:rsidRDefault="00A935C3" w:rsidP="00A935C3">
            <w:pPr>
              <w:spacing w:after="0"/>
              <w:rPr>
                <w:sz w:val="20"/>
                <w:szCs w:val="20"/>
              </w:rPr>
            </w:pPr>
            <w:r w:rsidRPr="0095787D">
              <w:rPr>
                <w:sz w:val="20"/>
                <w:szCs w:val="20"/>
              </w:rPr>
              <w:t xml:space="preserve">TPvec_logKOFFdivON_RNA{RNA off-target </w:t>
            </w:r>
            <w:r w:rsidR="00442EE0">
              <w:rPr>
                <w:sz w:val="20"/>
                <w:szCs w:val="20"/>
              </w:rPr>
              <w:t>ID</w:t>
            </w:r>
            <w:r w:rsidRPr="0095787D">
              <w:rPr>
                <w:sz w:val="20"/>
                <w:szCs w:val="20"/>
              </w:rPr>
              <w:t xml:space="preserve">} = log10(probe </w:t>
            </w:r>
            <w:r w:rsidR="00442EE0">
              <w:rPr>
                <w:sz w:val="20"/>
                <w:szCs w:val="20"/>
              </w:rPr>
              <w:t>ID</w:t>
            </w:r>
            <w:r w:rsidRPr="0095787D">
              <w:rPr>
                <w:sz w:val="20"/>
                <w:szCs w:val="20"/>
              </w:rPr>
              <w:t xml:space="preserve"> RNA off-target Binding Affinity/probe </w:t>
            </w:r>
            <w:r w:rsidR="00442EE0">
              <w:rPr>
                <w:sz w:val="20"/>
                <w:szCs w:val="20"/>
              </w:rPr>
              <w:t>ID</w:t>
            </w:r>
            <w:r w:rsidRPr="0095787D">
              <w:rPr>
                <w:sz w:val="20"/>
                <w:szCs w:val="20"/>
              </w:rPr>
              <w:t xml:space="preserve"> on-target Binding affinity for all probe </w:t>
            </w:r>
            <w:r w:rsidR="00442EE0">
              <w:rPr>
                <w:sz w:val="20"/>
                <w:szCs w:val="20"/>
              </w:rPr>
              <w:t>ID</w:t>
            </w:r>
            <w:r w:rsidRPr="0095787D">
              <w:rPr>
                <w:sz w:val="20"/>
                <w:szCs w:val="20"/>
              </w:rPr>
              <w:t xml:space="preserve">s that bind RNA off-target </w:t>
            </w:r>
            <w:r w:rsidR="00442EE0">
              <w:rPr>
                <w:sz w:val="20"/>
                <w:szCs w:val="20"/>
              </w:rPr>
              <w:t>ID</w:t>
            </w:r>
            <w:r w:rsidRPr="0095787D">
              <w:rPr>
                <w:sz w:val="20"/>
                <w:szCs w:val="20"/>
              </w:rPr>
              <w:t>).</w:t>
            </w:r>
          </w:p>
        </w:tc>
      </w:tr>
      <w:tr w:rsidR="00A935C3" w:rsidRPr="00280978" w14:paraId="57AEE2DB"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6ACAF20" w14:textId="72698C50" w:rsidR="00A935C3" w:rsidRPr="0095787D" w:rsidRDefault="00A935C3" w:rsidP="00A935C3">
            <w:pPr>
              <w:spacing w:after="0"/>
              <w:rPr>
                <w:sz w:val="20"/>
                <w:szCs w:val="20"/>
              </w:rPr>
            </w:pPr>
            <w:r w:rsidRPr="0095787D">
              <w:rPr>
                <w:sz w:val="20"/>
                <w:szCs w:val="20"/>
              </w:rPr>
              <w:t>TPvec_logKONdivOFF_RNA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9CDEFF2" w14:textId="0375D03E" w:rsidR="00A935C3" w:rsidRPr="0095787D" w:rsidRDefault="00A935C3" w:rsidP="00A935C3">
            <w:pPr>
              <w:spacing w:after="0"/>
              <w:rPr>
                <w:sz w:val="20"/>
                <w:szCs w:val="20"/>
              </w:rPr>
            </w:pPr>
            <w:r w:rsidRPr="0095787D">
              <w:rPr>
                <w:sz w:val="20"/>
                <w:szCs w:val="20"/>
              </w:rPr>
              <w:t xml:space="preserve">A Cell Array for each RNA off-target </w:t>
            </w:r>
            <w:r w:rsidR="00442EE0">
              <w:rPr>
                <w:sz w:val="20"/>
                <w:szCs w:val="20"/>
              </w:rPr>
              <w:t>ID</w:t>
            </w:r>
            <w:r w:rsidRPr="0095787D">
              <w:rPr>
                <w:sz w:val="20"/>
                <w:szCs w:val="20"/>
              </w:rPr>
              <w:t xml:space="preserve"> that records the for probes that bind that RNA off-target the log10(on-target binding affinity) of probes binding that </w:t>
            </w:r>
            <w:r w:rsidR="00442EE0">
              <w:rPr>
                <w:sz w:val="20"/>
                <w:szCs w:val="20"/>
              </w:rPr>
              <w:t>ID</w:t>
            </w:r>
            <w:r w:rsidRPr="0095787D">
              <w:rPr>
                <w:sz w:val="20"/>
                <w:szCs w:val="20"/>
              </w:rPr>
              <w:t xml:space="preserve"> relative to log10(probe off-target binding affinity at RNA off-target </w:t>
            </w:r>
            <w:r w:rsidR="00442EE0">
              <w:rPr>
                <w:sz w:val="20"/>
                <w:szCs w:val="20"/>
              </w:rPr>
              <w:t>ID</w:t>
            </w:r>
            <w:r w:rsidRPr="0095787D">
              <w:rPr>
                <w:sz w:val="20"/>
                <w:szCs w:val="20"/>
              </w:rPr>
              <w:t xml:space="preserve">), with multiple hits to the same target repeating for each site within that off-target they bind. In a matrix form, where each row is the log10 binding affinity on/off-target ratio of the probe binding event 1xN, where N is the total number of probe binding events on the RNA off-target </w:t>
            </w:r>
            <w:r w:rsidR="00442EE0">
              <w:rPr>
                <w:sz w:val="20"/>
                <w:szCs w:val="20"/>
              </w:rPr>
              <w:t>ID</w:t>
            </w:r>
            <w:r w:rsidRPr="0095787D">
              <w:rPr>
                <w:sz w:val="20"/>
                <w:szCs w:val="20"/>
              </w:rPr>
              <w:t>.</w:t>
            </w:r>
          </w:p>
          <w:p w14:paraId="29C723A3" w14:textId="274E1294" w:rsidR="00A935C3" w:rsidRPr="0095787D" w:rsidRDefault="00A935C3" w:rsidP="00A935C3">
            <w:pPr>
              <w:spacing w:after="0"/>
              <w:rPr>
                <w:sz w:val="20"/>
                <w:szCs w:val="20"/>
              </w:rPr>
            </w:pPr>
            <w:r w:rsidRPr="0095787D">
              <w:rPr>
                <w:sz w:val="20"/>
                <w:szCs w:val="20"/>
              </w:rPr>
              <w:t xml:space="preserve">TPvec_logKONdivOFF_RNA{RNA off-target </w:t>
            </w:r>
            <w:r w:rsidR="00442EE0">
              <w:rPr>
                <w:sz w:val="20"/>
                <w:szCs w:val="20"/>
              </w:rPr>
              <w:t>ID</w:t>
            </w:r>
            <w:r w:rsidRPr="0095787D">
              <w:rPr>
                <w:sz w:val="20"/>
                <w:szCs w:val="20"/>
              </w:rPr>
              <w:t xml:space="preserve">} = log10(probe </w:t>
            </w:r>
            <w:r w:rsidR="00442EE0">
              <w:rPr>
                <w:sz w:val="20"/>
                <w:szCs w:val="20"/>
              </w:rPr>
              <w:t>ID on-target Binding Affinity/probe ID RNA off-target Binding affinity for all probe IDs that bind RNA off-target ID</w:t>
            </w:r>
            <w:r w:rsidRPr="0095787D">
              <w:rPr>
                <w:sz w:val="20"/>
                <w:szCs w:val="20"/>
              </w:rPr>
              <w:t>).</w:t>
            </w:r>
          </w:p>
        </w:tc>
      </w:tr>
      <w:tr w:rsidR="00A935C3" w:rsidRPr="00280978" w14:paraId="74EB4851"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791A418" w14:textId="0C8F229B" w:rsidR="00A935C3" w:rsidRPr="0095787D" w:rsidRDefault="00A935C3" w:rsidP="00A935C3">
            <w:pPr>
              <w:spacing w:after="0"/>
              <w:rPr>
                <w:sz w:val="20"/>
                <w:szCs w:val="20"/>
              </w:rPr>
            </w:pPr>
            <w:bookmarkStart w:id="457" w:name="_Hlk202366673"/>
            <w:r w:rsidRPr="0095787D">
              <w:rPr>
                <w:sz w:val="20"/>
                <w:szCs w:val="20"/>
              </w:rPr>
              <w:t>Nvec_DNAsingle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CCB2E53" w14:textId="4DDD2ADE" w:rsidR="00A935C3" w:rsidRPr="0095787D" w:rsidRDefault="00A935C3" w:rsidP="00A935C3">
            <w:pPr>
              <w:spacing w:after="0"/>
              <w:rPr>
                <w:sz w:val="20"/>
                <w:szCs w:val="20"/>
              </w:rPr>
            </w:pPr>
            <w:r w:rsidRPr="0095787D">
              <w:rPr>
                <w:sz w:val="20"/>
                <w:szCs w:val="20"/>
              </w:rPr>
              <w:t>A list for each probe ID, the number of off-target DNA species it binds, excluding those that bind more than once.</w:t>
            </w:r>
          </w:p>
          <w:p w14:paraId="395109A1" w14:textId="54401190" w:rsidR="00A935C3" w:rsidRPr="0095787D" w:rsidRDefault="00A935C3" w:rsidP="00A935C3">
            <w:pPr>
              <w:spacing w:after="0"/>
              <w:rPr>
                <w:sz w:val="20"/>
                <w:szCs w:val="20"/>
              </w:rPr>
            </w:pPr>
            <w:r w:rsidRPr="0095787D">
              <w:rPr>
                <w:sz w:val="20"/>
                <w:szCs w:val="20"/>
              </w:rPr>
              <w:lastRenderedPageBreak/>
              <w:t>Nvec_DNAsingle(probe</w:t>
            </w:r>
            <w:r w:rsidR="00442EE0">
              <w:rPr>
                <w:sz w:val="20"/>
                <w:szCs w:val="20"/>
              </w:rPr>
              <w:t xml:space="preserve"> ID</w:t>
            </w:r>
            <w:r w:rsidRPr="0095787D">
              <w:rPr>
                <w:sz w:val="20"/>
                <w:szCs w:val="20"/>
              </w:rPr>
              <w:t>) = number of off-target DNA species that the probe binds to once.</w:t>
            </w:r>
          </w:p>
        </w:tc>
      </w:tr>
      <w:tr w:rsidR="00A935C3" w:rsidRPr="00280978" w14:paraId="34FF0F2A"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6467051" w14:textId="3EC2F534" w:rsidR="00A935C3" w:rsidRPr="0095787D" w:rsidRDefault="00A935C3" w:rsidP="00A935C3">
            <w:pPr>
              <w:spacing w:after="0"/>
              <w:rPr>
                <w:sz w:val="20"/>
                <w:szCs w:val="20"/>
              </w:rPr>
            </w:pPr>
            <w:r w:rsidRPr="0095787D">
              <w:rPr>
                <w:sz w:val="20"/>
                <w:szCs w:val="20"/>
              </w:rPr>
              <w:lastRenderedPageBreak/>
              <w:t>Nvec_DNAmulti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CB73F48" w14:textId="510E67E9" w:rsidR="00A935C3" w:rsidRPr="0095787D" w:rsidRDefault="00A935C3" w:rsidP="00A935C3">
            <w:pPr>
              <w:spacing w:after="0"/>
              <w:rPr>
                <w:sz w:val="20"/>
                <w:szCs w:val="20"/>
              </w:rPr>
            </w:pPr>
            <w:r w:rsidRPr="0095787D">
              <w:rPr>
                <w:sz w:val="20"/>
                <w:szCs w:val="20"/>
              </w:rPr>
              <w:t>A list for each probe ID, the number of off-target DNA species it binds</w:t>
            </w:r>
            <w:r w:rsidR="00442EE0">
              <w:rPr>
                <w:sz w:val="20"/>
                <w:szCs w:val="20"/>
              </w:rPr>
              <w:t xml:space="preserve"> to</w:t>
            </w:r>
            <w:r w:rsidRPr="0095787D">
              <w:rPr>
                <w:sz w:val="20"/>
                <w:szCs w:val="20"/>
              </w:rPr>
              <w:t>, including more than once.</w:t>
            </w:r>
          </w:p>
          <w:p w14:paraId="274FA1CD" w14:textId="511C1F08" w:rsidR="00A935C3" w:rsidRPr="0095787D" w:rsidRDefault="00A935C3" w:rsidP="00A935C3">
            <w:pPr>
              <w:spacing w:after="0"/>
              <w:rPr>
                <w:sz w:val="20"/>
                <w:szCs w:val="20"/>
              </w:rPr>
            </w:pPr>
            <w:r w:rsidRPr="0095787D">
              <w:rPr>
                <w:sz w:val="20"/>
                <w:szCs w:val="20"/>
              </w:rPr>
              <w:t>Nvec_DNAmulti(probe</w:t>
            </w:r>
            <w:r w:rsidR="00442EE0">
              <w:rPr>
                <w:sz w:val="20"/>
                <w:szCs w:val="20"/>
              </w:rPr>
              <w:t xml:space="preserve"> ID</w:t>
            </w:r>
            <w:r w:rsidRPr="0095787D">
              <w:rPr>
                <w:sz w:val="20"/>
                <w:szCs w:val="20"/>
              </w:rPr>
              <w:t>) = number of off-target DNA species that the probe binds to any number of times.</w:t>
            </w:r>
          </w:p>
        </w:tc>
      </w:tr>
      <w:tr w:rsidR="00A935C3" w:rsidRPr="00280978" w14:paraId="644F5C54"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7B7667C1" w14:textId="01DA1549" w:rsidR="00A935C3" w:rsidRPr="0095787D" w:rsidRDefault="00A935C3" w:rsidP="00A935C3">
            <w:pPr>
              <w:spacing w:after="0"/>
              <w:rPr>
                <w:sz w:val="20"/>
                <w:szCs w:val="20"/>
              </w:rPr>
            </w:pPr>
            <w:r w:rsidRPr="0095787D">
              <w:rPr>
                <w:sz w:val="20"/>
                <w:szCs w:val="20"/>
              </w:rPr>
              <w:t>Svec_DNA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0C5E462" w14:textId="2B4A3B4D" w:rsidR="00A935C3" w:rsidRPr="0095787D" w:rsidRDefault="00A935C3" w:rsidP="00A935C3">
            <w:pPr>
              <w:spacing w:after="0"/>
              <w:rPr>
                <w:sz w:val="20"/>
                <w:szCs w:val="20"/>
              </w:rPr>
            </w:pPr>
            <w:r w:rsidRPr="0095787D">
              <w:rPr>
                <w:sz w:val="20"/>
                <w:szCs w:val="20"/>
              </w:rPr>
              <w:t>A Cell Array for each probe ID that records the list of sites on DNA off-target IDs that the probe binds.</w:t>
            </w:r>
          </w:p>
          <w:p w14:paraId="08775047" w14:textId="7489444E" w:rsidR="00A935C3" w:rsidRPr="0095787D" w:rsidRDefault="00A935C3" w:rsidP="00A935C3">
            <w:pPr>
              <w:spacing w:after="0"/>
              <w:rPr>
                <w:sz w:val="20"/>
                <w:szCs w:val="20"/>
              </w:rPr>
            </w:pPr>
            <w:r w:rsidRPr="0095787D">
              <w:rPr>
                <w:sz w:val="20"/>
                <w:szCs w:val="20"/>
              </w:rPr>
              <w:t>Svec_DNA{probe</w:t>
            </w:r>
            <w:r w:rsidR="00442EE0">
              <w:rPr>
                <w:sz w:val="20"/>
                <w:szCs w:val="20"/>
              </w:rPr>
              <w:t xml:space="preserve"> ID</w:t>
            </w:r>
            <w:r w:rsidRPr="0095787D">
              <w:rPr>
                <w:sz w:val="20"/>
                <w:szCs w:val="20"/>
              </w:rPr>
              <w:t>} = Target Sites Probe Binds</w:t>
            </w:r>
          </w:p>
        </w:tc>
      </w:tr>
      <w:tr w:rsidR="00A935C3" w:rsidRPr="00280978" w14:paraId="6BE3BF96"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8065793" w14:textId="12EDDC63" w:rsidR="00A935C3" w:rsidRPr="0095787D" w:rsidRDefault="00A935C3" w:rsidP="00A935C3">
            <w:pPr>
              <w:spacing w:after="0"/>
              <w:rPr>
                <w:sz w:val="20"/>
                <w:szCs w:val="20"/>
              </w:rPr>
            </w:pPr>
            <w:r w:rsidRPr="0095787D">
              <w:rPr>
                <w:sz w:val="20"/>
                <w:szCs w:val="20"/>
              </w:rPr>
              <w:t>Tvec_DNA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676BF5E" w14:textId="01ADB731" w:rsidR="00A935C3" w:rsidRPr="0095787D" w:rsidRDefault="00A935C3" w:rsidP="00A935C3">
            <w:pPr>
              <w:spacing w:after="0"/>
              <w:rPr>
                <w:sz w:val="20"/>
                <w:szCs w:val="20"/>
              </w:rPr>
            </w:pPr>
            <w:r w:rsidRPr="0095787D">
              <w:rPr>
                <w:sz w:val="20"/>
                <w:szCs w:val="20"/>
              </w:rPr>
              <w:t>A Cell Array for each probe ID that records the list of DNA off-target IDs the probe hits, with multiple hits to the same target repeating for each site within that target they bind.</w:t>
            </w:r>
          </w:p>
          <w:p w14:paraId="565A93C5" w14:textId="71679AE6" w:rsidR="00A935C3" w:rsidRPr="0095787D" w:rsidRDefault="00A935C3" w:rsidP="00A935C3">
            <w:pPr>
              <w:spacing w:after="0"/>
              <w:rPr>
                <w:sz w:val="20"/>
                <w:szCs w:val="20"/>
              </w:rPr>
            </w:pPr>
            <w:r w:rsidRPr="0095787D">
              <w:rPr>
                <w:sz w:val="20"/>
                <w:szCs w:val="20"/>
              </w:rPr>
              <w:t>Tvec_DNA{probe</w:t>
            </w:r>
            <w:r w:rsidR="00442EE0">
              <w:rPr>
                <w:sz w:val="20"/>
                <w:szCs w:val="20"/>
              </w:rPr>
              <w:t xml:space="preserve"> ID</w:t>
            </w:r>
            <w:r w:rsidRPr="0095787D">
              <w:rPr>
                <w:sz w:val="20"/>
                <w:szCs w:val="20"/>
              </w:rPr>
              <w:t>} = Targets Probe Binds.</w:t>
            </w:r>
          </w:p>
        </w:tc>
      </w:tr>
      <w:tr w:rsidR="00A935C3" w:rsidRPr="00280978" w14:paraId="0F931894"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CDBCCAB" w14:textId="27F29298" w:rsidR="00A935C3" w:rsidRPr="0095787D" w:rsidRDefault="00A935C3" w:rsidP="00A935C3">
            <w:pPr>
              <w:spacing w:after="0"/>
              <w:rPr>
                <w:sz w:val="20"/>
                <w:szCs w:val="20"/>
              </w:rPr>
            </w:pPr>
            <w:r w:rsidRPr="0095787D">
              <w:rPr>
                <w:sz w:val="20"/>
                <w:szCs w:val="20"/>
              </w:rPr>
              <w:t>Tvec_logKOFF_DNA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B840CAD" w14:textId="089409B4" w:rsidR="00A935C3" w:rsidRPr="0095787D" w:rsidRDefault="00A935C3" w:rsidP="00A935C3">
            <w:pPr>
              <w:spacing w:after="0"/>
              <w:rPr>
                <w:sz w:val="20"/>
                <w:szCs w:val="20"/>
              </w:rPr>
            </w:pPr>
            <w:r w:rsidRPr="0095787D">
              <w:rPr>
                <w:sz w:val="20"/>
                <w:szCs w:val="20"/>
              </w:rPr>
              <w:t>A Cell Array for each probe ID that records the log10(binding affinity) of probes binding DNA off-target IDs, with multiple hits to the same target repeating for each site within that target they bind.</w:t>
            </w:r>
          </w:p>
          <w:p w14:paraId="17AE6EB8" w14:textId="20C0218E" w:rsidR="00A935C3" w:rsidRPr="0095787D" w:rsidRDefault="00A935C3" w:rsidP="00A935C3">
            <w:pPr>
              <w:spacing w:after="0"/>
              <w:rPr>
                <w:sz w:val="20"/>
                <w:szCs w:val="20"/>
              </w:rPr>
            </w:pPr>
            <w:r w:rsidRPr="0095787D">
              <w:rPr>
                <w:sz w:val="20"/>
                <w:szCs w:val="20"/>
              </w:rPr>
              <w:t>Tvec_logKOFF_DNA{probe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w:t>
            </w:r>
          </w:p>
          <w:p w14:paraId="77479103" w14:textId="631AE704" w:rsidR="00A935C3" w:rsidRPr="0095787D" w:rsidRDefault="00A935C3" w:rsidP="00A935C3">
            <w:pPr>
              <w:spacing w:after="0"/>
              <w:rPr>
                <w:sz w:val="20"/>
                <w:szCs w:val="20"/>
              </w:rPr>
            </w:pPr>
          </w:p>
        </w:tc>
      </w:tr>
      <w:tr w:rsidR="00A935C3" w:rsidRPr="00280978" w14:paraId="6D64FEA8"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B31346C" w14:textId="1ECF7688" w:rsidR="00A935C3" w:rsidRPr="0095787D" w:rsidRDefault="00A935C3" w:rsidP="00A935C3">
            <w:pPr>
              <w:spacing w:after="0"/>
              <w:rPr>
                <w:sz w:val="20"/>
                <w:szCs w:val="20"/>
              </w:rPr>
            </w:pPr>
            <w:r w:rsidRPr="0095787D">
              <w:rPr>
                <w:sz w:val="20"/>
                <w:szCs w:val="20"/>
              </w:rPr>
              <w:t>Tvec_logKOFFdivON_DNA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FD59B96" w14:textId="63727332" w:rsidR="00A935C3" w:rsidRPr="0095787D" w:rsidRDefault="00A935C3" w:rsidP="00A935C3">
            <w:pPr>
              <w:spacing w:after="0"/>
              <w:rPr>
                <w:sz w:val="20"/>
                <w:szCs w:val="20"/>
              </w:rPr>
            </w:pPr>
            <w:r w:rsidRPr="0095787D">
              <w:rPr>
                <w:sz w:val="20"/>
                <w:szCs w:val="20"/>
              </w:rPr>
              <w:t>A Cell Array for each probe ID that records the log10(binding affinity) of probes binding DNA off-target IDs relative to the probe log10(on-target binding affinity), with multiple hits to the same target repeating for each site within that target they bind.</w:t>
            </w:r>
          </w:p>
          <w:p w14:paraId="39B4EFEC" w14:textId="34751AB8" w:rsidR="00A935C3" w:rsidRPr="0095787D" w:rsidRDefault="00A935C3" w:rsidP="00A935C3">
            <w:pPr>
              <w:spacing w:after="0"/>
              <w:rPr>
                <w:sz w:val="20"/>
                <w:szCs w:val="20"/>
              </w:rPr>
            </w:pPr>
            <w:r w:rsidRPr="0095787D">
              <w:rPr>
                <w:sz w:val="20"/>
                <w:szCs w:val="20"/>
              </w:rPr>
              <w:t>Tvec_logKOFFdivON_DNA{probe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tr w:rsidR="00A935C3" w:rsidRPr="00280978" w14:paraId="5CD939F0"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A348E04" w14:textId="494E3EAC" w:rsidR="00A935C3" w:rsidRPr="0095787D" w:rsidRDefault="00A935C3" w:rsidP="00A935C3">
            <w:pPr>
              <w:spacing w:after="0"/>
              <w:rPr>
                <w:sz w:val="20"/>
                <w:szCs w:val="20"/>
              </w:rPr>
            </w:pPr>
            <w:r w:rsidRPr="0095787D">
              <w:rPr>
                <w:sz w:val="20"/>
                <w:szCs w:val="20"/>
              </w:rPr>
              <w:t>Tvec_logKONdivOFF_DNA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C5FB582" w14:textId="27E07438" w:rsidR="00A935C3" w:rsidRPr="0095787D" w:rsidRDefault="00A935C3" w:rsidP="00A935C3">
            <w:pPr>
              <w:spacing w:after="0"/>
              <w:rPr>
                <w:sz w:val="20"/>
                <w:szCs w:val="20"/>
              </w:rPr>
            </w:pPr>
            <w:r w:rsidRPr="0095787D">
              <w:rPr>
                <w:sz w:val="20"/>
                <w:szCs w:val="20"/>
              </w:rPr>
              <w:t>A Cell Array for each probe ID that records the log10(on-target binding affinity) relative to the probes' log10(DNA off-target IDs binding affinity), with multiple hits to the same target repeating for each site within that target they bind.</w:t>
            </w:r>
          </w:p>
          <w:p w14:paraId="0D38F344" w14:textId="03ED66A5" w:rsidR="00A935C3" w:rsidRPr="0095787D" w:rsidRDefault="00A935C3" w:rsidP="00A935C3">
            <w:pPr>
              <w:spacing w:after="0"/>
              <w:rPr>
                <w:sz w:val="20"/>
                <w:szCs w:val="20"/>
              </w:rPr>
            </w:pPr>
            <w:r w:rsidRPr="0095787D">
              <w:rPr>
                <w:sz w:val="20"/>
                <w:szCs w:val="20"/>
              </w:rPr>
              <w:t>Tvec_logKONdivOFF_DNA{probe</w:t>
            </w:r>
            <w:r w:rsidR="00442EE0">
              <w:rPr>
                <w:sz w:val="20"/>
                <w:szCs w:val="20"/>
              </w:rPr>
              <w:t xml:space="preserve"> ID</w:t>
            </w:r>
            <w:r w:rsidRPr="0095787D">
              <w:rPr>
                <w:sz w:val="20"/>
                <w:szCs w:val="20"/>
              </w:rPr>
              <w:t>} =</w:t>
            </w:r>
            <w:r w:rsidR="00442EE0">
              <w:rPr>
                <w:sz w:val="20"/>
                <w:szCs w:val="20"/>
              </w:rPr>
              <w:t xml:space="preserve"> </w:t>
            </w:r>
            <w:r w:rsidRPr="0095787D">
              <w:rPr>
                <w:sz w:val="20"/>
                <w:szCs w:val="20"/>
              </w:rPr>
              <w:t>log10(Probe off-target Binding Affinity/Probe on-target Binding Affinity).</w:t>
            </w:r>
          </w:p>
        </w:tc>
      </w:tr>
      <w:tr w:rsidR="00A935C3" w:rsidRPr="00280978" w14:paraId="0C14332A"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8CABB72" w14:textId="477DB6AE" w:rsidR="00A935C3" w:rsidRPr="0095787D" w:rsidRDefault="00A935C3" w:rsidP="00A935C3">
            <w:pPr>
              <w:spacing w:after="0"/>
              <w:rPr>
                <w:sz w:val="20"/>
                <w:szCs w:val="20"/>
              </w:rPr>
            </w:pPr>
            <w:r w:rsidRPr="0095787D">
              <w:rPr>
                <w:sz w:val="20"/>
                <w:szCs w:val="20"/>
              </w:rPr>
              <w:t>Tvec_logKOFFdivCOMP_DNA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4C34654" w14:textId="5700D5FB" w:rsidR="00A935C3" w:rsidRPr="0095787D" w:rsidRDefault="00A935C3" w:rsidP="00A935C3">
            <w:pPr>
              <w:spacing w:after="0"/>
              <w:rPr>
                <w:sz w:val="20"/>
                <w:szCs w:val="20"/>
              </w:rPr>
            </w:pPr>
            <w:r w:rsidRPr="0095787D">
              <w:rPr>
                <w:sz w:val="20"/>
                <w:szCs w:val="20"/>
              </w:rPr>
              <w:t>A Cell Array for each probe ID that records the log10(binding affinity) of probes binding DNA off-target IDs relative to the DNA off-target complementary strand log10(off-target complementary strand binding affinity), with multiple hits to the same target repeating for each site within that target they bind.</w:t>
            </w:r>
          </w:p>
          <w:p w14:paraId="3485CCF2" w14:textId="7A9EFDA4" w:rsidR="00A935C3" w:rsidRPr="0095787D" w:rsidRDefault="00A935C3" w:rsidP="00A935C3">
            <w:pPr>
              <w:spacing w:after="0"/>
              <w:rPr>
                <w:sz w:val="20"/>
                <w:szCs w:val="20"/>
              </w:rPr>
            </w:pPr>
            <w:r w:rsidRPr="0095787D">
              <w:rPr>
                <w:sz w:val="20"/>
                <w:szCs w:val="20"/>
              </w:rPr>
              <w:t>Tvec_logKOFFdivCOMP_DNA{probe</w:t>
            </w:r>
            <w:r w:rsidR="00442EE0">
              <w:rPr>
                <w:sz w:val="20"/>
                <w:szCs w:val="20"/>
              </w:rPr>
              <w:t xml:space="preserve"> ID</w:t>
            </w:r>
            <w:r w:rsidRPr="0095787D">
              <w:rPr>
                <w:sz w:val="20"/>
                <w:szCs w:val="20"/>
              </w:rPr>
              <w:t>} = log10(Probe off-target Binding Affinity/off-target complementary strand Binding Affinity).</w:t>
            </w:r>
          </w:p>
        </w:tc>
      </w:tr>
      <w:tr w:rsidR="00A935C3" w:rsidRPr="00280978" w14:paraId="7AF8789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29393D6" w14:textId="1BD4CD57" w:rsidR="00A935C3" w:rsidRPr="0095787D" w:rsidRDefault="00A935C3" w:rsidP="00A935C3">
            <w:pPr>
              <w:spacing w:after="0"/>
              <w:rPr>
                <w:sz w:val="20"/>
                <w:szCs w:val="20"/>
              </w:rPr>
            </w:pPr>
            <w:r w:rsidRPr="0095787D">
              <w:rPr>
                <w:sz w:val="20"/>
                <w:szCs w:val="20"/>
              </w:rPr>
              <w:lastRenderedPageBreak/>
              <w:t>Tvec_logCOMPdivKOFF_DNA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4BC39AE" w14:textId="1082E637" w:rsidR="00A935C3" w:rsidRPr="0095787D" w:rsidRDefault="00A935C3" w:rsidP="00A935C3">
            <w:pPr>
              <w:spacing w:after="0"/>
              <w:rPr>
                <w:sz w:val="20"/>
                <w:szCs w:val="20"/>
              </w:rPr>
            </w:pPr>
            <w:r w:rsidRPr="0095787D">
              <w:rPr>
                <w:sz w:val="20"/>
                <w:szCs w:val="20"/>
              </w:rPr>
              <w:t>A Cell Array for each probe ID that records the log10(DNA off-target complementary strand binding affinity) relative to the probes' log10(DNA off-target IDs binding affinity), with multiple hits to the same target repeating for each site within that target they bind.</w:t>
            </w:r>
          </w:p>
          <w:p w14:paraId="63FD9FA6" w14:textId="69598A1E" w:rsidR="00A935C3" w:rsidRPr="0095787D" w:rsidRDefault="00A935C3" w:rsidP="00A935C3">
            <w:pPr>
              <w:spacing w:after="0"/>
              <w:rPr>
                <w:sz w:val="20"/>
                <w:szCs w:val="20"/>
              </w:rPr>
            </w:pPr>
            <w:r w:rsidRPr="0095787D">
              <w:rPr>
                <w:sz w:val="20"/>
                <w:szCs w:val="20"/>
              </w:rPr>
              <w:t>Tvec_logCOMPdivKOFF_DNA{probe</w:t>
            </w:r>
            <w:r w:rsidR="00442EE0">
              <w:rPr>
                <w:sz w:val="20"/>
                <w:szCs w:val="20"/>
              </w:rPr>
              <w:t xml:space="preserve"> ID</w:t>
            </w:r>
            <w:r w:rsidRPr="0095787D">
              <w:rPr>
                <w:sz w:val="20"/>
                <w:szCs w:val="20"/>
              </w:rPr>
              <w:t>} =</w:t>
            </w:r>
          </w:p>
          <w:p w14:paraId="13E2A289" w14:textId="1F202357" w:rsidR="00A935C3" w:rsidRPr="0095787D" w:rsidRDefault="00A935C3" w:rsidP="00A935C3">
            <w:pPr>
              <w:spacing w:after="0"/>
              <w:rPr>
                <w:sz w:val="20"/>
                <w:szCs w:val="20"/>
              </w:rPr>
            </w:pPr>
            <w:r w:rsidRPr="0095787D">
              <w:rPr>
                <w:sz w:val="20"/>
                <w:szCs w:val="20"/>
              </w:rPr>
              <w:t xml:space="preserve"> log10(off-target complementary strand Binding Affinity/Probe off-target Binding Affinity).</w:t>
            </w:r>
          </w:p>
          <w:p w14:paraId="629B4D7C" w14:textId="08DB77D4" w:rsidR="00A935C3" w:rsidRPr="0095787D" w:rsidRDefault="00A935C3" w:rsidP="00A935C3">
            <w:pPr>
              <w:spacing w:after="0"/>
              <w:rPr>
                <w:sz w:val="20"/>
                <w:szCs w:val="20"/>
              </w:rPr>
            </w:pPr>
            <w:r w:rsidRPr="0095787D">
              <w:rPr>
                <w:sz w:val="20"/>
                <w:szCs w:val="20"/>
              </w:rPr>
              <w:t>It is empty if the probe has no DNA off-targets.</w:t>
            </w:r>
          </w:p>
        </w:tc>
      </w:tr>
      <w:bookmarkEnd w:id="457"/>
      <w:tr w:rsidR="00A935C3" w:rsidRPr="00280978" w14:paraId="6F937309"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6110F50" w14:textId="340DE127" w:rsidR="00A935C3" w:rsidRPr="0095787D" w:rsidRDefault="00A935C3" w:rsidP="00A935C3">
            <w:pPr>
              <w:spacing w:after="0"/>
              <w:rPr>
                <w:sz w:val="20"/>
                <w:szCs w:val="20"/>
              </w:rPr>
            </w:pPr>
            <w:r w:rsidRPr="0095787D">
              <w:rPr>
                <w:sz w:val="20"/>
                <w:szCs w:val="20"/>
              </w:rPr>
              <w:t>NTPvec_DNAsingle</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D2E0C8A" w14:textId="76BAE054" w:rsidR="00A935C3" w:rsidRPr="0095787D" w:rsidRDefault="00A935C3" w:rsidP="00A935C3">
            <w:pPr>
              <w:spacing w:after="0"/>
              <w:rPr>
                <w:sz w:val="20"/>
                <w:szCs w:val="20"/>
              </w:rPr>
            </w:pPr>
            <w:r w:rsidRPr="0095787D">
              <w:rPr>
                <w:sz w:val="20"/>
                <w:szCs w:val="20"/>
              </w:rPr>
              <w:t>A list for each off-DNA target ID, the number of unique probe IDs it binds, excluding those that bind more than once.</w:t>
            </w:r>
          </w:p>
          <w:p w14:paraId="17854ACE" w14:textId="706F6A56" w:rsidR="00A935C3" w:rsidRPr="0095787D" w:rsidRDefault="00A935C3" w:rsidP="00A935C3">
            <w:pPr>
              <w:spacing w:after="0"/>
              <w:rPr>
                <w:sz w:val="20"/>
                <w:szCs w:val="20"/>
              </w:rPr>
            </w:pPr>
            <w:r w:rsidRPr="0095787D">
              <w:rPr>
                <w:sz w:val="20"/>
                <w:szCs w:val="20"/>
              </w:rPr>
              <w:t xml:space="preserve">NTPvec_DNAsingle(off-target DNA </w:t>
            </w:r>
            <w:r w:rsidR="00442EE0">
              <w:rPr>
                <w:sz w:val="20"/>
                <w:szCs w:val="20"/>
              </w:rPr>
              <w:t>ID</w:t>
            </w:r>
            <w:r w:rsidRPr="0095787D">
              <w:rPr>
                <w:sz w:val="20"/>
                <w:szCs w:val="20"/>
              </w:rPr>
              <w:t xml:space="preserve">) = number of probe </w:t>
            </w:r>
            <w:r w:rsidR="00442EE0">
              <w:rPr>
                <w:sz w:val="20"/>
                <w:szCs w:val="20"/>
              </w:rPr>
              <w:t>ID</w:t>
            </w:r>
            <w:r w:rsidRPr="0095787D">
              <w:rPr>
                <w:sz w:val="20"/>
                <w:szCs w:val="20"/>
              </w:rPr>
              <w:t>s that the probe binds to once.</w:t>
            </w:r>
          </w:p>
        </w:tc>
      </w:tr>
      <w:tr w:rsidR="00A935C3" w:rsidRPr="00280978" w14:paraId="1CCE8D9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6B114F0" w14:textId="33F03547" w:rsidR="00A935C3" w:rsidRPr="0095787D" w:rsidRDefault="00A935C3" w:rsidP="00A935C3">
            <w:pPr>
              <w:spacing w:after="0"/>
              <w:rPr>
                <w:sz w:val="20"/>
                <w:szCs w:val="20"/>
              </w:rPr>
            </w:pPr>
            <w:r w:rsidRPr="0095787D">
              <w:rPr>
                <w:sz w:val="20"/>
                <w:szCs w:val="20"/>
              </w:rPr>
              <w:t>NTPvec_DNAmulti</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5008C2A" w14:textId="713FE1CF" w:rsidR="00A935C3" w:rsidRPr="0095787D" w:rsidRDefault="00A935C3" w:rsidP="00A935C3">
            <w:pPr>
              <w:spacing w:after="0"/>
              <w:rPr>
                <w:sz w:val="20"/>
                <w:szCs w:val="20"/>
              </w:rPr>
            </w:pPr>
            <w:r w:rsidRPr="0095787D">
              <w:rPr>
                <w:sz w:val="20"/>
                <w:szCs w:val="20"/>
              </w:rPr>
              <w:t xml:space="preserve">A list for each off-DNA target </w:t>
            </w:r>
            <w:r w:rsidR="00442EE0">
              <w:rPr>
                <w:sz w:val="20"/>
                <w:szCs w:val="20"/>
              </w:rPr>
              <w:t>ID</w:t>
            </w:r>
            <w:r w:rsidRPr="0095787D">
              <w:rPr>
                <w:sz w:val="20"/>
                <w:szCs w:val="20"/>
              </w:rPr>
              <w:t xml:space="preserve">, the number of unique probe </w:t>
            </w:r>
            <w:r w:rsidR="00442EE0">
              <w:rPr>
                <w:sz w:val="20"/>
                <w:szCs w:val="20"/>
              </w:rPr>
              <w:t>ID</w:t>
            </w:r>
            <w:r w:rsidRPr="0095787D">
              <w:rPr>
                <w:sz w:val="20"/>
                <w:szCs w:val="20"/>
              </w:rPr>
              <w:t>s it binds, including more than once.</w:t>
            </w:r>
          </w:p>
          <w:p w14:paraId="527CE79F" w14:textId="201FC77A" w:rsidR="00A935C3" w:rsidRPr="0095787D" w:rsidRDefault="00A935C3" w:rsidP="00A935C3">
            <w:pPr>
              <w:spacing w:after="0"/>
              <w:rPr>
                <w:sz w:val="20"/>
                <w:szCs w:val="20"/>
              </w:rPr>
            </w:pPr>
            <w:r w:rsidRPr="0095787D">
              <w:rPr>
                <w:sz w:val="20"/>
                <w:szCs w:val="20"/>
              </w:rPr>
              <w:t xml:space="preserve">NTPvec_DNAmulti(off-target DNA </w:t>
            </w:r>
            <w:r w:rsidR="00442EE0">
              <w:rPr>
                <w:sz w:val="20"/>
                <w:szCs w:val="20"/>
              </w:rPr>
              <w:t>ID</w:t>
            </w:r>
            <w:r w:rsidRPr="0095787D">
              <w:rPr>
                <w:sz w:val="20"/>
                <w:szCs w:val="20"/>
              </w:rPr>
              <w:t xml:space="preserve">) = number of probe </w:t>
            </w:r>
            <w:r w:rsidR="00442EE0">
              <w:rPr>
                <w:sz w:val="20"/>
                <w:szCs w:val="20"/>
              </w:rPr>
              <w:t>ID</w:t>
            </w:r>
            <w:r w:rsidRPr="0095787D">
              <w:rPr>
                <w:sz w:val="20"/>
                <w:szCs w:val="20"/>
              </w:rPr>
              <w:t>s that the probe binds to any number of times.</w:t>
            </w:r>
          </w:p>
        </w:tc>
      </w:tr>
      <w:tr w:rsidR="00A935C3" w:rsidRPr="00280978" w14:paraId="678A78CD"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B1A90A1" w14:textId="3AB28043" w:rsidR="00A935C3" w:rsidRPr="0095787D" w:rsidRDefault="00A935C3" w:rsidP="00A935C3">
            <w:pPr>
              <w:spacing w:after="0"/>
              <w:rPr>
                <w:sz w:val="20"/>
                <w:szCs w:val="20"/>
              </w:rPr>
            </w:pPr>
            <w:r w:rsidRPr="0095787D">
              <w:rPr>
                <w:sz w:val="20"/>
                <w:szCs w:val="20"/>
              </w:rPr>
              <w:t>TSvec_DNA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C70D1C7" w14:textId="4485F7B9"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list of binding sites on DNA off-target </w:t>
            </w:r>
            <w:r w:rsidR="00442EE0">
              <w:rPr>
                <w:sz w:val="20"/>
                <w:szCs w:val="20"/>
              </w:rPr>
              <w:t>ID</w:t>
            </w:r>
            <w:r w:rsidRPr="0095787D">
              <w:rPr>
                <w:sz w:val="20"/>
                <w:szCs w:val="20"/>
              </w:rPr>
              <w:t>s that probes that bind it will bind, with multiple hits to the same target repeating for each site within that target they bind.</w:t>
            </w:r>
          </w:p>
          <w:p w14:paraId="052B41DD" w14:textId="7C0B3552" w:rsidR="00A935C3" w:rsidRPr="0095787D" w:rsidRDefault="00A935C3" w:rsidP="00A935C3">
            <w:pPr>
              <w:spacing w:after="0"/>
              <w:rPr>
                <w:sz w:val="20"/>
                <w:szCs w:val="20"/>
              </w:rPr>
            </w:pPr>
            <w:r w:rsidRPr="0095787D">
              <w:rPr>
                <w:sz w:val="20"/>
                <w:szCs w:val="20"/>
              </w:rPr>
              <w:t xml:space="preserve">TSvec_DNA{DNA off-target </w:t>
            </w:r>
            <w:r w:rsidR="00442EE0">
              <w:rPr>
                <w:sz w:val="20"/>
                <w:szCs w:val="20"/>
              </w:rPr>
              <w:t>ID</w:t>
            </w:r>
            <w:r w:rsidRPr="0095787D">
              <w:rPr>
                <w:sz w:val="20"/>
                <w:szCs w:val="20"/>
              </w:rPr>
              <w:t>} = Target Sites Probe Binds</w:t>
            </w:r>
          </w:p>
        </w:tc>
      </w:tr>
      <w:tr w:rsidR="00A935C3" w:rsidRPr="00280978" w14:paraId="2B14B895"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6492F2F" w14:textId="6CEF5AA9" w:rsidR="00A935C3" w:rsidRPr="0095787D" w:rsidRDefault="00A935C3" w:rsidP="00A935C3">
            <w:pPr>
              <w:spacing w:after="0"/>
              <w:rPr>
                <w:sz w:val="20"/>
                <w:szCs w:val="20"/>
              </w:rPr>
            </w:pPr>
            <w:r w:rsidRPr="0095787D">
              <w:rPr>
                <w:sz w:val="20"/>
                <w:szCs w:val="20"/>
              </w:rPr>
              <w:t>TPvec_DNA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AA48DF6" w14:textId="431DD2F1"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list of probe </w:t>
            </w:r>
            <w:r w:rsidR="00442EE0">
              <w:rPr>
                <w:sz w:val="20"/>
                <w:szCs w:val="20"/>
              </w:rPr>
              <w:t>ID</w:t>
            </w:r>
            <w:r w:rsidRPr="0095787D">
              <w:rPr>
                <w:sz w:val="20"/>
                <w:szCs w:val="20"/>
              </w:rPr>
              <w:t>s, with multiple hits to the same target repeating for each site within that target they bind.</w:t>
            </w:r>
          </w:p>
          <w:p w14:paraId="00A3E855" w14:textId="4FA753EF" w:rsidR="00A935C3" w:rsidRPr="0095787D" w:rsidRDefault="00A935C3" w:rsidP="00A935C3">
            <w:pPr>
              <w:spacing w:after="0"/>
              <w:rPr>
                <w:sz w:val="20"/>
                <w:szCs w:val="20"/>
              </w:rPr>
            </w:pPr>
            <w:r w:rsidRPr="0095787D">
              <w:rPr>
                <w:sz w:val="20"/>
                <w:szCs w:val="20"/>
              </w:rPr>
              <w:t xml:space="preserve">TPvec_DNA{DNA off-target </w:t>
            </w:r>
            <w:r w:rsidR="00442EE0">
              <w:rPr>
                <w:sz w:val="20"/>
                <w:szCs w:val="20"/>
              </w:rPr>
              <w:t>ID</w:t>
            </w:r>
            <w:r w:rsidRPr="0095787D">
              <w:rPr>
                <w:sz w:val="20"/>
                <w:szCs w:val="20"/>
              </w:rPr>
              <w:t xml:space="preserve">} = Probe </w:t>
            </w:r>
            <w:r w:rsidR="00442EE0">
              <w:rPr>
                <w:sz w:val="20"/>
                <w:szCs w:val="20"/>
              </w:rPr>
              <w:t>ID</w:t>
            </w:r>
            <w:r w:rsidRPr="0095787D">
              <w:rPr>
                <w:sz w:val="20"/>
                <w:szCs w:val="20"/>
              </w:rPr>
              <w:t>s that Bind Target.</w:t>
            </w:r>
          </w:p>
        </w:tc>
      </w:tr>
      <w:tr w:rsidR="00A935C3" w:rsidRPr="00280978" w14:paraId="203B1A19"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4F9EC58" w14:textId="3575FACF" w:rsidR="00A935C3" w:rsidRPr="0095787D" w:rsidRDefault="00A935C3" w:rsidP="00A935C3">
            <w:pPr>
              <w:spacing w:after="0"/>
              <w:rPr>
                <w:sz w:val="20"/>
                <w:szCs w:val="20"/>
              </w:rPr>
            </w:pPr>
            <w:r w:rsidRPr="0095787D">
              <w:rPr>
                <w:sz w:val="20"/>
                <w:szCs w:val="20"/>
              </w:rPr>
              <w:t>TPvec_logKOFF_DNA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86F1319" w14:textId="01FE6739"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log10(binding affinity) of probes binding that </w:t>
            </w:r>
            <w:r w:rsidR="00442EE0">
              <w:rPr>
                <w:sz w:val="20"/>
                <w:szCs w:val="20"/>
              </w:rPr>
              <w:t>ID</w:t>
            </w:r>
            <w:r w:rsidRPr="0095787D">
              <w:rPr>
                <w:sz w:val="20"/>
                <w:szCs w:val="20"/>
              </w:rPr>
              <w:t>, with multiple hits to the same target repeating for each site within that DNA off-target they bind. In a matrix form, where each row is the binding affinity of the probe binding event 1xN, where N is the total number of probe binding events on the DNA off-target ID.</w:t>
            </w:r>
          </w:p>
          <w:p w14:paraId="483C6672" w14:textId="5724E697" w:rsidR="00A935C3" w:rsidRPr="0095787D" w:rsidRDefault="00A935C3" w:rsidP="00A935C3">
            <w:pPr>
              <w:spacing w:after="0"/>
              <w:rPr>
                <w:sz w:val="20"/>
                <w:szCs w:val="20"/>
              </w:rPr>
            </w:pPr>
            <w:r w:rsidRPr="0095787D">
              <w:rPr>
                <w:sz w:val="20"/>
                <w:szCs w:val="20"/>
              </w:rPr>
              <w:t xml:space="preserve">TPvec_logKOFF_DNA{DNA off-target </w:t>
            </w:r>
            <w:r w:rsidR="00442EE0">
              <w:rPr>
                <w:sz w:val="20"/>
                <w:szCs w:val="20"/>
              </w:rPr>
              <w:t>ID</w:t>
            </w:r>
            <w:r w:rsidRPr="0095787D">
              <w:rPr>
                <w:sz w:val="20"/>
                <w:szCs w:val="20"/>
              </w:rPr>
              <w:t xml:space="preserve">} = </w:t>
            </w:r>
          </w:p>
          <w:p w14:paraId="12ECC480" w14:textId="4EE5D19A" w:rsidR="00A935C3" w:rsidRPr="0095787D" w:rsidRDefault="00A935C3" w:rsidP="00A935C3">
            <w:pPr>
              <w:spacing w:after="0"/>
              <w:rPr>
                <w:sz w:val="20"/>
                <w:szCs w:val="20"/>
              </w:rPr>
            </w:pPr>
            <w:r w:rsidRPr="0095787D">
              <w:rPr>
                <w:sz w:val="20"/>
                <w:szCs w:val="20"/>
              </w:rPr>
              <w:t xml:space="preserve"> log10(probe</w:t>
            </w:r>
            <w:r w:rsidR="00442EE0">
              <w:rPr>
                <w:sz w:val="20"/>
                <w:szCs w:val="20"/>
              </w:rPr>
              <w:t xml:space="preserve"> ID</w:t>
            </w:r>
            <w:r w:rsidRPr="0095787D">
              <w:rPr>
                <w:sz w:val="20"/>
                <w:szCs w:val="20"/>
              </w:rPr>
              <w:t xml:space="preserve"> DNA off-target Binding Affinity).</w:t>
            </w:r>
          </w:p>
        </w:tc>
      </w:tr>
      <w:tr w:rsidR="00A935C3" w:rsidRPr="00280978" w14:paraId="2AF334A3"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6650262" w14:textId="0A23A2F5" w:rsidR="00A935C3" w:rsidRPr="0095787D" w:rsidRDefault="00A935C3" w:rsidP="00A935C3">
            <w:pPr>
              <w:spacing w:after="0"/>
              <w:rPr>
                <w:sz w:val="20"/>
                <w:szCs w:val="20"/>
              </w:rPr>
            </w:pPr>
            <w:r w:rsidRPr="0095787D">
              <w:rPr>
                <w:sz w:val="20"/>
                <w:szCs w:val="20"/>
              </w:rPr>
              <w:t>TPvec_logKOFFdivON_DNA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5389350" w14:textId="4F01F402" w:rsidR="00A935C3" w:rsidRPr="0095787D" w:rsidRDefault="00A935C3" w:rsidP="00A935C3">
            <w:pPr>
              <w:spacing w:after="0"/>
              <w:rPr>
                <w:sz w:val="20"/>
                <w:szCs w:val="20"/>
              </w:rPr>
            </w:pPr>
            <w:r w:rsidRPr="0095787D">
              <w:rPr>
                <w:sz w:val="20"/>
                <w:szCs w:val="20"/>
              </w:rPr>
              <w:t>A Cell Array for each DNA off-target ID that records the log10(binding affinity) of probes binding that ID relative to log10(probe on-target binding affinity), with multiple hits to the same target repeating for each site within that off-target they bind. In a matrix form, where each row is the log10 binding affinity off/on-target ratio of the probe binding event 1xN, where N is the total number of probe binding events on the DNA off-target ID.</w:t>
            </w:r>
          </w:p>
          <w:p w14:paraId="46784C36" w14:textId="7F188464" w:rsidR="00A935C3" w:rsidRPr="0095787D" w:rsidRDefault="00A935C3" w:rsidP="00A935C3">
            <w:pPr>
              <w:spacing w:after="0"/>
              <w:rPr>
                <w:sz w:val="20"/>
                <w:szCs w:val="20"/>
              </w:rPr>
            </w:pPr>
            <w:r w:rsidRPr="0095787D">
              <w:rPr>
                <w:sz w:val="20"/>
                <w:szCs w:val="20"/>
              </w:rPr>
              <w:lastRenderedPageBreak/>
              <w:t xml:space="preserve">TPvec_logKOFFdivON_DNA{DNA off-target </w:t>
            </w:r>
            <w:r w:rsidR="00442EE0">
              <w:rPr>
                <w:sz w:val="20"/>
                <w:szCs w:val="20"/>
              </w:rPr>
              <w:t>ID</w:t>
            </w:r>
            <w:r w:rsidRPr="0095787D">
              <w:rPr>
                <w:sz w:val="20"/>
                <w:szCs w:val="20"/>
              </w:rPr>
              <w:t xml:space="preserve">} = </w:t>
            </w:r>
          </w:p>
          <w:p w14:paraId="3C192026" w14:textId="6B59FD67" w:rsidR="00A935C3" w:rsidRPr="0095787D" w:rsidRDefault="00A935C3" w:rsidP="00A935C3">
            <w:pPr>
              <w:spacing w:after="0"/>
              <w:rPr>
                <w:sz w:val="20"/>
                <w:szCs w:val="20"/>
              </w:rPr>
            </w:pPr>
            <w:r w:rsidRPr="0095787D">
              <w:rPr>
                <w:sz w:val="20"/>
                <w:szCs w:val="20"/>
              </w:rPr>
              <w:t xml:space="preserve"> log10(probe </w:t>
            </w:r>
            <w:r w:rsidR="00442EE0">
              <w:rPr>
                <w:sz w:val="20"/>
                <w:szCs w:val="20"/>
              </w:rPr>
              <w:t>ID</w:t>
            </w:r>
            <w:r w:rsidRPr="0095787D">
              <w:rPr>
                <w:sz w:val="20"/>
                <w:szCs w:val="20"/>
              </w:rPr>
              <w:t xml:space="preserve"> DNA off-target Binding Affinity/probe </w:t>
            </w:r>
            <w:r w:rsidR="00442EE0">
              <w:rPr>
                <w:sz w:val="20"/>
                <w:szCs w:val="20"/>
              </w:rPr>
              <w:t>ID</w:t>
            </w:r>
            <w:r w:rsidRPr="0095787D">
              <w:rPr>
                <w:sz w:val="20"/>
                <w:szCs w:val="20"/>
              </w:rPr>
              <w:t xml:space="preserve"> on-target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r w:rsidR="00A935C3" w:rsidRPr="00280978" w14:paraId="67CA9627"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F371B18" w14:textId="142F369F" w:rsidR="00A935C3" w:rsidRPr="0095787D" w:rsidRDefault="00A935C3" w:rsidP="00A935C3">
            <w:pPr>
              <w:spacing w:after="0"/>
              <w:rPr>
                <w:sz w:val="20"/>
                <w:szCs w:val="20"/>
              </w:rPr>
            </w:pPr>
            <w:r w:rsidRPr="0095787D">
              <w:rPr>
                <w:sz w:val="20"/>
                <w:szCs w:val="20"/>
              </w:rPr>
              <w:lastRenderedPageBreak/>
              <w:t>TPvec_logKONdivOFF_DNA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C0F20A1" w14:textId="28500556" w:rsidR="00A935C3" w:rsidRPr="0095787D" w:rsidRDefault="00A935C3" w:rsidP="00A935C3">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for probes that bind that DNA off-target the log10(on-target binding affinity) of probes binding that ID relative to log10(probe off-target binding affinity at DNA off-target </w:t>
            </w:r>
            <w:r w:rsidR="00442EE0">
              <w:rPr>
                <w:sz w:val="20"/>
                <w:szCs w:val="20"/>
              </w:rPr>
              <w:t>ID</w:t>
            </w:r>
            <w:r w:rsidRPr="0095787D">
              <w:rPr>
                <w:sz w:val="20"/>
                <w:szCs w:val="20"/>
              </w:rPr>
              <w:t>), with multiple hits to the same target repeating for each site within that off-target they bind. In a matrix form, where each row is the log10 binding affinity on/off-target ratio of the probe binding event 1xN, where N is the total number of probe binding events on the DNA off-target ID.</w:t>
            </w:r>
          </w:p>
          <w:p w14:paraId="3B638473" w14:textId="3639C423" w:rsidR="00A935C3" w:rsidRPr="0095787D" w:rsidRDefault="00A935C3" w:rsidP="00A935C3">
            <w:pPr>
              <w:spacing w:after="0"/>
              <w:rPr>
                <w:sz w:val="20"/>
                <w:szCs w:val="20"/>
              </w:rPr>
            </w:pPr>
            <w:r w:rsidRPr="0095787D">
              <w:rPr>
                <w:sz w:val="20"/>
                <w:szCs w:val="20"/>
              </w:rPr>
              <w:t xml:space="preserve">TPvec_logKONdivOFF_DNA{DNA off-target </w:t>
            </w:r>
            <w:r w:rsidR="00442EE0">
              <w:rPr>
                <w:sz w:val="20"/>
                <w:szCs w:val="20"/>
              </w:rPr>
              <w:t>ID</w:t>
            </w:r>
            <w:r w:rsidRPr="0095787D">
              <w:rPr>
                <w:sz w:val="20"/>
                <w:szCs w:val="20"/>
              </w:rPr>
              <w:t xml:space="preserve">} = </w:t>
            </w:r>
          </w:p>
          <w:p w14:paraId="1017454F" w14:textId="6021835B" w:rsidR="00A935C3" w:rsidRPr="0095787D" w:rsidRDefault="00A935C3" w:rsidP="00A935C3">
            <w:pPr>
              <w:spacing w:after="0"/>
              <w:rPr>
                <w:sz w:val="20"/>
                <w:szCs w:val="20"/>
              </w:rPr>
            </w:pPr>
            <w:r w:rsidRPr="0095787D">
              <w:rPr>
                <w:sz w:val="20"/>
                <w:szCs w:val="20"/>
              </w:rPr>
              <w:t xml:space="preserve"> log10(probe </w:t>
            </w:r>
            <w:r w:rsidR="00442EE0">
              <w:rPr>
                <w:sz w:val="20"/>
                <w:szCs w:val="20"/>
              </w:rPr>
              <w:t>ID</w:t>
            </w:r>
            <w:r w:rsidRPr="0095787D">
              <w:rPr>
                <w:sz w:val="20"/>
                <w:szCs w:val="20"/>
              </w:rPr>
              <w:t xml:space="preserve"> on-target Binding Affinity/probe </w:t>
            </w:r>
            <w:r w:rsidR="00442EE0">
              <w:rPr>
                <w:sz w:val="20"/>
                <w:szCs w:val="20"/>
              </w:rPr>
              <w:t>ID</w:t>
            </w:r>
            <w:r w:rsidRPr="0095787D">
              <w:rPr>
                <w:sz w:val="20"/>
                <w:szCs w:val="20"/>
              </w:rPr>
              <w:t xml:space="preserve"> DNA off-target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r w:rsidR="007A664F" w:rsidRPr="00280978" w14:paraId="4B7B6DE5"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1EF47AF" w14:textId="724F2C47" w:rsidR="007A664F" w:rsidRPr="0095787D" w:rsidRDefault="007A664F" w:rsidP="007A664F">
            <w:pPr>
              <w:spacing w:after="0"/>
              <w:rPr>
                <w:sz w:val="20"/>
                <w:szCs w:val="20"/>
              </w:rPr>
            </w:pPr>
            <w:r w:rsidRPr="0095787D">
              <w:rPr>
                <w:sz w:val="20"/>
                <w:szCs w:val="20"/>
              </w:rPr>
              <w:t>TPvec_logKOFFdivCOMP_DNA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E8224A0" w14:textId="5787ECDD" w:rsidR="007A664F" w:rsidRPr="0095787D" w:rsidRDefault="007A664F" w:rsidP="007A664F">
            <w:pPr>
              <w:spacing w:after="0"/>
              <w:rPr>
                <w:sz w:val="20"/>
                <w:szCs w:val="20"/>
              </w:rPr>
            </w:pPr>
            <w:r w:rsidRPr="0095787D">
              <w:rPr>
                <w:sz w:val="20"/>
                <w:szCs w:val="20"/>
              </w:rPr>
              <w:t xml:space="preserve">A Cell Array for each DNA off-target </w:t>
            </w:r>
            <w:r w:rsidR="00442EE0">
              <w:rPr>
                <w:sz w:val="20"/>
                <w:szCs w:val="20"/>
              </w:rPr>
              <w:t>ID</w:t>
            </w:r>
            <w:r w:rsidRPr="0095787D">
              <w:rPr>
                <w:sz w:val="20"/>
                <w:szCs w:val="20"/>
              </w:rPr>
              <w:t xml:space="preserve"> that records the log10(binding affinity) of probes binding that ID relative to log10(target complementary strand binding affinity), with multiple hits to the same target repeating for each site within that off-target they bind. In a matrix form, where each row is the log10 </w:t>
            </w:r>
            <w:r w:rsidR="00C34106" w:rsidRPr="0095787D">
              <w:rPr>
                <w:sz w:val="20"/>
                <w:szCs w:val="20"/>
              </w:rPr>
              <w:t>of the off</w:t>
            </w:r>
            <w:r w:rsidR="00C34106">
              <w:rPr>
                <w:sz w:val="20"/>
                <w:szCs w:val="20"/>
              </w:rPr>
              <w:t xml:space="preserve">-target </w:t>
            </w:r>
            <w:r w:rsidRPr="0095787D">
              <w:rPr>
                <w:sz w:val="20"/>
                <w:szCs w:val="20"/>
              </w:rPr>
              <w:t xml:space="preserve">binding affinity </w:t>
            </w:r>
            <w:r w:rsidR="00C34106">
              <w:rPr>
                <w:sz w:val="20"/>
                <w:szCs w:val="20"/>
              </w:rPr>
              <w:t xml:space="preserve">to the </w:t>
            </w:r>
            <w:r w:rsidRPr="0095787D">
              <w:rPr>
                <w:sz w:val="20"/>
                <w:szCs w:val="20"/>
              </w:rPr>
              <w:t>complementary-target</w:t>
            </w:r>
            <w:r w:rsidR="00C34106">
              <w:rPr>
                <w:sz w:val="20"/>
                <w:szCs w:val="20"/>
              </w:rPr>
              <w:t xml:space="preserve"> binding affinity</w:t>
            </w:r>
            <w:r w:rsidRPr="0095787D">
              <w:rPr>
                <w:sz w:val="20"/>
                <w:szCs w:val="20"/>
              </w:rPr>
              <w:t xml:space="preserve"> ratio of the probe binding event 1xN, where N is the total number of probe binding events on the DNA off-target ID.</w:t>
            </w:r>
          </w:p>
          <w:p w14:paraId="51C3EABC" w14:textId="75A87FD3" w:rsidR="007A664F" w:rsidRPr="0095787D" w:rsidRDefault="007A664F" w:rsidP="007A664F">
            <w:pPr>
              <w:spacing w:after="0"/>
              <w:rPr>
                <w:sz w:val="20"/>
                <w:szCs w:val="20"/>
              </w:rPr>
            </w:pPr>
            <w:r w:rsidRPr="0095787D">
              <w:rPr>
                <w:sz w:val="20"/>
                <w:szCs w:val="20"/>
              </w:rPr>
              <w:t xml:space="preserve">TPvec_logKOFFdivCOMP_DNA{DNA off-target </w:t>
            </w:r>
            <w:r w:rsidR="00442EE0">
              <w:rPr>
                <w:sz w:val="20"/>
                <w:szCs w:val="20"/>
              </w:rPr>
              <w:t>ID</w:t>
            </w:r>
            <w:r w:rsidRPr="0095787D">
              <w:rPr>
                <w:sz w:val="20"/>
                <w:szCs w:val="20"/>
              </w:rPr>
              <w:t xml:space="preserve">} = </w:t>
            </w:r>
          </w:p>
          <w:p w14:paraId="339DE588" w14:textId="2AAAE6B6" w:rsidR="007A664F" w:rsidRPr="0095787D" w:rsidRDefault="007A664F" w:rsidP="007A664F">
            <w:pPr>
              <w:spacing w:after="0"/>
              <w:rPr>
                <w:sz w:val="20"/>
                <w:szCs w:val="20"/>
              </w:rPr>
            </w:pPr>
            <w:r w:rsidRPr="0095787D">
              <w:rPr>
                <w:sz w:val="20"/>
                <w:szCs w:val="20"/>
              </w:rPr>
              <w:t xml:space="preserve"> log10(probe </w:t>
            </w:r>
            <w:r w:rsidR="00442EE0">
              <w:rPr>
                <w:sz w:val="20"/>
                <w:szCs w:val="20"/>
              </w:rPr>
              <w:t>ID</w:t>
            </w:r>
            <w:r w:rsidRPr="0095787D">
              <w:rPr>
                <w:sz w:val="20"/>
                <w:szCs w:val="20"/>
              </w:rPr>
              <w:t xml:space="preserve"> DNA off-target Binding Affinity/DNA off-target complementary strand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r w:rsidR="007A664F" w:rsidRPr="00280978" w14:paraId="33CC92CE" w14:textId="77777777" w:rsidTr="0054107C">
        <w:tc>
          <w:tcPr>
            <w:tcW w:w="269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3889299" w14:textId="62629AAC" w:rsidR="007A664F" w:rsidRPr="0095787D" w:rsidRDefault="007A664F" w:rsidP="007A664F">
            <w:pPr>
              <w:spacing w:after="0"/>
              <w:rPr>
                <w:sz w:val="20"/>
                <w:szCs w:val="20"/>
              </w:rPr>
            </w:pPr>
            <w:r w:rsidRPr="0095787D">
              <w:rPr>
                <w:sz w:val="20"/>
                <w:szCs w:val="20"/>
              </w:rPr>
              <w:t>TPvec_logCOMPdivKOFF_DNA</w:t>
            </w:r>
          </w:p>
        </w:tc>
        <w:tc>
          <w:tcPr>
            <w:tcW w:w="593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C61DB5D" w14:textId="3391FF38" w:rsidR="007A664F" w:rsidRPr="0095787D" w:rsidRDefault="007A664F" w:rsidP="007A664F">
            <w:pPr>
              <w:spacing w:after="0"/>
              <w:rPr>
                <w:sz w:val="20"/>
                <w:szCs w:val="20"/>
              </w:rPr>
            </w:pPr>
            <w:r w:rsidRPr="0095787D">
              <w:rPr>
                <w:sz w:val="20"/>
                <w:szCs w:val="20"/>
              </w:rPr>
              <w:t xml:space="preserve">A Cell Array for each DNA off-target ID that records the for probes that bind that DNA off-target the log10(off-target complementary strand DNA off-target binding affinity) of probes binding that DNA off-target ID relative to log10(probe off-target binding affinity at DNA off-target </w:t>
            </w:r>
            <w:r w:rsidR="00442EE0">
              <w:rPr>
                <w:sz w:val="20"/>
                <w:szCs w:val="20"/>
              </w:rPr>
              <w:t>ID</w:t>
            </w:r>
            <w:r w:rsidRPr="0095787D">
              <w:rPr>
                <w:sz w:val="20"/>
                <w:szCs w:val="20"/>
              </w:rPr>
              <w:t>), with multiple hits to the same target repeating for each site within that off-target they bind. In a matrix form, where each row is the log10 binding affinity complementary/off-target ratio of the probe binding event 1xN, where N is the total number of probe binding events on the DNA off-target ID.</w:t>
            </w:r>
          </w:p>
          <w:p w14:paraId="212931E3" w14:textId="2098DD1C" w:rsidR="007A664F" w:rsidRPr="0095787D" w:rsidRDefault="007A664F" w:rsidP="007A664F">
            <w:pPr>
              <w:spacing w:after="0"/>
              <w:rPr>
                <w:sz w:val="20"/>
                <w:szCs w:val="20"/>
              </w:rPr>
            </w:pPr>
            <w:r w:rsidRPr="0095787D">
              <w:rPr>
                <w:sz w:val="20"/>
                <w:szCs w:val="20"/>
              </w:rPr>
              <w:t xml:space="preserve">TPvec_logKONdivOFF_DNA{DNA off-target </w:t>
            </w:r>
            <w:r w:rsidR="00442EE0">
              <w:rPr>
                <w:sz w:val="20"/>
                <w:szCs w:val="20"/>
              </w:rPr>
              <w:t>ID</w:t>
            </w:r>
            <w:r w:rsidRPr="0095787D">
              <w:rPr>
                <w:sz w:val="20"/>
                <w:szCs w:val="20"/>
              </w:rPr>
              <w:t xml:space="preserve">} = </w:t>
            </w:r>
          </w:p>
          <w:p w14:paraId="096CF3AB" w14:textId="57A2DD8B" w:rsidR="007A664F" w:rsidRPr="0095787D" w:rsidRDefault="007A664F" w:rsidP="007A664F">
            <w:pPr>
              <w:spacing w:after="0"/>
              <w:rPr>
                <w:sz w:val="20"/>
                <w:szCs w:val="20"/>
              </w:rPr>
            </w:pPr>
            <w:r w:rsidRPr="0095787D">
              <w:rPr>
                <w:sz w:val="20"/>
                <w:szCs w:val="20"/>
              </w:rPr>
              <w:t xml:space="preserve"> log10(DNA off-target complementary strand Binding Affinity/probe </w:t>
            </w:r>
            <w:r w:rsidR="00442EE0">
              <w:rPr>
                <w:sz w:val="20"/>
                <w:szCs w:val="20"/>
              </w:rPr>
              <w:t>ID</w:t>
            </w:r>
            <w:r w:rsidRPr="0095787D">
              <w:rPr>
                <w:sz w:val="20"/>
                <w:szCs w:val="20"/>
              </w:rPr>
              <w:t xml:space="preserve"> DNA off-target Binding affinity for all probe </w:t>
            </w:r>
            <w:r w:rsidR="00442EE0">
              <w:rPr>
                <w:sz w:val="20"/>
                <w:szCs w:val="20"/>
              </w:rPr>
              <w:t>ID</w:t>
            </w:r>
            <w:r w:rsidRPr="0095787D">
              <w:rPr>
                <w:sz w:val="20"/>
                <w:szCs w:val="20"/>
              </w:rPr>
              <w:t xml:space="preserve">s that bind DNA off-target </w:t>
            </w:r>
            <w:r w:rsidR="00442EE0">
              <w:rPr>
                <w:sz w:val="20"/>
                <w:szCs w:val="20"/>
              </w:rPr>
              <w:t>ID</w:t>
            </w:r>
            <w:r w:rsidRPr="0095787D">
              <w:rPr>
                <w:sz w:val="20"/>
                <w:szCs w:val="20"/>
              </w:rPr>
              <w:t>).</w:t>
            </w:r>
          </w:p>
        </w:tc>
      </w:tr>
    </w:tbl>
    <w:p w14:paraId="65AB735F" w14:textId="25E6B02F" w:rsidR="00434D80" w:rsidRDefault="00434D80" w:rsidP="00434D80">
      <w:pPr>
        <w:pStyle w:val="Heading2"/>
      </w:pPr>
      <w:r>
        <w:lastRenderedPageBreak/>
        <w:t>Outputs in</w:t>
      </w:r>
      <w:r w:rsidR="00C559FD">
        <w:t xml:space="preserve"> </w:t>
      </w:r>
      <w:r w:rsidR="00C559FD" w:rsidRPr="00C559FD">
        <w:t>(GeneName)_AccessionID_chosen.mat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7010"/>
      </w:tblGrid>
      <w:tr w:rsidR="00534DD9" w:rsidRPr="00280978" w14:paraId="6CBAA88B" w14:textId="77777777" w:rsidTr="00D501FD">
        <w:tc>
          <w:tcPr>
            <w:tcW w:w="16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9938A4D" w14:textId="77777777" w:rsidR="00534DD9" w:rsidRPr="00280978" w:rsidRDefault="00534DD9" w:rsidP="00706A39">
            <w:pPr>
              <w:spacing w:after="0"/>
              <w:rPr>
                <w:b/>
                <w:bCs/>
                <w:sz w:val="20"/>
                <w:szCs w:val="20"/>
              </w:rPr>
            </w:pPr>
            <w:r>
              <w:rPr>
                <w:b/>
                <w:bCs/>
                <w:sz w:val="20"/>
                <w:szCs w:val="20"/>
              </w:rPr>
              <w:t xml:space="preserve">Variable </w:t>
            </w:r>
            <w:r w:rsidRPr="00280978">
              <w:rPr>
                <w:b/>
                <w:bCs/>
                <w:sz w:val="20"/>
                <w:szCs w:val="20"/>
              </w:rPr>
              <w:t>Name</w:t>
            </w:r>
          </w:p>
        </w:tc>
        <w:tc>
          <w:tcPr>
            <w:tcW w:w="70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C2D9BB1" w14:textId="77777777" w:rsidR="00534DD9" w:rsidRPr="00280978" w:rsidRDefault="00534DD9" w:rsidP="00706A39">
            <w:pPr>
              <w:spacing w:after="0"/>
              <w:rPr>
                <w:b/>
                <w:bCs/>
                <w:sz w:val="20"/>
                <w:szCs w:val="20"/>
              </w:rPr>
            </w:pPr>
            <w:r w:rsidRPr="00280978">
              <w:rPr>
                <w:b/>
                <w:bCs/>
                <w:sz w:val="20"/>
                <w:szCs w:val="20"/>
              </w:rPr>
              <w:t>Description</w:t>
            </w:r>
          </w:p>
        </w:tc>
      </w:tr>
      <w:tr w:rsidR="00534DD9" w:rsidRPr="00280978" w14:paraId="371CF534" w14:textId="77777777" w:rsidTr="00D501FD">
        <w:tc>
          <w:tcPr>
            <w:tcW w:w="16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FE0D521" w14:textId="2000F1E8" w:rsidR="00534DD9" w:rsidRPr="00280978" w:rsidRDefault="00534DD9" w:rsidP="00706A39">
            <w:pPr>
              <w:spacing w:after="0"/>
              <w:rPr>
                <w:sz w:val="20"/>
                <w:szCs w:val="20"/>
              </w:rPr>
            </w:pPr>
            <w:r>
              <w:rPr>
                <w:sz w:val="20"/>
                <w:szCs w:val="20"/>
              </w:rPr>
              <w:t>chosenProbes</w:t>
            </w:r>
          </w:p>
        </w:tc>
        <w:tc>
          <w:tcPr>
            <w:tcW w:w="70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5D3DE8" w14:textId="349A95D1" w:rsidR="00534DD9" w:rsidRPr="00280978" w:rsidRDefault="00D501FD" w:rsidP="00706A39">
            <w:pPr>
              <w:spacing w:after="0"/>
              <w:rPr>
                <w:sz w:val="20"/>
                <w:szCs w:val="20"/>
              </w:rPr>
            </w:pPr>
            <w:r>
              <w:rPr>
                <w:sz w:val="20"/>
                <w:szCs w:val="20"/>
              </w:rPr>
              <w:t>The probe tile positions of all final designed probes in the order in which TrueProbes designs them.</w:t>
            </w:r>
          </w:p>
        </w:tc>
      </w:tr>
    </w:tbl>
    <w:p w14:paraId="45EF3E9B" w14:textId="39CC83CE" w:rsidR="00434D80" w:rsidRDefault="00434D80" w:rsidP="00DF294F">
      <w:pPr>
        <w:pStyle w:val="Heading2"/>
      </w:pPr>
      <w:r>
        <w:t>Outputs in</w:t>
      </w:r>
      <w:r w:rsidR="00C559FD">
        <w:t xml:space="preserve"> </w:t>
      </w:r>
      <w:r w:rsidR="00C559FD" w:rsidRPr="00C559FD">
        <w:t>(</w:t>
      </w:r>
      <w:r w:rsidR="009E2361">
        <w:t>GeneName)</w:t>
      </w:r>
      <w:r w:rsidR="00C559FD" w:rsidRPr="00C559FD">
        <w:t>_AccessionID_probes_final_MaxProbes_max.xlsx</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590"/>
        <w:gridCol w:w="5030"/>
      </w:tblGrid>
      <w:tr w:rsidR="006F7156" w:rsidRPr="006F7156" w14:paraId="235C8697"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FAC5717" w14:textId="2B9034DE" w:rsidR="006F7156" w:rsidRPr="0095787D" w:rsidRDefault="006F7156" w:rsidP="00230C2B">
            <w:pPr>
              <w:spacing w:after="0"/>
              <w:rPr>
                <w:b/>
                <w:bCs/>
                <w:sz w:val="20"/>
                <w:szCs w:val="20"/>
              </w:rPr>
            </w:pPr>
            <w:r w:rsidRPr="0095787D">
              <w:rPr>
                <w:b/>
                <w:bCs/>
                <w:sz w:val="20"/>
                <w:szCs w:val="20"/>
              </w:rPr>
              <w:t>Column Name</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1960576" w14:textId="77777777" w:rsidR="006F7156" w:rsidRPr="0095787D" w:rsidRDefault="006F7156" w:rsidP="00230C2B">
            <w:pPr>
              <w:spacing w:after="0"/>
              <w:rPr>
                <w:b/>
                <w:bCs/>
                <w:sz w:val="20"/>
                <w:szCs w:val="20"/>
              </w:rPr>
            </w:pPr>
            <w:r w:rsidRPr="0095787D">
              <w:rPr>
                <w:b/>
                <w:bCs/>
                <w:sz w:val="20"/>
                <w:szCs w:val="20"/>
              </w:rPr>
              <w:t>Description</w:t>
            </w:r>
          </w:p>
        </w:tc>
      </w:tr>
      <w:tr w:rsidR="006F7156" w:rsidRPr="006F7156" w14:paraId="2D5BE160"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A4191C" w14:textId="00F0BF44" w:rsidR="006F7156" w:rsidRPr="0095787D" w:rsidRDefault="006F7156" w:rsidP="00230C2B">
            <w:pPr>
              <w:spacing w:after="0"/>
              <w:rPr>
                <w:sz w:val="20"/>
                <w:szCs w:val="20"/>
              </w:rPr>
            </w:pPr>
            <w:r w:rsidRPr="0095787D">
              <w:rPr>
                <w:sz w:val="20"/>
                <w:szCs w:val="20"/>
              </w:rPr>
              <w:t xml:space="preserve">Probe </w:t>
            </w:r>
            <w:r w:rsidR="00230C2B" w:rsidRPr="0095787D">
              <w:rPr>
                <w:sz w:val="20"/>
                <w:szCs w:val="20"/>
              </w:rPr>
              <w:t>Target</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564213C" w14:textId="69DCC37C" w:rsidR="006F7156" w:rsidRPr="0095787D" w:rsidRDefault="006F7156" w:rsidP="00230C2B">
            <w:pPr>
              <w:spacing w:after="0"/>
              <w:rPr>
                <w:sz w:val="20"/>
                <w:szCs w:val="20"/>
              </w:rPr>
            </w:pPr>
            <w:r w:rsidRPr="0095787D">
              <w:rPr>
                <w:sz w:val="20"/>
                <w:szCs w:val="20"/>
              </w:rPr>
              <w:t>Target Accession ID</w:t>
            </w:r>
          </w:p>
        </w:tc>
      </w:tr>
      <w:tr w:rsidR="006F7156" w:rsidRPr="006F7156" w14:paraId="0E1DFD42"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8E1ECE7" w14:textId="74C14B2F" w:rsidR="006F7156" w:rsidRPr="0095787D" w:rsidRDefault="006F7156" w:rsidP="00230C2B">
            <w:pPr>
              <w:spacing w:after="0"/>
              <w:rPr>
                <w:sz w:val="20"/>
                <w:szCs w:val="20"/>
              </w:rPr>
            </w:pPr>
            <w:r w:rsidRPr="0095787D">
              <w:rPr>
                <w:sz w:val="20"/>
                <w:szCs w:val="20"/>
              </w:rPr>
              <w:t>Transcript Name</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E4A2944" w14:textId="7B55A23A" w:rsidR="006F7156" w:rsidRPr="0095787D" w:rsidRDefault="006F7156" w:rsidP="00230C2B">
            <w:pPr>
              <w:spacing w:after="0"/>
              <w:rPr>
                <w:sz w:val="20"/>
                <w:szCs w:val="20"/>
              </w:rPr>
            </w:pPr>
            <w:r w:rsidRPr="0095787D">
              <w:rPr>
                <w:sz w:val="20"/>
                <w:szCs w:val="20"/>
              </w:rPr>
              <w:t>Name of Target</w:t>
            </w:r>
          </w:p>
        </w:tc>
      </w:tr>
      <w:tr w:rsidR="006F7156" w:rsidRPr="006F7156" w14:paraId="4F05D66C"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898181" w14:textId="43655DDB" w:rsidR="006F7156" w:rsidRPr="0095787D" w:rsidRDefault="006F7156" w:rsidP="00230C2B">
            <w:pPr>
              <w:spacing w:after="0"/>
              <w:rPr>
                <w:sz w:val="20"/>
                <w:szCs w:val="20"/>
              </w:rPr>
            </w:pPr>
            <w:r w:rsidRPr="0095787D">
              <w:rPr>
                <w:sz w:val="20"/>
                <w:szCs w:val="20"/>
              </w:rPr>
              <w:t>Base Position Start</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939F200" w14:textId="749CD9AB" w:rsidR="006F7156" w:rsidRPr="0095787D" w:rsidRDefault="006F7156" w:rsidP="00230C2B">
            <w:pPr>
              <w:spacing w:after="0"/>
              <w:rPr>
                <w:sz w:val="20"/>
                <w:szCs w:val="20"/>
              </w:rPr>
            </w:pPr>
            <w:r w:rsidRPr="0095787D">
              <w:rPr>
                <w:sz w:val="20"/>
                <w:szCs w:val="20"/>
              </w:rPr>
              <w:t xml:space="preserve">First nt position where </w:t>
            </w:r>
            <w:r w:rsidR="00230C2B" w:rsidRPr="0095787D">
              <w:rPr>
                <w:sz w:val="20"/>
                <w:szCs w:val="20"/>
              </w:rPr>
              <w:t xml:space="preserve">the </w:t>
            </w:r>
            <w:r w:rsidRPr="0095787D">
              <w:rPr>
                <w:sz w:val="20"/>
                <w:szCs w:val="20"/>
              </w:rPr>
              <w:t xml:space="preserve">sequence starts on </w:t>
            </w:r>
            <w:r w:rsidR="00230C2B" w:rsidRPr="0095787D">
              <w:rPr>
                <w:sz w:val="20"/>
                <w:szCs w:val="20"/>
              </w:rPr>
              <w:t xml:space="preserve">the </w:t>
            </w:r>
            <w:r w:rsidRPr="0095787D">
              <w:rPr>
                <w:sz w:val="20"/>
                <w:szCs w:val="20"/>
              </w:rPr>
              <w:t>target</w:t>
            </w:r>
          </w:p>
        </w:tc>
      </w:tr>
      <w:tr w:rsidR="006F7156" w:rsidRPr="006F7156" w14:paraId="58F984D2"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83E8BD" w14:textId="652A8802" w:rsidR="006F7156" w:rsidRPr="0095787D" w:rsidRDefault="006F7156" w:rsidP="00230C2B">
            <w:pPr>
              <w:spacing w:after="0"/>
              <w:rPr>
                <w:sz w:val="20"/>
                <w:szCs w:val="20"/>
              </w:rPr>
            </w:pPr>
            <w:r w:rsidRPr="0095787D">
              <w:rPr>
                <w:sz w:val="20"/>
                <w:szCs w:val="20"/>
              </w:rPr>
              <w:t>Base Position End</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B849949" w14:textId="67E87AD4" w:rsidR="006F7156" w:rsidRPr="0095787D" w:rsidRDefault="006F7156" w:rsidP="00230C2B">
            <w:pPr>
              <w:spacing w:after="0"/>
              <w:rPr>
                <w:sz w:val="20"/>
                <w:szCs w:val="20"/>
              </w:rPr>
            </w:pPr>
            <w:r w:rsidRPr="0095787D">
              <w:rPr>
                <w:sz w:val="20"/>
                <w:szCs w:val="20"/>
              </w:rPr>
              <w:t xml:space="preserve">Last nt position where </w:t>
            </w:r>
            <w:r w:rsidR="00230C2B" w:rsidRPr="0095787D">
              <w:rPr>
                <w:sz w:val="20"/>
                <w:szCs w:val="20"/>
              </w:rPr>
              <w:t xml:space="preserve">the </w:t>
            </w:r>
            <w:r w:rsidRPr="0095787D">
              <w:rPr>
                <w:sz w:val="20"/>
                <w:szCs w:val="20"/>
              </w:rPr>
              <w:t xml:space="preserve">sequence occurs on </w:t>
            </w:r>
            <w:r w:rsidR="00230C2B" w:rsidRPr="0095787D">
              <w:rPr>
                <w:sz w:val="20"/>
                <w:szCs w:val="20"/>
              </w:rPr>
              <w:t xml:space="preserve">the </w:t>
            </w:r>
            <w:r w:rsidRPr="0095787D">
              <w:rPr>
                <w:sz w:val="20"/>
                <w:szCs w:val="20"/>
              </w:rPr>
              <w:t>target</w:t>
            </w:r>
          </w:p>
        </w:tc>
      </w:tr>
      <w:tr w:rsidR="006F7156" w:rsidRPr="006F7156" w14:paraId="55B1258C"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B307D2" w14:textId="1D8F63BC" w:rsidR="006F7156" w:rsidRPr="0095787D" w:rsidRDefault="006F7156" w:rsidP="00230C2B">
            <w:pPr>
              <w:spacing w:after="0"/>
              <w:rPr>
                <w:sz w:val="20"/>
                <w:szCs w:val="20"/>
              </w:rPr>
            </w:pPr>
            <w:r w:rsidRPr="0095787D">
              <w:rPr>
                <w:sz w:val="20"/>
                <w:szCs w:val="20"/>
              </w:rPr>
              <w:t xml:space="preserve">Probe Sequence </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83FE140" w14:textId="302BE7A7" w:rsidR="006F7156" w:rsidRPr="0095787D" w:rsidRDefault="006F7156" w:rsidP="00230C2B">
            <w:pPr>
              <w:spacing w:after="0"/>
              <w:rPr>
                <w:sz w:val="20"/>
                <w:szCs w:val="20"/>
              </w:rPr>
            </w:pPr>
            <w:r w:rsidRPr="0095787D">
              <w:rPr>
                <w:sz w:val="20"/>
                <w:szCs w:val="20"/>
              </w:rPr>
              <w:t>Probe 5’-&gt;3’ Oligonucleotide Sequence</w:t>
            </w:r>
          </w:p>
        </w:tc>
      </w:tr>
      <w:tr w:rsidR="006F7156" w:rsidRPr="006F7156" w14:paraId="3D54B8F7"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79E62F0" w14:textId="47E4B029" w:rsidR="006F7156" w:rsidRPr="0095787D" w:rsidRDefault="006F7156" w:rsidP="00230C2B">
            <w:pPr>
              <w:spacing w:after="0"/>
              <w:rPr>
                <w:sz w:val="20"/>
                <w:szCs w:val="20"/>
              </w:rPr>
            </w:pPr>
            <w:r w:rsidRPr="0095787D">
              <w:rPr>
                <w:sz w:val="20"/>
                <w:szCs w:val="20"/>
              </w:rPr>
              <w:t>Probe Length</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2464868" w14:textId="57F5D4D0" w:rsidR="006F7156" w:rsidRPr="0095787D" w:rsidRDefault="006F7156" w:rsidP="00230C2B">
            <w:pPr>
              <w:spacing w:after="0"/>
              <w:rPr>
                <w:sz w:val="20"/>
                <w:szCs w:val="20"/>
              </w:rPr>
            </w:pPr>
            <w:r w:rsidRPr="0095787D">
              <w:rPr>
                <w:sz w:val="20"/>
                <w:szCs w:val="20"/>
              </w:rPr>
              <w:t>Number of nucleotides in the probe</w:t>
            </w:r>
          </w:p>
        </w:tc>
      </w:tr>
      <w:tr w:rsidR="006F7156" w:rsidRPr="006F7156" w14:paraId="67663859"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FCD416" w14:textId="74CDFB32" w:rsidR="006F7156" w:rsidRPr="0095787D" w:rsidRDefault="006F7156" w:rsidP="00230C2B">
            <w:pPr>
              <w:spacing w:after="0"/>
              <w:rPr>
                <w:sz w:val="20"/>
                <w:szCs w:val="20"/>
              </w:rPr>
            </w:pPr>
            <w:r w:rsidRPr="0095787D">
              <w:rPr>
                <w:sz w:val="20"/>
                <w:szCs w:val="20"/>
              </w:rPr>
              <w:t>GC Fraction</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612F73" w14:textId="64F3DFA9" w:rsidR="006F7156" w:rsidRPr="0095787D" w:rsidRDefault="006F7156" w:rsidP="00230C2B">
            <w:pPr>
              <w:spacing w:after="0"/>
              <w:rPr>
                <w:sz w:val="20"/>
                <w:szCs w:val="20"/>
              </w:rPr>
            </w:pPr>
            <w:r w:rsidRPr="0095787D">
              <w:rPr>
                <w:sz w:val="20"/>
                <w:szCs w:val="20"/>
              </w:rPr>
              <w:t>Probe GC Percentage</w:t>
            </w:r>
          </w:p>
        </w:tc>
      </w:tr>
      <w:tr w:rsidR="006F7156" w:rsidRPr="006F7156" w14:paraId="40AB5100"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001AB29" w14:textId="27925B17" w:rsidR="006F7156" w:rsidRPr="0095787D" w:rsidRDefault="006F7156" w:rsidP="00230C2B">
            <w:pPr>
              <w:spacing w:after="0"/>
              <w:rPr>
                <w:sz w:val="20"/>
                <w:szCs w:val="20"/>
              </w:rPr>
            </w:pPr>
            <w:r w:rsidRPr="0095787D">
              <w:rPr>
                <w:sz w:val="20"/>
                <w:szCs w:val="20"/>
              </w:rPr>
              <w:t>Probe Tm</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B100562" w14:textId="071F4DA1" w:rsidR="006F7156" w:rsidRPr="0095787D" w:rsidRDefault="006F7156" w:rsidP="00230C2B">
            <w:pPr>
              <w:spacing w:after="0"/>
              <w:rPr>
                <w:sz w:val="20"/>
                <w:szCs w:val="20"/>
              </w:rPr>
            </w:pPr>
            <w:r w:rsidRPr="0095787D">
              <w:rPr>
                <w:sz w:val="20"/>
                <w:szCs w:val="20"/>
              </w:rPr>
              <w:t>Probe Melting Temperature in Celsius</w:t>
            </w:r>
          </w:p>
        </w:tc>
      </w:tr>
      <w:tr w:rsidR="006F7156" w:rsidRPr="006F7156" w14:paraId="19E2BD69"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C1CE43" w14:textId="4E988557" w:rsidR="006F7156" w:rsidRPr="0095787D" w:rsidRDefault="006F7156" w:rsidP="00230C2B">
            <w:pPr>
              <w:spacing w:after="0"/>
              <w:rPr>
                <w:sz w:val="20"/>
                <w:szCs w:val="20"/>
              </w:rPr>
            </w:pPr>
            <w:r w:rsidRPr="0095787D">
              <w:rPr>
                <w:sz w:val="20"/>
                <w:szCs w:val="20"/>
              </w:rPr>
              <w:t>Number of Isoform-Agnostic On-Target Matches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129B76" w14:textId="61EBD7C6" w:rsidR="006F7156" w:rsidRPr="0095787D" w:rsidRDefault="006F7156" w:rsidP="00230C2B">
            <w:pPr>
              <w:spacing w:after="0"/>
              <w:rPr>
                <w:sz w:val="20"/>
                <w:szCs w:val="20"/>
              </w:rPr>
            </w:pPr>
            <w:r w:rsidRPr="0095787D">
              <w:rPr>
                <w:sz w:val="20"/>
                <w:szCs w:val="20"/>
              </w:rPr>
              <w:t>The number of Target Isoforms the probe binds</w:t>
            </w:r>
          </w:p>
        </w:tc>
      </w:tr>
      <w:tr w:rsidR="006F7156" w:rsidRPr="006F7156" w14:paraId="3896D769"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ADE2F7" w14:textId="787D9FCE" w:rsidR="006F7156" w:rsidRPr="0095787D" w:rsidRDefault="006F7156" w:rsidP="00230C2B">
            <w:pPr>
              <w:spacing w:after="0"/>
              <w:rPr>
                <w:sz w:val="20"/>
                <w:szCs w:val="20"/>
              </w:rPr>
            </w:pPr>
            <w:r w:rsidRPr="0095787D">
              <w:rPr>
                <w:sz w:val="20"/>
                <w:szCs w:val="20"/>
              </w:rPr>
              <w:t>Number of Isoform-Specific On-Target Matches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E8F1F3" w14:textId="199C3B96" w:rsidR="006F7156" w:rsidRPr="0095787D" w:rsidRDefault="006F7156" w:rsidP="00230C2B">
            <w:pPr>
              <w:spacing w:after="0"/>
              <w:rPr>
                <w:sz w:val="20"/>
                <w:szCs w:val="20"/>
              </w:rPr>
            </w:pPr>
            <w:r w:rsidRPr="0095787D">
              <w:rPr>
                <w:sz w:val="20"/>
                <w:szCs w:val="20"/>
              </w:rPr>
              <w:t>The number of times the probe binds the desired target Accession ID</w:t>
            </w:r>
          </w:p>
        </w:tc>
      </w:tr>
      <w:tr w:rsidR="006F7156" w:rsidRPr="006F7156" w14:paraId="047F89EC"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D431239" w14:textId="0E24170C" w:rsidR="006F7156" w:rsidRPr="0095787D" w:rsidRDefault="006F7156" w:rsidP="00230C2B">
            <w:pPr>
              <w:spacing w:after="0"/>
              <w:rPr>
                <w:sz w:val="20"/>
                <w:szCs w:val="20"/>
              </w:rPr>
            </w:pPr>
            <w:r w:rsidRPr="0095787D">
              <w:rPr>
                <w:sz w:val="20"/>
                <w:szCs w:val="20"/>
              </w:rPr>
              <w:t>Off-Score</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11EC530" w14:textId="787BBA67" w:rsidR="006F7156" w:rsidRPr="0095787D" w:rsidRDefault="006F7156" w:rsidP="00230C2B">
            <w:pPr>
              <w:spacing w:after="0"/>
              <w:rPr>
                <w:sz w:val="20"/>
                <w:szCs w:val="20"/>
              </w:rPr>
            </w:pPr>
            <w:r w:rsidRPr="0095787D">
              <w:rPr>
                <w:sz w:val="20"/>
                <w:szCs w:val="20"/>
              </w:rPr>
              <w:t xml:space="preserve">Off-Target Score </w:t>
            </w:r>
            <w:r w:rsidR="00230C2B" w:rsidRPr="0095787D">
              <w:rPr>
                <w:sz w:val="20"/>
                <w:szCs w:val="20"/>
              </w:rPr>
              <w:t>combining</w:t>
            </w:r>
            <w:r w:rsidRPr="0095787D">
              <w:rPr>
                <w:sz w:val="20"/>
                <w:szCs w:val="20"/>
              </w:rPr>
              <w:t xml:space="preserve"> </w:t>
            </w:r>
            <w:r w:rsidR="00230C2B" w:rsidRPr="0095787D">
              <w:rPr>
                <w:sz w:val="20"/>
                <w:szCs w:val="20"/>
              </w:rPr>
              <w:t xml:space="preserve">the </w:t>
            </w:r>
            <w:r w:rsidRPr="0095787D">
              <w:rPr>
                <w:sz w:val="20"/>
                <w:szCs w:val="20"/>
              </w:rPr>
              <w:t xml:space="preserve">number of off-targets with/without expression level and binding affinities of </w:t>
            </w:r>
            <w:r w:rsidR="00230C2B" w:rsidRPr="0095787D">
              <w:rPr>
                <w:sz w:val="20"/>
                <w:szCs w:val="20"/>
              </w:rPr>
              <w:t xml:space="preserve">off-targets relative to </w:t>
            </w:r>
            <w:r w:rsidRPr="0095787D">
              <w:rPr>
                <w:sz w:val="20"/>
                <w:szCs w:val="20"/>
              </w:rPr>
              <w:t>on-targets</w:t>
            </w:r>
            <w:r w:rsidR="00230C2B" w:rsidRPr="0095787D">
              <w:rPr>
                <w:sz w:val="20"/>
                <w:szCs w:val="20"/>
              </w:rPr>
              <w:t>.</w:t>
            </w:r>
          </w:p>
        </w:tc>
      </w:tr>
      <w:tr w:rsidR="006F7156" w:rsidRPr="006F7156" w14:paraId="33A7BEA8"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93EFF50" w14:textId="65506A1B" w:rsidR="006F7156" w:rsidRPr="0095787D" w:rsidRDefault="006F7156" w:rsidP="00230C2B">
            <w:pPr>
              <w:spacing w:after="0"/>
              <w:rPr>
                <w:sz w:val="20"/>
                <w:szCs w:val="20"/>
              </w:rPr>
            </w:pPr>
            <w:r w:rsidRPr="0095787D">
              <w:rPr>
                <w:sz w:val="20"/>
                <w:szCs w:val="20"/>
              </w:rPr>
              <w:t>Total Off-Target Matches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0D55843" w14:textId="5E9D252D" w:rsidR="006F7156" w:rsidRPr="0095787D" w:rsidRDefault="00230C2B" w:rsidP="00230C2B">
            <w:pPr>
              <w:spacing w:after="0"/>
              <w:rPr>
                <w:sz w:val="20"/>
                <w:szCs w:val="20"/>
              </w:rPr>
            </w:pPr>
            <w:r w:rsidRPr="0095787D">
              <w:rPr>
                <w:sz w:val="20"/>
                <w:szCs w:val="20"/>
              </w:rPr>
              <w:t>The total number of off-target Matches probe has.</w:t>
            </w:r>
          </w:p>
        </w:tc>
      </w:tr>
      <w:tr w:rsidR="006F7156" w:rsidRPr="006F7156" w14:paraId="5D559A74"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AEF089D" w14:textId="55FE3095" w:rsidR="006F7156" w:rsidRPr="0095787D" w:rsidRDefault="00230C2B" w:rsidP="00230C2B">
            <w:pPr>
              <w:spacing w:after="0"/>
              <w:rPr>
                <w:sz w:val="20"/>
                <w:szCs w:val="20"/>
              </w:rPr>
            </w:pPr>
            <w:r w:rsidRPr="0095787D">
              <w:rPr>
                <w:sz w:val="20"/>
                <w:szCs w:val="20"/>
              </w:rPr>
              <w:t>Number of X Off-Target Matches for X max probe length to Min homology length</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F2A1ADF" w14:textId="7D6A9B56" w:rsidR="006F7156" w:rsidRPr="0095787D" w:rsidRDefault="00230C2B" w:rsidP="00230C2B">
            <w:pPr>
              <w:spacing w:after="0"/>
              <w:rPr>
                <w:sz w:val="20"/>
                <w:szCs w:val="20"/>
              </w:rPr>
            </w:pPr>
            <w:r w:rsidRPr="0095787D">
              <w:rPr>
                <w:sz w:val="20"/>
                <w:szCs w:val="20"/>
              </w:rPr>
              <w:t xml:space="preserve">Columns for </w:t>
            </w:r>
            <w:r w:rsidR="00D501FD" w:rsidRPr="0095787D">
              <w:rPr>
                <w:sz w:val="20"/>
                <w:szCs w:val="20"/>
              </w:rPr>
              <w:t xml:space="preserve">the number of off-targets at each length from the max probe length to the </w:t>
            </w:r>
            <w:r w:rsidRPr="0095787D">
              <w:rPr>
                <w:sz w:val="20"/>
                <w:szCs w:val="20"/>
              </w:rPr>
              <w:t>min homology search size.</w:t>
            </w:r>
          </w:p>
        </w:tc>
      </w:tr>
    </w:tbl>
    <w:p w14:paraId="6D14C719" w14:textId="66202A53" w:rsidR="00434D80" w:rsidRDefault="00434D80" w:rsidP="00434D80">
      <w:pPr>
        <w:pStyle w:val="Heading2"/>
      </w:pPr>
      <w:r>
        <w:t>Outputs in</w:t>
      </w:r>
      <w:r w:rsidR="00C559FD">
        <w:t xml:space="preserve"> </w:t>
      </w:r>
      <w:r w:rsidR="00C559FD" w:rsidRPr="00C559FD">
        <w:t>(GeneName)_AccessionID_TmT_ModelMetrics_SW.mat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320"/>
        <w:gridCol w:w="5300"/>
      </w:tblGrid>
      <w:tr w:rsidR="00D501FD" w:rsidRPr="00280978" w14:paraId="670E9D75"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5C3539" w14:textId="77777777" w:rsidR="00D501FD" w:rsidRPr="0095787D" w:rsidRDefault="00D501FD" w:rsidP="007B0492">
            <w:pPr>
              <w:spacing w:after="0"/>
              <w:rPr>
                <w:b/>
                <w:bCs/>
                <w:sz w:val="20"/>
                <w:szCs w:val="20"/>
              </w:rPr>
            </w:pPr>
            <w:r w:rsidRPr="0095787D">
              <w:rPr>
                <w:b/>
                <w:bCs/>
                <w:sz w:val="20"/>
                <w:szCs w:val="20"/>
              </w:rPr>
              <w:t>Variable Name</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72B821" w14:textId="77777777" w:rsidR="00D501FD" w:rsidRPr="0095787D" w:rsidRDefault="00D501FD" w:rsidP="007B0492">
            <w:pPr>
              <w:spacing w:after="0"/>
              <w:rPr>
                <w:b/>
                <w:bCs/>
                <w:sz w:val="20"/>
                <w:szCs w:val="20"/>
              </w:rPr>
            </w:pPr>
            <w:r w:rsidRPr="0095787D">
              <w:rPr>
                <w:b/>
                <w:bCs/>
                <w:sz w:val="20"/>
                <w:szCs w:val="20"/>
              </w:rPr>
              <w:t>Description</w:t>
            </w:r>
          </w:p>
        </w:tc>
      </w:tr>
      <w:tr w:rsidR="00D501FD" w:rsidRPr="00280978" w14:paraId="384AD869"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6BB78AE" w14:textId="23E2B39D" w:rsidR="00D501FD" w:rsidRPr="0095787D" w:rsidRDefault="00294815" w:rsidP="007B0492">
            <w:pPr>
              <w:spacing w:after="0"/>
              <w:rPr>
                <w:sz w:val="20"/>
                <w:szCs w:val="20"/>
              </w:rPr>
            </w:pPr>
            <w:r w:rsidRPr="0095787D">
              <w:rPr>
                <w:sz w:val="20"/>
                <w:szCs w:val="20"/>
              </w:rPr>
              <w:lastRenderedPageBreak/>
              <w:t>PackingEfficiency</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8D96D82" w14:textId="71E8E003" w:rsidR="00D501FD" w:rsidRPr="0095787D" w:rsidRDefault="00294815" w:rsidP="007B0492">
            <w:pPr>
              <w:spacing w:after="0"/>
              <w:rPr>
                <w:sz w:val="20"/>
                <w:szCs w:val="20"/>
              </w:rPr>
            </w:pPr>
            <w:r w:rsidRPr="0095787D">
              <w:rPr>
                <w:sz w:val="20"/>
                <w:szCs w:val="20"/>
              </w:rPr>
              <w:t>The Number of Probes Designed Relative to the Maximum Number of Probes that Could be Designed Given Probe Length Range, Min Spacing Between Probes, and Max Probes Cutoff.</w:t>
            </w:r>
          </w:p>
        </w:tc>
      </w:tr>
      <w:tr w:rsidR="00AA4387" w:rsidRPr="00280978" w14:paraId="029EFC33"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45ABBC3" w14:textId="5B8BD8C1" w:rsidR="00AA4387" w:rsidRPr="0095787D" w:rsidRDefault="00AA4387" w:rsidP="00AA4387">
            <w:pPr>
              <w:spacing w:after="0"/>
              <w:rPr>
                <w:sz w:val="20"/>
                <w:szCs w:val="20"/>
              </w:rPr>
            </w:pPr>
            <w:r w:rsidRPr="0095787D">
              <w:rPr>
                <w:sz w:val="20"/>
                <w:szCs w:val="20"/>
              </w:rPr>
              <w:t>ProbeSetMetrics.Ns_Config</w:t>
            </w:r>
          </w:p>
          <w:p w14:paraId="3FE8B349" w14:textId="77777777" w:rsidR="00AA4387" w:rsidRPr="0095787D" w:rsidRDefault="00AA4387" w:rsidP="007B0492">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32D840" w14:textId="3B4EED17" w:rsidR="00AA4387" w:rsidRPr="0095787D" w:rsidRDefault="00AA4387" w:rsidP="007B0492">
            <w:pPr>
              <w:spacing w:after="0"/>
              <w:rPr>
                <w:sz w:val="20"/>
                <w:szCs w:val="20"/>
              </w:rPr>
            </w:pPr>
            <w:r w:rsidRPr="0095787D">
              <w:rPr>
                <w:sz w:val="20"/>
                <w:szCs w:val="20"/>
              </w:rPr>
              <w:t>The maximum number of distinct self-hybridization binding sequences a designed probe has.</w:t>
            </w:r>
          </w:p>
        </w:tc>
      </w:tr>
      <w:tr w:rsidR="00AA4387" w:rsidRPr="00280978" w14:paraId="37C96BAC"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76A82D5" w14:textId="5F1269C2" w:rsidR="00AA4387" w:rsidRPr="0095787D" w:rsidRDefault="00AA4387" w:rsidP="00AA4387">
            <w:pPr>
              <w:spacing w:after="0"/>
              <w:rPr>
                <w:sz w:val="20"/>
                <w:szCs w:val="20"/>
              </w:rPr>
            </w:pPr>
            <w:r w:rsidRPr="0095787D">
              <w:rPr>
                <w:sz w:val="20"/>
                <w:szCs w:val="20"/>
              </w:rPr>
              <w:t>ProbeSetMetrics.Nc_Config</w:t>
            </w:r>
          </w:p>
          <w:p w14:paraId="50844465" w14:textId="77777777" w:rsidR="00AA4387" w:rsidRPr="0095787D" w:rsidRDefault="00AA4387" w:rsidP="00AA4387">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40BE17" w14:textId="56EF27F7" w:rsidR="00AA4387" w:rsidRPr="0095787D" w:rsidRDefault="00AA4387" w:rsidP="007B0492">
            <w:pPr>
              <w:spacing w:after="0"/>
              <w:rPr>
                <w:sz w:val="20"/>
                <w:szCs w:val="20"/>
              </w:rPr>
            </w:pPr>
            <w:r w:rsidRPr="0095787D">
              <w:rPr>
                <w:sz w:val="20"/>
                <w:szCs w:val="20"/>
              </w:rPr>
              <w:t>The maximum number of distinct cross-dimerization binding sequences a probe has with another probe.</w:t>
            </w:r>
          </w:p>
        </w:tc>
      </w:tr>
      <w:tr w:rsidR="00AA4387" w:rsidRPr="00280978" w14:paraId="2F3E3980"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8720824" w14:textId="419DFF0C" w:rsidR="00AA4387" w:rsidRPr="0095787D" w:rsidRDefault="00AA4387" w:rsidP="00AA4387">
            <w:pPr>
              <w:spacing w:after="0"/>
              <w:rPr>
                <w:sz w:val="20"/>
                <w:szCs w:val="20"/>
              </w:rPr>
            </w:pPr>
            <w:r w:rsidRPr="0095787D">
              <w:rPr>
                <w:sz w:val="20"/>
                <w:szCs w:val="20"/>
              </w:rPr>
              <w:t>ProbeSetMetrics.Js_RNA</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F8E172" w14:textId="045C9B69" w:rsidR="00AA4387" w:rsidRPr="0095787D" w:rsidRDefault="00AA4387" w:rsidP="007B0492">
            <w:pPr>
              <w:spacing w:after="0"/>
              <w:rPr>
                <w:sz w:val="20"/>
                <w:szCs w:val="20"/>
              </w:rPr>
            </w:pPr>
            <w:r w:rsidRPr="0095787D">
              <w:rPr>
                <w:sz w:val="20"/>
                <w:szCs w:val="20"/>
              </w:rPr>
              <w:t>A Handle function that, when given probe</w:t>
            </w:r>
            <w:r w:rsidR="00442EE0">
              <w:rPr>
                <w:sz w:val="20"/>
                <w:szCs w:val="20"/>
              </w:rPr>
              <w:t xml:space="preserve"> ID</w:t>
            </w:r>
            <w:r w:rsidRPr="0095787D">
              <w:rPr>
                <w:sz w:val="20"/>
                <w:szCs w:val="20"/>
              </w:rPr>
              <w:t>s for a list of tiled probes, returns the unique target</w:t>
            </w:r>
            <w:r w:rsidR="00442EE0">
              <w:rPr>
                <w:sz w:val="20"/>
                <w:szCs w:val="20"/>
              </w:rPr>
              <w:t xml:space="preserve"> ID</w:t>
            </w:r>
            <w:r w:rsidRPr="0095787D">
              <w:rPr>
                <w:sz w:val="20"/>
                <w:szCs w:val="20"/>
              </w:rPr>
              <w:t>s of all RNA targets they bind.</w:t>
            </w:r>
          </w:p>
          <w:p w14:paraId="59AF257E" w14:textId="19228C66" w:rsidR="00AA4387" w:rsidRPr="0095787D" w:rsidRDefault="00AA4387" w:rsidP="007B0492">
            <w:pPr>
              <w:spacing w:after="0"/>
              <w:rPr>
                <w:sz w:val="20"/>
                <w:szCs w:val="20"/>
              </w:rPr>
            </w:pPr>
            <w:r w:rsidRPr="0095787D">
              <w:rPr>
                <w:sz w:val="20"/>
                <w:szCs w:val="20"/>
              </w:rPr>
              <w:t>Js_RNA(Probe Set) = IDs of RNA Targets</w:t>
            </w:r>
          </w:p>
        </w:tc>
      </w:tr>
      <w:tr w:rsidR="00AA4387" w:rsidRPr="00280978" w14:paraId="18D14E7A"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EBA58C" w14:textId="12E80B0A" w:rsidR="00AA4387" w:rsidRPr="0095787D" w:rsidRDefault="00AA4387" w:rsidP="00AA4387">
            <w:pPr>
              <w:spacing w:after="0"/>
              <w:rPr>
                <w:sz w:val="20"/>
                <w:szCs w:val="20"/>
              </w:rPr>
            </w:pPr>
            <w:r w:rsidRPr="0095787D">
              <w:rPr>
                <w:sz w:val="20"/>
                <w:szCs w:val="20"/>
              </w:rPr>
              <w:t>ProbeSetMetrics.Js_DNA</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45B29D" w14:textId="10B451FB" w:rsidR="00AA4387" w:rsidRPr="0095787D" w:rsidRDefault="00AA4387" w:rsidP="00AA4387">
            <w:pPr>
              <w:spacing w:after="0"/>
              <w:rPr>
                <w:sz w:val="20"/>
                <w:szCs w:val="20"/>
              </w:rPr>
            </w:pPr>
            <w:r w:rsidRPr="0095787D">
              <w:rPr>
                <w:sz w:val="20"/>
                <w:szCs w:val="20"/>
              </w:rPr>
              <w:t>A Handle function that, when given probe</w:t>
            </w:r>
            <w:r w:rsidR="00442EE0">
              <w:rPr>
                <w:sz w:val="20"/>
                <w:szCs w:val="20"/>
              </w:rPr>
              <w:t xml:space="preserve"> ID</w:t>
            </w:r>
            <w:r w:rsidRPr="0095787D">
              <w:rPr>
                <w:sz w:val="20"/>
                <w:szCs w:val="20"/>
              </w:rPr>
              <w:t>s for a list of tiled probes, returns the unique target</w:t>
            </w:r>
            <w:r w:rsidR="00442EE0">
              <w:rPr>
                <w:sz w:val="20"/>
                <w:szCs w:val="20"/>
              </w:rPr>
              <w:t xml:space="preserve"> ID</w:t>
            </w:r>
            <w:r w:rsidRPr="0095787D">
              <w:rPr>
                <w:sz w:val="20"/>
                <w:szCs w:val="20"/>
              </w:rPr>
              <w:t>s of all DNA targets they bind.</w:t>
            </w:r>
          </w:p>
          <w:p w14:paraId="443AA4CE" w14:textId="65E1E99B" w:rsidR="00AA4387" w:rsidRPr="0095787D" w:rsidRDefault="00AA4387" w:rsidP="00AA4387">
            <w:pPr>
              <w:spacing w:after="0"/>
              <w:rPr>
                <w:sz w:val="20"/>
                <w:szCs w:val="20"/>
              </w:rPr>
            </w:pPr>
            <w:r w:rsidRPr="0095787D">
              <w:rPr>
                <w:sz w:val="20"/>
                <w:szCs w:val="20"/>
              </w:rPr>
              <w:t>Js_RNA(Probe Set) = IDs of RNA Targets</w:t>
            </w:r>
          </w:p>
        </w:tc>
      </w:tr>
      <w:tr w:rsidR="00AA4387" w:rsidRPr="00280978" w14:paraId="5F9B42FE"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3E967D8" w14:textId="09D0457D" w:rsidR="00AA4387" w:rsidRPr="0095787D" w:rsidRDefault="00AA4387" w:rsidP="00AA4387">
            <w:pPr>
              <w:spacing w:after="0"/>
              <w:rPr>
                <w:sz w:val="20"/>
                <w:szCs w:val="20"/>
              </w:rPr>
            </w:pPr>
            <w:r w:rsidRPr="0095787D">
              <w:rPr>
                <w:sz w:val="20"/>
                <w:szCs w:val="20"/>
              </w:rPr>
              <w:t>ProbeSetMetrics.Js_Sites</w:t>
            </w:r>
          </w:p>
        </w:tc>
        <w:tc>
          <w:tcPr>
            <w:tcW w:w="53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A10384E" w14:textId="2217FDC6" w:rsidR="00AA4387" w:rsidRPr="0095787D" w:rsidRDefault="00AA4387" w:rsidP="00AA4387">
            <w:pPr>
              <w:spacing w:after="0"/>
              <w:rPr>
                <w:sz w:val="20"/>
                <w:szCs w:val="20"/>
              </w:rPr>
            </w:pPr>
            <w:r w:rsidRPr="0095787D">
              <w:rPr>
                <w:sz w:val="20"/>
                <w:szCs w:val="20"/>
              </w:rPr>
              <w:t>A Handle function that, when given probe</w:t>
            </w:r>
            <w:r w:rsidR="00442EE0">
              <w:rPr>
                <w:sz w:val="20"/>
                <w:szCs w:val="20"/>
              </w:rPr>
              <w:t xml:space="preserve"> ID</w:t>
            </w:r>
            <w:r w:rsidRPr="0095787D">
              <w:rPr>
                <w:sz w:val="20"/>
                <w:szCs w:val="20"/>
              </w:rPr>
              <w:t>s for a list of tiled probes, returns the binding site numbers across the targets they bind.</w:t>
            </w:r>
            <w:r w:rsidR="008713B4" w:rsidRPr="0095787D">
              <w:rPr>
                <w:sz w:val="20"/>
                <w:szCs w:val="20"/>
              </w:rPr>
              <w:t xml:space="preserve"> Not ordered by each target, but the unique list of binding site positions.</w:t>
            </w:r>
          </w:p>
          <w:p w14:paraId="5C41B3CA" w14:textId="5273F540" w:rsidR="00AA4387" w:rsidRPr="0095787D" w:rsidRDefault="00AA4387" w:rsidP="00AA4387">
            <w:pPr>
              <w:spacing w:after="0"/>
              <w:rPr>
                <w:sz w:val="20"/>
                <w:szCs w:val="20"/>
              </w:rPr>
            </w:pPr>
            <w:r w:rsidRPr="0095787D">
              <w:rPr>
                <w:sz w:val="20"/>
                <w:szCs w:val="20"/>
              </w:rPr>
              <w:t>Js_</w:t>
            </w:r>
            <w:r w:rsidR="008713B4" w:rsidRPr="0095787D">
              <w:rPr>
                <w:sz w:val="20"/>
                <w:szCs w:val="20"/>
              </w:rPr>
              <w:t>Sites</w:t>
            </w:r>
            <w:r w:rsidRPr="0095787D">
              <w:rPr>
                <w:sz w:val="20"/>
                <w:szCs w:val="20"/>
              </w:rPr>
              <w:t xml:space="preserve">(Probe Set) = </w:t>
            </w:r>
            <w:r w:rsidR="008713B4" w:rsidRPr="0095787D">
              <w:rPr>
                <w:sz w:val="20"/>
                <w:szCs w:val="20"/>
              </w:rPr>
              <w:t xml:space="preserve">Unique </w:t>
            </w:r>
            <w:r w:rsidRPr="0095787D">
              <w:rPr>
                <w:sz w:val="20"/>
                <w:szCs w:val="20"/>
              </w:rPr>
              <w:t>Target Binding Sites</w:t>
            </w:r>
          </w:p>
        </w:tc>
      </w:tr>
      <w:tr w:rsidR="00D501FD" w:rsidRPr="00280978" w14:paraId="22565FF0"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A5D1939" w14:textId="59134A73" w:rsidR="00D501FD" w:rsidRPr="0095787D" w:rsidRDefault="00294815" w:rsidP="007B0492">
            <w:pPr>
              <w:spacing w:after="0"/>
              <w:rPr>
                <w:sz w:val="20"/>
                <w:szCs w:val="20"/>
              </w:rPr>
            </w:pPr>
            <w:r w:rsidRPr="0095787D">
              <w:rPr>
                <w:sz w:val="20"/>
                <w:szCs w:val="20"/>
              </w:rPr>
              <w:t>ProbeSetMetrics. SolutionModels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47D9F55" w14:textId="6DC9EEF7" w:rsidR="00D501FD" w:rsidRPr="0095787D" w:rsidRDefault="00294815" w:rsidP="007B0492">
            <w:pPr>
              <w:spacing w:after="0"/>
              <w:rPr>
                <w:sz w:val="20"/>
                <w:szCs w:val="20"/>
              </w:rPr>
            </w:pPr>
            <w:r w:rsidRPr="0095787D">
              <w:rPr>
                <w:sz w:val="20"/>
                <w:szCs w:val="20"/>
              </w:rPr>
              <w:t>The vector for which Gibbs Model results are evaluated.</w:t>
            </w:r>
          </w:p>
        </w:tc>
      </w:tr>
      <w:tr w:rsidR="00294815" w:rsidRPr="00280978" w14:paraId="7DA60ED6"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FA99D90" w14:textId="77777777" w:rsidR="00294815" w:rsidRPr="0095787D" w:rsidRDefault="00294815" w:rsidP="007B0492">
            <w:pPr>
              <w:spacing w:after="0"/>
              <w:rPr>
                <w:sz w:val="20"/>
                <w:szCs w:val="20"/>
              </w:rPr>
            </w:pPr>
            <w:r w:rsidRPr="0095787D">
              <w:rPr>
                <w:sz w:val="20"/>
                <w:szCs w:val="20"/>
              </w:rPr>
              <w:t>ProbeSetMetrics.</w:t>
            </w:r>
          </w:p>
          <w:p w14:paraId="1D4FD845" w14:textId="7602AD00" w:rsidR="00294815" w:rsidRPr="0095787D" w:rsidRDefault="00294815" w:rsidP="007B0492">
            <w:pPr>
              <w:spacing w:after="0"/>
              <w:rPr>
                <w:sz w:val="20"/>
                <w:szCs w:val="20"/>
              </w:rPr>
            </w:pPr>
            <w:r w:rsidRPr="0095787D">
              <w:rPr>
                <w:sz w:val="20"/>
                <w:szCs w:val="20"/>
              </w:rPr>
              <w:t>SolutionTemperatures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B288C96" w14:textId="6973B627" w:rsidR="00294815" w:rsidRPr="0095787D" w:rsidRDefault="00294815" w:rsidP="007B0492">
            <w:pPr>
              <w:spacing w:after="0"/>
              <w:rPr>
                <w:sz w:val="20"/>
                <w:szCs w:val="20"/>
              </w:rPr>
            </w:pPr>
            <w:r w:rsidRPr="0095787D">
              <w:rPr>
                <w:sz w:val="20"/>
                <w:szCs w:val="20"/>
              </w:rPr>
              <w:t>The vector for which Hybridization Temperatures (°C) results are evaluated.</w:t>
            </w:r>
          </w:p>
        </w:tc>
      </w:tr>
      <w:tr w:rsidR="00294815" w:rsidRPr="00280978" w14:paraId="2DA45295"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442D48D8" w14:textId="77777777" w:rsidR="00294815" w:rsidRPr="0095787D" w:rsidRDefault="00294815" w:rsidP="00294815">
            <w:pPr>
              <w:spacing w:after="0"/>
              <w:rPr>
                <w:sz w:val="20"/>
                <w:szCs w:val="20"/>
              </w:rPr>
            </w:pPr>
            <w:r w:rsidRPr="0095787D">
              <w:rPr>
                <w:sz w:val="20"/>
                <w:szCs w:val="20"/>
              </w:rPr>
              <w:t>ProbeSetMetrics.</w:t>
            </w:r>
          </w:p>
          <w:p w14:paraId="6B9351BA" w14:textId="752A5BB0" w:rsidR="00294815" w:rsidRPr="0095787D" w:rsidRDefault="00294815" w:rsidP="007B0492">
            <w:pPr>
              <w:spacing w:after="0"/>
              <w:rPr>
                <w:sz w:val="20"/>
                <w:szCs w:val="20"/>
              </w:rPr>
            </w:pPr>
            <w:r w:rsidRPr="0095787D">
              <w:rPr>
                <w:sz w:val="20"/>
                <w:szCs w:val="20"/>
              </w:rPr>
              <w:t>SolutionDilutions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DB32BCF" w14:textId="20BD14AE" w:rsidR="00294815" w:rsidRPr="0095787D" w:rsidRDefault="00294815" w:rsidP="007B0492">
            <w:pPr>
              <w:spacing w:after="0"/>
              <w:rPr>
                <w:sz w:val="20"/>
                <w:szCs w:val="20"/>
              </w:rPr>
            </w:pPr>
            <w:r w:rsidRPr="0095787D">
              <w:rPr>
                <w:sz w:val="20"/>
                <w:szCs w:val="20"/>
              </w:rPr>
              <w:t>The vector for the probe concentration dilutions results is evaluated.</w:t>
            </w:r>
          </w:p>
        </w:tc>
      </w:tr>
      <w:tr w:rsidR="00294815" w:rsidRPr="00280978" w14:paraId="2A80BD61"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BA502F2" w14:textId="77777777" w:rsidR="00294815" w:rsidRPr="0095787D" w:rsidRDefault="00294815" w:rsidP="00294815">
            <w:pPr>
              <w:spacing w:after="0"/>
              <w:rPr>
                <w:sz w:val="20"/>
                <w:szCs w:val="20"/>
              </w:rPr>
            </w:pPr>
            <w:r w:rsidRPr="0095787D">
              <w:rPr>
                <w:sz w:val="20"/>
                <w:szCs w:val="20"/>
              </w:rPr>
              <w:t>ProbeSetMetrics.</w:t>
            </w:r>
          </w:p>
          <w:p w14:paraId="4497B88E" w14:textId="750C5AC2" w:rsidR="00294815" w:rsidRPr="0095787D" w:rsidRDefault="00294815" w:rsidP="00294815">
            <w:pPr>
              <w:spacing w:after="0"/>
              <w:rPr>
                <w:sz w:val="20"/>
                <w:szCs w:val="20"/>
              </w:rPr>
            </w:pPr>
            <w:r w:rsidRPr="0095787D">
              <w:rPr>
                <w:sz w:val="20"/>
                <w:szCs w:val="20"/>
              </w:rPr>
              <w:t>SolutionCellLines</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B8FE63F" w14:textId="05789473" w:rsidR="00294815" w:rsidRPr="0095787D" w:rsidRDefault="00294815" w:rsidP="007B0492">
            <w:pPr>
              <w:spacing w:after="0"/>
              <w:rPr>
                <w:sz w:val="20"/>
                <w:szCs w:val="20"/>
              </w:rPr>
            </w:pPr>
            <w:r w:rsidRPr="0095787D">
              <w:rPr>
                <w:sz w:val="20"/>
                <w:szCs w:val="20"/>
              </w:rPr>
              <w:t>The vector of which Cell Line rows in the Expression Matrix all predictions and on/off-target quantifications are generated for.</w:t>
            </w:r>
          </w:p>
        </w:tc>
      </w:tr>
      <w:tr w:rsidR="00294815" w:rsidRPr="00280978" w14:paraId="6DB178B2"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B0F736D" w14:textId="77777777" w:rsidR="00AA4387" w:rsidRPr="0095787D" w:rsidRDefault="00AA4387" w:rsidP="00AA4387">
            <w:pPr>
              <w:spacing w:after="0"/>
              <w:rPr>
                <w:sz w:val="20"/>
                <w:szCs w:val="20"/>
              </w:rPr>
            </w:pPr>
            <w:r w:rsidRPr="0095787D">
              <w:rPr>
                <w:sz w:val="20"/>
                <w:szCs w:val="20"/>
              </w:rPr>
              <w:t>ProbeSetMetrics.</w:t>
            </w:r>
          </w:p>
          <w:p w14:paraId="3F06EC98" w14:textId="5FB3C1D3" w:rsidR="00294815" w:rsidRPr="0095787D" w:rsidRDefault="00294815" w:rsidP="00294815">
            <w:pPr>
              <w:spacing w:after="0"/>
              <w:rPr>
                <w:sz w:val="20"/>
                <w:szCs w:val="20"/>
              </w:rPr>
            </w:pPr>
            <w:r w:rsidRPr="0095787D">
              <w:rPr>
                <w:sz w:val="20"/>
                <w:szCs w:val="20"/>
              </w:rPr>
              <w:t>ModelSolverFunctions_linIndex</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7AF5DE3" w14:textId="464F8B9E" w:rsidR="00294815" w:rsidRPr="0095787D" w:rsidRDefault="00294815" w:rsidP="007B0492">
            <w:pPr>
              <w:spacing w:after="0"/>
              <w:rPr>
                <w:sz w:val="20"/>
                <w:szCs w:val="20"/>
              </w:rPr>
            </w:pPr>
            <w:r w:rsidRPr="0095787D">
              <w:rPr>
                <w:sz w:val="20"/>
                <w:szCs w:val="20"/>
              </w:rPr>
              <w:t>List of Handle Functions used in solving binding equilibrium and probe binding quantification with only indexing binding sites that exist to be most efficient quantification.</w:t>
            </w:r>
          </w:p>
        </w:tc>
      </w:tr>
      <w:tr w:rsidR="00294815" w:rsidRPr="00280978" w14:paraId="1CAB0586"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BDF76D3" w14:textId="77777777" w:rsidR="00AA4387" w:rsidRPr="0095787D" w:rsidRDefault="00AA4387" w:rsidP="00AA4387">
            <w:pPr>
              <w:spacing w:after="0"/>
              <w:rPr>
                <w:sz w:val="20"/>
                <w:szCs w:val="20"/>
              </w:rPr>
            </w:pPr>
            <w:r w:rsidRPr="0095787D">
              <w:rPr>
                <w:sz w:val="20"/>
                <w:szCs w:val="20"/>
              </w:rPr>
              <w:t>ProbeSetMetrics.</w:t>
            </w:r>
          </w:p>
          <w:p w14:paraId="46D6CFE0" w14:textId="7E2B86B1" w:rsidR="00294815" w:rsidRPr="0095787D" w:rsidRDefault="00294815" w:rsidP="00294815">
            <w:pPr>
              <w:spacing w:after="0"/>
              <w:rPr>
                <w:sz w:val="20"/>
                <w:szCs w:val="20"/>
              </w:rPr>
            </w:pPr>
            <w:r w:rsidRPr="0095787D">
              <w:rPr>
                <w:sz w:val="20"/>
                <w:szCs w:val="20"/>
              </w:rPr>
              <w:t>ModelSolverFunctions_5D</w:t>
            </w:r>
          </w:p>
          <w:p w14:paraId="6B1EBDB0" w14:textId="77777777" w:rsidR="00294815" w:rsidRPr="0095787D" w:rsidRDefault="00294815" w:rsidP="00294815">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55FF0F1" w14:textId="74AC14B2" w:rsidR="00294815" w:rsidRPr="0095787D" w:rsidRDefault="00294815" w:rsidP="007B0492">
            <w:pPr>
              <w:spacing w:after="0"/>
              <w:rPr>
                <w:sz w:val="20"/>
                <w:szCs w:val="20"/>
              </w:rPr>
            </w:pPr>
            <w:r w:rsidRPr="0095787D">
              <w:rPr>
                <w:sz w:val="20"/>
                <w:szCs w:val="20"/>
              </w:rPr>
              <w:t>List of Handle Functions used in solving binding equilibrium and probe binding quantification with vector variable inputs of [</w:t>
            </w:r>
            <w:r w:rsidR="00AA4387" w:rsidRPr="0095787D">
              <w:rPr>
                <w:sz w:val="20"/>
                <w:szCs w:val="20"/>
              </w:rPr>
              <w:t>Probe x Target x Site x Model x Cell Line]</w:t>
            </w:r>
          </w:p>
        </w:tc>
      </w:tr>
      <w:tr w:rsidR="00294815" w:rsidRPr="00280978" w14:paraId="6E26BAF2"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273BDC9" w14:textId="77777777" w:rsidR="00AA4387" w:rsidRPr="0095787D" w:rsidRDefault="00AA4387" w:rsidP="00AA4387">
            <w:pPr>
              <w:spacing w:after="0"/>
              <w:rPr>
                <w:sz w:val="20"/>
                <w:szCs w:val="20"/>
              </w:rPr>
            </w:pPr>
            <w:r w:rsidRPr="0095787D">
              <w:rPr>
                <w:sz w:val="20"/>
                <w:szCs w:val="20"/>
              </w:rPr>
              <w:lastRenderedPageBreak/>
              <w:t>ProbeSetMetrics.</w:t>
            </w:r>
          </w:p>
          <w:p w14:paraId="775D96B7" w14:textId="4340183E" w:rsidR="00AA4387" w:rsidRPr="0095787D" w:rsidRDefault="00AA4387" w:rsidP="00AA4387">
            <w:pPr>
              <w:spacing w:after="0"/>
              <w:rPr>
                <w:sz w:val="20"/>
                <w:szCs w:val="20"/>
              </w:rPr>
            </w:pPr>
            <w:r w:rsidRPr="0095787D">
              <w:rPr>
                <w:sz w:val="20"/>
                <w:szCs w:val="20"/>
              </w:rPr>
              <w:t>ModelSolverFunctions_7D</w:t>
            </w:r>
          </w:p>
          <w:p w14:paraId="70F984E6" w14:textId="77777777" w:rsidR="00294815" w:rsidRPr="0095787D" w:rsidRDefault="00294815" w:rsidP="00294815">
            <w:pPr>
              <w:spacing w:after="0"/>
              <w:rPr>
                <w:sz w:val="20"/>
                <w:szCs w:val="20"/>
              </w:rPr>
            </w:pP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F6C708E" w14:textId="0E1F99FE" w:rsidR="00294815" w:rsidRPr="0095787D" w:rsidRDefault="00AA4387" w:rsidP="007B0492">
            <w:pPr>
              <w:spacing w:after="0"/>
              <w:rPr>
                <w:sz w:val="20"/>
                <w:szCs w:val="20"/>
              </w:rPr>
            </w:pPr>
            <w:r w:rsidRPr="0095787D">
              <w:rPr>
                <w:sz w:val="20"/>
                <w:szCs w:val="20"/>
              </w:rPr>
              <w:t>List of Handle Functions used in solving binding equilibrium and probe binding quantification with vector variable inputs of [Probe x Target x Site x Model x Temperature x Dilution x Cell Line].</w:t>
            </w:r>
          </w:p>
        </w:tc>
      </w:tr>
      <w:tr w:rsidR="00AA4387" w:rsidRPr="00280978" w14:paraId="0C156C89"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305C1B7" w14:textId="2C29B5D5" w:rsidR="00AA4387" w:rsidRPr="0095787D" w:rsidRDefault="00AA4387" w:rsidP="00AA4387">
            <w:pPr>
              <w:spacing w:after="0"/>
              <w:rPr>
                <w:sz w:val="20"/>
                <w:szCs w:val="20"/>
              </w:rPr>
            </w:pPr>
            <w:r w:rsidRPr="0095787D">
              <w:rPr>
                <w:sz w:val="20"/>
                <w:szCs w:val="20"/>
              </w:rPr>
              <w:t>ProbeSetMetrics.iter</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EE541AE" w14:textId="2F16FFA2" w:rsidR="00AA4387" w:rsidRPr="0095787D" w:rsidRDefault="00AA4387" w:rsidP="007B0492">
            <w:pPr>
              <w:spacing w:after="0"/>
              <w:rPr>
                <w:sz w:val="20"/>
                <w:szCs w:val="20"/>
              </w:rPr>
            </w:pPr>
            <w:r w:rsidRPr="0095787D">
              <w:rPr>
                <w:sz w:val="20"/>
                <w:szCs w:val="20"/>
              </w:rPr>
              <w:t>The number of iterations of the binding equilibrium model solver needed to get the binding equilibrium at the specified tolerance level.</w:t>
            </w:r>
          </w:p>
        </w:tc>
      </w:tr>
      <w:tr w:rsidR="00AA4387" w:rsidRPr="00280978" w14:paraId="402957CE"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4E1F5D5" w14:textId="2963A95F" w:rsidR="00AA4387" w:rsidRPr="0095787D" w:rsidRDefault="00AA4387" w:rsidP="00AA4387">
            <w:pPr>
              <w:spacing w:after="0"/>
              <w:rPr>
                <w:sz w:val="20"/>
                <w:szCs w:val="20"/>
              </w:rPr>
            </w:pPr>
            <w:r w:rsidRPr="0095787D">
              <w:rPr>
                <w:sz w:val="20"/>
                <w:szCs w:val="20"/>
              </w:rPr>
              <w:t>ProbeSetMetrics.err</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5BA0BAC1" w14:textId="65957355" w:rsidR="00AA4387" w:rsidRPr="0095787D" w:rsidRDefault="00AA4387" w:rsidP="007B0492">
            <w:pPr>
              <w:spacing w:after="0"/>
              <w:rPr>
                <w:sz w:val="20"/>
                <w:szCs w:val="20"/>
              </w:rPr>
            </w:pPr>
            <w:r w:rsidRPr="0095787D">
              <w:rPr>
                <w:sz w:val="20"/>
                <w:szCs w:val="20"/>
              </w:rPr>
              <w:t>The total error of the model equilibrium solution.</w:t>
            </w:r>
          </w:p>
        </w:tc>
      </w:tr>
      <w:tr w:rsidR="00AA4387" w:rsidRPr="00280978" w14:paraId="01AD4014"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32CD805C" w14:textId="2207CE58" w:rsidR="00AA4387" w:rsidRPr="0095787D" w:rsidRDefault="00AA4387" w:rsidP="00AA4387">
            <w:pPr>
              <w:spacing w:after="0"/>
              <w:rPr>
                <w:sz w:val="20"/>
                <w:szCs w:val="20"/>
              </w:rPr>
            </w:pPr>
            <w:r w:rsidRPr="0095787D">
              <w:rPr>
                <w:sz w:val="20"/>
                <w:szCs w:val="20"/>
              </w:rPr>
              <w:t>ProbeSetMetrics.varSSE</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10C21BB2" w14:textId="15637CFA" w:rsidR="00AA4387" w:rsidRPr="0095787D" w:rsidRDefault="00AA4387" w:rsidP="007B0492">
            <w:pPr>
              <w:spacing w:after="0"/>
              <w:rPr>
                <w:sz w:val="20"/>
                <w:szCs w:val="20"/>
              </w:rPr>
            </w:pPr>
            <w:r w:rsidRPr="0095787D">
              <w:rPr>
                <w:sz w:val="20"/>
                <w:szCs w:val="20"/>
              </w:rPr>
              <w:t>The variance in the sum of squares errors at the model equilibrium solution</w:t>
            </w:r>
          </w:p>
        </w:tc>
      </w:tr>
      <w:tr w:rsidR="00AA4387" w:rsidRPr="00280978" w14:paraId="71D6D89E"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2A251D85" w14:textId="538DE553" w:rsidR="00AA4387" w:rsidRPr="0095787D" w:rsidRDefault="00AA4387" w:rsidP="00AA4387">
            <w:pPr>
              <w:spacing w:after="0"/>
              <w:rPr>
                <w:sz w:val="20"/>
                <w:szCs w:val="20"/>
              </w:rPr>
            </w:pPr>
            <w:r w:rsidRPr="0095787D">
              <w:rPr>
                <w:sz w:val="20"/>
                <w:szCs w:val="20"/>
              </w:rPr>
              <w:t>ProbeSetMetrics.eqSSE</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6CEA4145" w14:textId="3338309F" w:rsidR="00AA4387" w:rsidRPr="0095787D" w:rsidRDefault="00AA4387" w:rsidP="007B0492">
            <w:pPr>
              <w:spacing w:after="0"/>
              <w:rPr>
                <w:sz w:val="20"/>
                <w:szCs w:val="20"/>
              </w:rPr>
            </w:pPr>
            <w:r w:rsidRPr="0095787D">
              <w:rPr>
                <w:sz w:val="20"/>
                <w:szCs w:val="20"/>
              </w:rPr>
              <w:t>The sum of squares error at the model equilibrium solution.</w:t>
            </w:r>
          </w:p>
        </w:tc>
      </w:tr>
      <w:tr w:rsidR="00AA4387" w:rsidRPr="00280978" w14:paraId="16F340AF" w14:textId="77777777" w:rsidTr="00294815">
        <w:tc>
          <w:tcPr>
            <w:tcW w:w="332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E05A56F" w14:textId="65D217D2" w:rsidR="00AA4387" w:rsidRPr="0095787D" w:rsidRDefault="00AA4387" w:rsidP="00AA4387">
            <w:pPr>
              <w:spacing w:after="0"/>
              <w:rPr>
                <w:sz w:val="20"/>
                <w:szCs w:val="20"/>
              </w:rPr>
            </w:pPr>
            <w:r w:rsidRPr="0095787D">
              <w:rPr>
                <w:sz w:val="20"/>
                <w:szCs w:val="20"/>
              </w:rPr>
              <w:t>ProbeSetMetrics.CProbes_Free</w:t>
            </w:r>
          </w:p>
        </w:tc>
        <w:tc>
          <w:tcPr>
            <w:tcW w:w="5300"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tcPr>
          <w:p w14:paraId="09A841DC" w14:textId="71FE4348" w:rsidR="00AA4387" w:rsidRPr="0095787D" w:rsidRDefault="00AA4387" w:rsidP="007B0492">
            <w:pPr>
              <w:spacing w:after="0"/>
              <w:rPr>
                <w:sz w:val="20"/>
                <w:szCs w:val="20"/>
              </w:rPr>
            </w:pPr>
            <w:r w:rsidRPr="0095787D">
              <w:rPr>
                <w:sz w:val="20"/>
                <w:szCs w:val="20"/>
              </w:rPr>
              <w:t xml:space="preserve">The equilibrium solution free probe concentration for </w:t>
            </w:r>
            <w:r w:rsidR="006A0FE2" w:rsidRPr="0095787D">
              <w:rPr>
                <w:sz w:val="20"/>
                <w:szCs w:val="20"/>
              </w:rPr>
              <w:t xml:space="preserve">a </w:t>
            </w:r>
            <w:r w:rsidRPr="0095787D">
              <w:rPr>
                <w:sz w:val="20"/>
                <w:szCs w:val="20"/>
              </w:rPr>
              <w:t>cell array of {gibbs_model,temperature,dilution}</w:t>
            </w:r>
            <w:r w:rsidR="006A0FE2" w:rsidRPr="0095787D">
              <w:rPr>
                <w:sz w:val="20"/>
                <w:szCs w:val="20"/>
              </w:rPr>
              <w:t>.</w:t>
            </w:r>
          </w:p>
        </w:tc>
      </w:tr>
    </w:tbl>
    <w:p w14:paraId="2586075A" w14:textId="68C45428" w:rsidR="00294815" w:rsidRDefault="006A0FE2" w:rsidP="00294815">
      <w:pPr>
        <w:pStyle w:val="Heading3"/>
        <w:ind w:firstLine="720"/>
      </w:pPr>
      <w:r>
        <w:t>ModelMetrics.ProbeSetMetrics.BindingPredictions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20"/>
        <w:gridCol w:w="6200"/>
      </w:tblGrid>
      <w:tr w:rsidR="00294815" w:rsidRPr="006F7156" w14:paraId="59AA0B23"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1D4D4B9" w14:textId="10785D8E" w:rsidR="00294815" w:rsidRPr="0095787D" w:rsidRDefault="006A0FE2" w:rsidP="007B0492">
            <w:pPr>
              <w:spacing w:after="0"/>
              <w:rPr>
                <w:b/>
                <w:bCs/>
                <w:sz w:val="20"/>
                <w:szCs w:val="20"/>
              </w:rPr>
            </w:pPr>
            <w:r w:rsidRPr="0095787D">
              <w:rPr>
                <w:b/>
                <w:bCs/>
                <w:sz w:val="20"/>
                <w:szCs w:val="20"/>
              </w:rPr>
              <w:t>Variable</w:t>
            </w:r>
            <w:r w:rsidR="00294815" w:rsidRPr="0095787D">
              <w:rPr>
                <w:b/>
                <w:bCs/>
                <w:sz w:val="20"/>
                <w:szCs w:val="20"/>
              </w:rPr>
              <w:t xml:space="preserve"> Name</w:t>
            </w:r>
            <w:r w:rsidRPr="0095787D">
              <w:rPr>
                <w:b/>
                <w:bCs/>
                <w:sz w:val="20"/>
                <w:szCs w:val="20"/>
              </w:rPr>
              <w:t>s</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CF18C8D" w14:textId="77777777" w:rsidR="00294815" w:rsidRPr="0095787D" w:rsidRDefault="00294815" w:rsidP="007B0492">
            <w:pPr>
              <w:spacing w:after="0"/>
              <w:rPr>
                <w:b/>
                <w:bCs/>
                <w:sz w:val="20"/>
                <w:szCs w:val="20"/>
              </w:rPr>
            </w:pPr>
            <w:r w:rsidRPr="0095787D">
              <w:rPr>
                <w:b/>
                <w:bCs/>
                <w:sz w:val="20"/>
                <w:szCs w:val="20"/>
              </w:rPr>
              <w:t>Description</w:t>
            </w:r>
          </w:p>
        </w:tc>
      </w:tr>
      <w:tr w:rsidR="00294815" w:rsidRPr="006F7156" w14:paraId="196D7FC5"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C5C2845" w14:textId="77777777" w:rsidR="003E31F0" w:rsidRDefault="00183F07" w:rsidP="007B0492">
            <w:pPr>
              <w:spacing w:after="0"/>
              <w:rPr>
                <w:sz w:val="20"/>
                <w:szCs w:val="20"/>
              </w:rPr>
            </w:pPr>
            <w:r w:rsidRPr="0095787D">
              <w:rPr>
                <w:sz w:val="20"/>
                <w:szCs w:val="20"/>
              </w:rPr>
              <w:t>P_TargetSites_Bound</w:t>
            </w:r>
          </w:p>
          <w:p w14:paraId="592FACB4" w14:textId="77777777" w:rsidR="003E31F0" w:rsidRDefault="00183F07" w:rsidP="007B0492">
            <w:pPr>
              <w:spacing w:after="0"/>
              <w:rPr>
                <w:sz w:val="20"/>
                <w:szCs w:val="20"/>
              </w:rPr>
            </w:pPr>
            <w:r w:rsidRPr="0095787D">
              <w:rPr>
                <w:sz w:val="20"/>
                <w:szCs w:val="20"/>
              </w:rPr>
              <w:t>_M</w:t>
            </w:r>
            <w:r w:rsidR="003E31F0">
              <w:rPr>
                <w:sz w:val="20"/>
                <w:szCs w:val="20"/>
              </w:rPr>
              <w:t>odelTemperature</w:t>
            </w:r>
          </w:p>
          <w:p w14:paraId="6B7A18C0" w14:textId="1501517B" w:rsidR="00294815" w:rsidRPr="0095787D" w:rsidRDefault="003E31F0" w:rsidP="007B0492">
            <w:pPr>
              <w:spacing w:after="0"/>
              <w:rPr>
                <w:sz w:val="20"/>
                <w:szCs w:val="20"/>
              </w:rPr>
            </w:pPr>
            <w:r>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147230" w14:textId="0249346E" w:rsidR="00294815" w:rsidRPr="0095787D" w:rsidRDefault="00183F07" w:rsidP="007B0492">
            <w:pPr>
              <w:spacing w:after="0"/>
              <w:rPr>
                <w:sz w:val="20"/>
                <w:szCs w:val="20"/>
              </w:rPr>
            </w:pPr>
            <w:r w:rsidRPr="0095787D">
              <w:rPr>
                <w:sz w:val="20"/>
                <w:szCs w:val="20"/>
              </w:rPr>
              <w:t xml:space="preserve">For a cell array of {Gibbs model, temperature, </w:t>
            </w:r>
            <w:r w:rsidR="0040305A" w:rsidRPr="0095787D">
              <w:rPr>
                <w:sz w:val="20"/>
                <w:szCs w:val="20"/>
              </w:rPr>
              <w:t>dilution,</w:t>
            </w:r>
            <w:r w:rsidRPr="0095787D">
              <w:rPr>
                <w:sz w:val="20"/>
                <w:szCs w:val="20"/>
              </w:rPr>
              <w:t xml:space="preserve"> the Probability that each probe in the final probe set binds a target site in the format of  [Probe x Target x Site x 1 x Cell Line]. </w:t>
            </w:r>
          </w:p>
        </w:tc>
      </w:tr>
      <w:tr w:rsidR="00183F07" w:rsidRPr="006F7156" w14:paraId="128EB7C7"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0F6EEAC" w14:textId="77777777" w:rsidR="003E31F0" w:rsidRDefault="00183F07" w:rsidP="003E31F0">
            <w:pPr>
              <w:spacing w:after="0"/>
              <w:rPr>
                <w:sz w:val="20"/>
                <w:szCs w:val="20"/>
              </w:rPr>
            </w:pPr>
            <w:r w:rsidRPr="0095787D">
              <w:rPr>
                <w:sz w:val="20"/>
                <w:szCs w:val="20"/>
              </w:rPr>
              <w:t>C_TargetSites_Bound</w:t>
            </w:r>
          </w:p>
          <w:p w14:paraId="0520C396" w14:textId="173B8200" w:rsidR="003E31F0" w:rsidRPr="003E31F0" w:rsidRDefault="003E31F0" w:rsidP="003E31F0">
            <w:pPr>
              <w:spacing w:after="0"/>
              <w:rPr>
                <w:sz w:val="20"/>
                <w:szCs w:val="20"/>
              </w:rPr>
            </w:pPr>
            <w:r w:rsidRPr="003E31F0">
              <w:rPr>
                <w:sz w:val="20"/>
                <w:szCs w:val="20"/>
              </w:rPr>
              <w:t>_ModelTemperature</w:t>
            </w:r>
          </w:p>
          <w:p w14:paraId="69100E6C" w14:textId="54FBF3BC" w:rsidR="00183F07"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8063E3F" w14:textId="69FA5F1B" w:rsidR="00183F07" w:rsidRPr="0095787D" w:rsidRDefault="00183F07" w:rsidP="00183F07">
            <w:pPr>
              <w:spacing w:after="0"/>
              <w:rPr>
                <w:sz w:val="20"/>
                <w:szCs w:val="20"/>
              </w:rPr>
            </w:pPr>
            <w:r w:rsidRPr="0095787D">
              <w:rPr>
                <w:sz w:val="20"/>
                <w:szCs w:val="20"/>
              </w:rPr>
              <w:t xml:space="preserve">For a cell array of {Gibbs model, temperature, </w:t>
            </w:r>
            <w:r w:rsidR="0040305A" w:rsidRPr="0095787D">
              <w:rPr>
                <w:sz w:val="20"/>
                <w:szCs w:val="20"/>
              </w:rPr>
              <w:t>dilution,</w:t>
            </w:r>
            <w:r w:rsidRPr="0095787D">
              <w:rPr>
                <w:sz w:val="20"/>
                <w:szCs w:val="20"/>
              </w:rPr>
              <w:t xml:space="preserve"> the concentration </w:t>
            </w:r>
            <w:r w:rsidR="00AC4E22">
              <w:rPr>
                <w:sz w:val="20"/>
                <w:szCs w:val="20"/>
              </w:rPr>
              <w:t xml:space="preserve">at which each probe in the final probe set binds to a target site is given in the format </w:t>
            </w:r>
            <w:r w:rsidRPr="0095787D">
              <w:rPr>
                <w:sz w:val="20"/>
                <w:szCs w:val="20"/>
              </w:rPr>
              <w:t xml:space="preserve">[Probe x Target x Site x 1 x Cell Line]. </w:t>
            </w:r>
          </w:p>
        </w:tc>
      </w:tr>
      <w:tr w:rsidR="00183F07" w:rsidRPr="006F7156" w14:paraId="450A1B8F"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74B1EA" w14:textId="77777777" w:rsidR="00183F07" w:rsidRDefault="00A25BFE" w:rsidP="00183F07">
            <w:pPr>
              <w:spacing w:after="0"/>
              <w:rPr>
                <w:sz w:val="20"/>
                <w:szCs w:val="20"/>
              </w:rPr>
            </w:pPr>
            <w:r w:rsidRPr="0095787D">
              <w:rPr>
                <w:sz w:val="20"/>
                <w:szCs w:val="20"/>
              </w:rPr>
              <w:t>C_OnOtherOff_nBound</w:t>
            </w:r>
          </w:p>
          <w:p w14:paraId="4CDA324D" w14:textId="77777777" w:rsidR="003E31F0" w:rsidRPr="003E31F0" w:rsidRDefault="003E31F0" w:rsidP="003E31F0">
            <w:pPr>
              <w:spacing w:after="0"/>
              <w:rPr>
                <w:sz w:val="20"/>
                <w:szCs w:val="20"/>
              </w:rPr>
            </w:pPr>
            <w:r w:rsidRPr="003E31F0">
              <w:rPr>
                <w:sz w:val="20"/>
                <w:szCs w:val="20"/>
              </w:rPr>
              <w:t>_ModelTemperature</w:t>
            </w:r>
          </w:p>
          <w:p w14:paraId="7ACA2081" w14:textId="69C89B12"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74DF704" w14:textId="05931448" w:rsidR="00160227" w:rsidRPr="0095787D" w:rsidRDefault="0040305A" w:rsidP="00183F07">
            <w:pPr>
              <w:spacing w:after="0"/>
              <w:rPr>
                <w:sz w:val="20"/>
                <w:szCs w:val="20"/>
              </w:rPr>
            </w:pPr>
            <w:r>
              <w:rPr>
                <w:sz w:val="20"/>
                <w:szCs w:val="20"/>
              </w:rPr>
              <w:t xml:space="preserve">For a [Gibbs model, temperature, dilution] 3D cell array, </w:t>
            </w:r>
            <w:r w:rsidR="00160227" w:rsidRPr="0095787D">
              <w:rPr>
                <w:sz w:val="20"/>
                <w:szCs w:val="20"/>
              </w:rPr>
              <w:t xml:space="preserve">the concentration that </w:t>
            </w:r>
            <w:r w:rsidR="00160227">
              <w:rPr>
                <w:sz w:val="20"/>
                <w:szCs w:val="20"/>
              </w:rPr>
              <w:t>on-targets, other on-target isoforms, and off-targets have probes bound across all target sites</w:t>
            </w:r>
            <w:r w:rsidR="00160227" w:rsidRPr="0095787D">
              <w:rPr>
                <w:sz w:val="20"/>
                <w:szCs w:val="20"/>
              </w:rPr>
              <w:t xml:space="preserve"> in the format of  [</w:t>
            </w:r>
            <w:r w:rsidR="00160227">
              <w:rPr>
                <w:sz w:val="20"/>
                <w:szCs w:val="20"/>
              </w:rPr>
              <w:t>Target Type</w:t>
            </w:r>
            <w:r w:rsidR="00160227" w:rsidRPr="0095787D">
              <w:rPr>
                <w:sz w:val="20"/>
                <w:szCs w:val="20"/>
              </w:rPr>
              <w:t xml:space="preserve"> x </w:t>
            </w:r>
            <w:r w:rsidR="00160227">
              <w:rPr>
                <w:sz w:val="20"/>
                <w:szCs w:val="20"/>
              </w:rPr>
              <w:t xml:space="preserve">Number of </w:t>
            </w:r>
            <w:r w:rsidR="00160227" w:rsidRPr="0095787D">
              <w:rPr>
                <w:sz w:val="20"/>
                <w:szCs w:val="20"/>
              </w:rPr>
              <w:t>Site x Cell Line]</w:t>
            </w:r>
            <w:r w:rsidR="00160227">
              <w:rPr>
                <w:sz w:val="20"/>
                <w:szCs w:val="20"/>
              </w:rPr>
              <w:t xml:space="preserve"> with</w:t>
            </w:r>
            <w:r w:rsidR="00AC4E22">
              <w:rPr>
                <w:sz w:val="20"/>
                <w:szCs w:val="20"/>
              </w:rPr>
              <w:t xml:space="preserve"> </w:t>
            </w:r>
            <w:r w:rsidR="00160227">
              <w:rPr>
                <w:sz w:val="20"/>
                <w:szCs w:val="20"/>
              </w:rPr>
              <w:t>TargetType =</w:t>
            </w:r>
            <w:r w:rsidR="00AC4E22">
              <w:rPr>
                <w:sz w:val="20"/>
                <w:szCs w:val="20"/>
              </w:rPr>
              <w:t xml:space="preserve"> </w:t>
            </w:r>
            <w:r w:rsidR="00160227">
              <w:rPr>
                <w:sz w:val="20"/>
                <w:szCs w:val="20"/>
              </w:rPr>
              <w:t>[desired on-target isoform</w:t>
            </w:r>
            <w:r w:rsidR="00AC4E22">
              <w:rPr>
                <w:sz w:val="20"/>
                <w:szCs w:val="20"/>
              </w:rPr>
              <w:t>,</w:t>
            </w:r>
            <w:r w:rsidR="00160227">
              <w:rPr>
                <w:sz w:val="20"/>
                <w:szCs w:val="20"/>
              </w:rPr>
              <w:t xml:space="preserve"> other on-target isoforms, off-targets]</w:t>
            </w:r>
          </w:p>
        </w:tc>
      </w:tr>
      <w:tr w:rsidR="009F5A6B" w:rsidRPr="006F7156" w14:paraId="6F6A51D1"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183CB4" w14:textId="77777777" w:rsidR="009F5A6B" w:rsidRDefault="00A25BFE" w:rsidP="00183F07">
            <w:pPr>
              <w:spacing w:after="0"/>
              <w:rPr>
                <w:sz w:val="20"/>
                <w:szCs w:val="20"/>
              </w:rPr>
            </w:pPr>
            <w:r w:rsidRPr="0095787D">
              <w:rPr>
                <w:sz w:val="20"/>
                <w:szCs w:val="20"/>
              </w:rPr>
              <w:t>Con_Distribution</w:t>
            </w:r>
          </w:p>
          <w:p w14:paraId="5ADD842E" w14:textId="77777777" w:rsidR="003E31F0" w:rsidRPr="003E31F0" w:rsidRDefault="003E31F0" w:rsidP="003E31F0">
            <w:pPr>
              <w:spacing w:after="0"/>
              <w:rPr>
                <w:sz w:val="20"/>
                <w:szCs w:val="20"/>
              </w:rPr>
            </w:pPr>
            <w:r w:rsidRPr="003E31F0">
              <w:rPr>
                <w:sz w:val="20"/>
                <w:szCs w:val="20"/>
              </w:rPr>
              <w:t>_ModelTemperature</w:t>
            </w:r>
          </w:p>
          <w:p w14:paraId="236D278A" w14:textId="7F24BACA"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92AFAD" w14:textId="62B08672" w:rsidR="00160227" w:rsidRPr="0095787D" w:rsidRDefault="00160227" w:rsidP="00183F07">
            <w:pPr>
              <w:spacing w:after="0"/>
              <w:rPr>
                <w:sz w:val="20"/>
                <w:szCs w:val="20"/>
              </w:rPr>
            </w:pPr>
            <w:r w:rsidRPr="0095787D">
              <w:rPr>
                <w:sz w:val="20"/>
                <w:szCs w:val="20"/>
              </w:rPr>
              <w:t xml:space="preserve">For a cell array of {Gibbs model, temperature, </w:t>
            </w:r>
            <w:r w:rsidR="0040305A" w:rsidRPr="0095787D">
              <w:rPr>
                <w:sz w:val="20"/>
                <w:szCs w:val="20"/>
              </w:rPr>
              <w:t>dilution,</w:t>
            </w:r>
            <w:r w:rsidRPr="0095787D">
              <w:rPr>
                <w:sz w:val="20"/>
                <w:szCs w:val="20"/>
              </w:rPr>
              <w:t xml:space="preserve"> the concentration of </w:t>
            </w:r>
            <w:r>
              <w:rPr>
                <w:sz w:val="20"/>
                <w:szCs w:val="20"/>
              </w:rPr>
              <w:t>the desired on-target isoform with n probes bound for each cell line.</w:t>
            </w:r>
            <w:r w:rsidR="00AC4E22">
              <w:rPr>
                <w:sz w:val="20"/>
                <w:szCs w:val="20"/>
              </w:rPr>
              <w:t xml:space="preserve"> It is</w:t>
            </w:r>
            <w:r>
              <w:rPr>
                <w:sz w:val="20"/>
                <w:szCs w:val="20"/>
              </w:rPr>
              <w:t xml:space="preserve"> a 2D Matrix with dimensions [Number of Target </w:t>
            </w:r>
            <w:r w:rsidR="00AC4E22">
              <w:rPr>
                <w:sz w:val="20"/>
                <w:szCs w:val="20"/>
              </w:rPr>
              <w:t>Sites</w:t>
            </w:r>
            <w:r>
              <w:rPr>
                <w:sz w:val="20"/>
                <w:szCs w:val="20"/>
              </w:rPr>
              <w:t xml:space="preserve"> x Number of Cell Lines].</w:t>
            </w:r>
          </w:p>
        </w:tc>
      </w:tr>
      <w:tr w:rsidR="009F5A6B" w:rsidRPr="006F7156" w14:paraId="13A91C0C"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416EB81" w14:textId="77777777" w:rsidR="009F5A6B" w:rsidRDefault="00A25BFE" w:rsidP="00183F07">
            <w:pPr>
              <w:spacing w:after="0"/>
              <w:rPr>
                <w:sz w:val="20"/>
                <w:szCs w:val="20"/>
              </w:rPr>
            </w:pPr>
            <w:r w:rsidRPr="0095787D">
              <w:rPr>
                <w:sz w:val="20"/>
                <w:szCs w:val="20"/>
              </w:rPr>
              <w:t>Coff_Distribution</w:t>
            </w:r>
          </w:p>
          <w:p w14:paraId="1E558191" w14:textId="77777777" w:rsidR="003E31F0" w:rsidRPr="003E31F0" w:rsidRDefault="003E31F0" w:rsidP="003E31F0">
            <w:pPr>
              <w:spacing w:after="0"/>
              <w:rPr>
                <w:sz w:val="20"/>
                <w:szCs w:val="20"/>
              </w:rPr>
            </w:pPr>
            <w:r w:rsidRPr="003E31F0">
              <w:rPr>
                <w:sz w:val="20"/>
                <w:szCs w:val="20"/>
              </w:rPr>
              <w:t>_ModelTemperature</w:t>
            </w:r>
          </w:p>
          <w:p w14:paraId="6B18769E" w14:textId="51585903"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48B6B89" w14:textId="2F194914" w:rsidR="009F5A6B" w:rsidRPr="0095787D" w:rsidRDefault="00160227" w:rsidP="00160227">
            <w:pPr>
              <w:spacing w:after="0"/>
              <w:rPr>
                <w:sz w:val="20"/>
                <w:szCs w:val="20"/>
              </w:rPr>
            </w:pPr>
            <w:r w:rsidRPr="0095787D">
              <w:rPr>
                <w:sz w:val="20"/>
                <w:szCs w:val="20"/>
              </w:rPr>
              <w:t xml:space="preserve">For a </w:t>
            </w:r>
            <w:r w:rsidR="0040305A">
              <w:rPr>
                <w:sz w:val="20"/>
                <w:szCs w:val="20"/>
              </w:rPr>
              <w:t>[</w:t>
            </w:r>
            <w:r w:rsidRPr="0095787D">
              <w:rPr>
                <w:sz w:val="20"/>
                <w:szCs w:val="20"/>
              </w:rPr>
              <w:t>Gibbs model, temperature, dilution</w:t>
            </w:r>
            <w:r w:rsidR="0040305A">
              <w:rPr>
                <w:sz w:val="20"/>
                <w:szCs w:val="20"/>
              </w:rPr>
              <w:t>] 3D cell array</w:t>
            </w:r>
            <w:r w:rsidRPr="0095787D">
              <w:rPr>
                <w:sz w:val="20"/>
                <w:szCs w:val="20"/>
              </w:rPr>
              <w:t xml:space="preserve">, the concentration </w:t>
            </w:r>
            <w:r>
              <w:rPr>
                <w:sz w:val="20"/>
                <w:szCs w:val="20"/>
              </w:rPr>
              <w:t>of</w:t>
            </w:r>
            <w:r w:rsidRPr="0095787D">
              <w:rPr>
                <w:sz w:val="20"/>
                <w:szCs w:val="20"/>
              </w:rPr>
              <w:t xml:space="preserve"> </w:t>
            </w:r>
            <w:r>
              <w:rPr>
                <w:sz w:val="20"/>
                <w:szCs w:val="20"/>
              </w:rPr>
              <w:t>off-targets with n probes bound for each cell line.</w:t>
            </w:r>
            <w:r w:rsidR="00AC4E22">
              <w:rPr>
                <w:sz w:val="20"/>
                <w:szCs w:val="20"/>
              </w:rPr>
              <w:t xml:space="preserve"> It is a 2D Matrix with dimensions [Number of Target Sites</w:t>
            </w:r>
            <w:r>
              <w:rPr>
                <w:sz w:val="20"/>
                <w:szCs w:val="20"/>
              </w:rPr>
              <w:t xml:space="preserve"> x Number of Cell Lines].</w:t>
            </w:r>
          </w:p>
        </w:tc>
      </w:tr>
      <w:tr w:rsidR="009F5A6B" w:rsidRPr="006F7156" w14:paraId="5F97CB15"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07EB09" w14:textId="77777777" w:rsidR="009F5A6B" w:rsidRDefault="00A25BFE" w:rsidP="00183F07">
            <w:pPr>
              <w:spacing w:after="0"/>
              <w:rPr>
                <w:sz w:val="20"/>
                <w:szCs w:val="20"/>
              </w:rPr>
            </w:pPr>
            <w:r w:rsidRPr="0095787D">
              <w:rPr>
                <w:sz w:val="20"/>
                <w:szCs w:val="20"/>
              </w:rPr>
              <w:lastRenderedPageBreak/>
              <w:t>Cother_Distribution</w:t>
            </w:r>
          </w:p>
          <w:p w14:paraId="75D08285" w14:textId="77777777" w:rsidR="003E31F0" w:rsidRPr="003E31F0" w:rsidRDefault="003E31F0" w:rsidP="003E31F0">
            <w:pPr>
              <w:spacing w:after="0"/>
              <w:rPr>
                <w:sz w:val="20"/>
                <w:szCs w:val="20"/>
              </w:rPr>
            </w:pPr>
            <w:r w:rsidRPr="003E31F0">
              <w:rPr>
                <w:sz w:val="20"/>
                <w:szCs w:val="20"/>
              </w:rPr>
              <w:t>_ModelTemperature</w:t>
            </w:r>
          </w:p>
          <w:p w14:paraId="3A107BB3" w14:textId="5B2C28BE"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56645FD" w14:textId="4F3E2F42" w:rsidR="009F5A6B"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concentration of </w:t>
            </w:r>
            <w:r w:rsidR="00160227">
              <w:rPr>
                <w:sz w:val="20"/>
                <w:szCs w:val="20"/>
              </w:rPr>
              <w:t>other on-target isoforms with n probes bound for each cell line.</w:t>
            </w:r>
            <w:r w:rsidR="00AC4E22">
              <w:rPr>
                <w:sz w:val="20"/>
                <w:szCs w:val="20"/>
              </w:rPr>
              <w:t xml:space="preserve"> It is</w:t>
            </w:r>
            <w:r w:rsidR="00160227">
              <w:rPr>
                <w:sz w:val="20"/>
                <w:szCs w:val="20"/>
              </w:rPr>
              <w:t xml:space="preserve"> a 2D Matrix with dimensions [Number of Target </w:t>
            </w:r>
            <w:r w:rsidR="00AC4E22">
              <w:rPr>
                <w:sz w:val="20"/>
                <w:szCs w:val="20"/>
              </w:rPr>
              <w:t>Sites</w:t>
            </w:r>
            <w:r w:rsidR="00160227">
              <w:rPr>
                <w:sz w:val="20"/>
                <w:szCs w:val="20"/>
              </w:rPr>
              <w:t xml:space="preserve"> x Number of Cell Lines].</w:t>
            </w:r>
          </w:p>
        </w:tc>
      </w:tr>
      <w:tr w:rsidR="009F5A6B" w:rsidRPr="006F7156" w14:paraId="3C2133D4"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DF7742" w14:textId="77777777" w:rsidR="009F5A6B" w:rsidRDefault="00A25BFE" w:rsidP="00183F07">
            <w:pPr>
              <w:spacing w:after="0"/>
              <w:rPr>
                <w:sz w:val="20"/>
                <w:szCs w:val="20"/>
              </w:rPr>
            </w:pPr>
            <w:r w:rsidRPr="0095787D">
              <w:rPr>
                <w:sz w:val="20"/>
                <w:szCs w:val="20"/>
              </w:rPr>
              <w:t>Pon_Distribution</w:t>
            </w:r>
          </w:p>
          <w:p w14:paraId="38EED779" w14:textId="77777777" w:rsidR="003E31F0" w:rsidRPr="003E31F0" w:rsidRDefault="003E31F0" w:rsidP="003E31F0">
            <w:pPr>
              <w:spacing w:after="0"/>
              <w:rPr>
                <w:sz w:val="20"/>
                <w:szCs w:val="20"/>
              </w:rPr>
            </w:pPr>
            <w:r w:rsidRPr="003E31F0">
              <w:rPr>
                <w:sz w:val="20"/>
                <w:szCs w:val="20"/>
              </w:rPr>
              <w:t>_ModelTemperature</w:t>
            </w:r>
          </w:p>
          <w:p w14:paraId="0325F933" w14:textId="3DCD152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2D5B8D8" w14:textId="75002DCB" w:rsidR="009F5A6B" w:rsidRPr="0095787D"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160227">
              <w:rPr>
                <w:sz w:val="20"/>
                <w:szCs w:val="20"/>
              </w:rPr>
              <w:t>probability</w:t>
            </w:r>
            <w:r w:rsidR="00160227" w:rsidRPr="00160227">
              <w:rPr>
                <w:sz w:val="20"/>
                <w:szCs w:val="20"/>
              </w:rPr>
              <w:t xml:space="preserve"> of the desired on-target isoform with n probes bound for each cell line.</w:t>
            </w:r>
            <w:r w:rsidR="00AC4E22">
              <w:rPr>
                <w:sz w:val="20"/>
                <w:szCs w:val="20"/>
              </w:rPr>
              <w:t xml:space="preserve"> It is a 2D Matrix with dimensions [Number of Target Sites</w:t>
            </w:r>
            <w:r w:rsidR="00160227" w:rsidRPr="00160227">
              <w:rPr>
                <w:sz w:val="20"/>
                <w:szCs w:val="20"/>
              </w:rPr>
              <w:t xml:space="preserve"> x Number of Cell Lines].</w:t>
            </w:r>
          </w:p>
        </w:tc>
      </w:tr>
      <w:tr w:rsidR="009F5A6B" w:rsidRPr="006F7156" w14:paraId="74DE3A13"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169CBA" w14:textId="77777777" w:rsidR="009F5A6B" w:rsidRDefault="00A25BFE" w:rsidP="00183F07">
            <w:pPr>
              <w:spacing w:after="0"/>
              <w:rPr>
                <w:sz w:val="20"/>
                <w:szCs w:val="20"/>
              </w:rPr>
            </w:pPr>
            <w:r w:rsidRPr="0095787D">
              <w:rPr>
                <w:sz w:val="20"/>
                <w:szCs w:val="20"/>
              </w:rPr>
              <w:t>Poff_Distribution</w:t>
            </w:r>
          </w:p>
          <w:p w14:paraId="29875C1F" w14:textId="77777777" w:rsidR="003E31F0" w:rsidRPr="003E31F0" w:rsidRDefault="003E31F0" w:rsidP="003E31F0">
            <w:pPr>
              <w:spacing w:after="0"/>
              <w:rPr>
                <w:sz w:val="20"/>
                <w:szCs w:val="20"/>
              </w:rPr>
            </w:pPr>
            <w:r w:rsidRPr="003E31F0">
              <w:rPr>
                <w:sz w:val="20"/>
                <w:szCs w:val="20"/>
              </w:rPr>
              <w:t>_ModelTemperature</w:t>
            </w:r>
          </w:p>
          <w:p w14:paraId="566AC1B0" w14:textId="48E5CEDA"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FCE8E73" w14:textId="7E690242" w:rsidR="00160227"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160227">
              <w:rPr>
                <w:sz w:val="20"/>
                <w:szCs w:val="20"/>
              </w:rPr>
              <w:t>probability of</w:t>
            </w:r>
            <w:r w:rsidR="00160227" w:rsidRPr="0095787D">
              <w:rPr>
                <w:sz w:val="20"/>
                <w:szCs w:val="20"/>
              </w:rPr>
              <w:t xml:space="preserve"> </w:t>
            </w:r>
            <w:r w:rsidR="00160227">
              <w:rPr>
                <w:sz w:val="20"/>
                <w:szCs w:val="20"/>
              </w:rPr>
              <w:t>off-targets with n probes bound for each cell line.</w:t>
            </w:r>
          </w:p>
          <w:p w14:paraId="58955B59" w14:textId="3F1E8DE6" w:rsidR="009F5A6B" w:rsidRPr="0095787D" w:rsidRDefault="00AC4E22" w:rsidP="00160227">
            <w:pPr>
              <w:spacing w:after="0"/>
              <w:rPr>
                <w:sz w:val="20"/>
                <w:szCs w:val="20"/>
              </w:rPr>
            </w:pPr>
            <w:r>
              <w:rPr>
                <w:sz w:val="20"/>
                <w:szCs w:val="20"/>
              </w:rPr>
              <w:t>It is a 2D Matrix with dimensions [Number of Target Sites</w:t>
            </w:r>
            <w:r w:rsidR="00160227">
              <w:rPr>
                <w:sz w:val="20"/>
                <w:szCs w:val="20"/>
              </w:rPr>
              <w:t xml:space="preserve"> x Number of Cell Lines].</w:t>
            </w:r>
          </w:p>
        </w:tc>
      </w:tr>
      <w:tr w:rsidR="009F5A6B" w:rsidRPr="006F7156" w14:paraId="2CD79B8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AD9E61B" w14:textId="77777777" w:rsidR="009F5A6B" w:rsidRDefault="00A25BFE" w:rsidP="00183F07">
            <w:pPr>
              <w:spacing w:after="0"/>
              <w:rPr>
                <w:sz w:val="20"/>
                <w:szCs w:val="20"/>
              </w:rPr>
            </w:pPr>
            <w:r w:rsidRPr="0095787D">
              <w:rPr>
                <w:sz w:val="20"/>
                <w:szCs w:val="20"/>
              </w:rPr>
              <w:t>Pother_Distribution</w:t>
            </w:r>
          </w:p>
          <w:p w14:paraId="145D8BB4" w14:textId="77777777" w:rsidR="003E31F0" w:rsidRPr="003E31F0" w:rsidRDefault="003E31F0" w:rsidP="003E31F0">
            <w:pPr>
              <w:spacing w:after="0"/>
              <w:rPr>
                <w:sz w:val="20"/>
                <w:szCs w:val="20"/>
              </w:rPr>
            </w:pPr>
            <w:r w:rsidRPr="003E31F0">
              <w:rPr>
                <w:sz w:val="20"/>
                <w:szCs w:val="20"/>
              </w:rPr>
              <w:t>_ModelTemperature</w:t>
            </w:r>
          </w:p>
          <w:p w14:paraId="00E3496B" w14:textId="63C52F7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A843450" w14:textId="1C5745FA" w:rsidR="009F5A6B"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160227">
              <w:rPr>
                <w:sz w:val="20"/>
                <w:szCs w:val="20"/>
              </w:rPr>
              <w:t>probability</w:t>
            </w:r>
            <w:r w:rsidR="00160227" w:rsidRPr="0095787D">
              <w:rPr>
                <w:sz w:val="20"/>
                <w:szCs w:val="20"/>
              </w:rPr>
              <w:t xml:space="preserve"> of </w:t>
            </w:r>
            <w:r w:rsidR="00160227">
              <w:rPr>
                <w:sz w:val="20"/>
                <w:szCs w:val="20"/>
              </w:rPr>
              <w:t>other on-target isoforms with n probes bound for each cell line.</w:t>
            </w:r>
            <w:r w:rsidR="00AC4E22">
              <w:rPr>
                <w:sz w:val="20"/>
                <w:szCs w:val="20"/>
              </w:rPr>
              <w:t xml:space="preserve"> It is</w:t>
            </w:r>
            <w:r w:rsidR="00160227">
              <w:rPr>
                <w:sz w:val="20"/>
                <w:szCs w:val="20"/>
              </w:rPr>
              <w:t xml:space="preserve"> a 2D Matrix with dimensions [Number of Target </w:t>
            </w:r>
            <w:r w:rsidR="00AC4E22">
              <w:rPr>
                <w:sz w:val="20"/>
                <w:szCs w:val="20"/>
              </w:rPr>
              <w:t>Sites</w:t>
            </w:r>
            <w:r w:rsidR="00160227">
              <w:rPr>
                <w:sz w:val="20"/>
                <w:szCs w:val="20"/>
              </w:rPr>
              <w:t xml:space="preserve"> x Number of Cell Lines].</w:t>
            </w:r>
          </w:p>
        </w:tc>
      </w:tr>
      <w:tr w:rsidR="00183F07" w:rsidRPr="006F7156" w14:paraId="0FE48DD5"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B99C2AC" w14:textId="77777777" w:rsidR="00183F07" w:rsidRDefault="00A25BFE" w:rsidP="00183F07">
            <w:pPr>
              <w:spacing w:after="0"/>
              <w:rPr>
                <w:sz w:val="20"/>
                <w:szCs w:val="20"/>
              </w:rPr>
            </w:pPr>
            <w:r w:rsidRPr="0095787D">
              <w:rPr>
                <w:sz w:val="20"/>
                <w:szCs w:val="20"/>
              </w:rPr>
              <w:t>Non_Count</w:t>
            </w:r>
          </w:p>
          <w:p w14:paraId="54CE3A51" w14:textId="77777777" w:rsidR="003E31F0" w:rsidRPr="003E31F0" w:rsidRDefault="003E31F0" w:rsidP="003E31F0">
            <w:pPr>
              <w:spacing w:after="0"/>
              <w:rPr>
                <w:sz w:val="20"/>
                <w:szCs w:val="20"/>
              </w:rPr>
            </w:pPr>
            <w:r w:rsidRPr="003E31F0">
              <w:rPr>
                <w:sz w:val="20"/>
                <w:szCs w:val="20"/>
              </w:rPr>
              <w:t>_ModelTemperature</w:t>
            </w:r>
          </w:p>
          <w:p w14:paraId="16D56860" w14:textId="06A01CC1"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411F4AF" w14:textId="1920377B" w:rsidR="00183F07" w:rsidRPr="0095787D" w:rsidRDefault="0040305A" w:rsidP="00160227">
            <w:pPr>
              <w:spacing w:after="0"/>
              <w:rPr>
                <w:sz w:val="20"/>
                <w:szCs w:val="20"/>
              </w:rPr>
            </w:pPr>
            <w:r>
              <w:rPr>
                <w:sz w:val="20"/>
                <w:szCs w:val="20"/>
              </w:rPr>
              <w:t xml:space="preserve">For a [Gibbs model, temperature, dilution] 3D cell array, </w:t>
            </w:r>
            <w:r w:rsidR="004B140E">
              <w:rPr>
                <w:sz w:val="20"/>
                <w:szCs w:val="20"/>
              </w:rPr>
              <w:t xml:space="preserve">the </w:t>
            </w:r>
            <w:r w:rsidR="00160227" w:rsidRPr="0095787D">
              <w:rPr>
                <w:sz w:val="20"/>
                <w:szCs w:val="20"/>
              </w:rPr>
              <w:t>t</w:t>
            </w:r>
            <w:r w:rsidR="004B140E">
              <w:rPr>
                <w:sz w:val="20"/>
                <w:szCs w:val="20"/>
              </w:rPr>
              <w:t>otal</w:t>
            </w:r>
            <w:r w:rsidR="00160227" w:rsidRPr="0095787D">
              <w:rPr>
                <w:sz w:val="20"/>
                <w:szCs w:val="20"/>
              </w:rPr>
              <w:t xml:space="preserve"> </w:t>
            </w:r>
            <w:r w:rsidR="00160227">
              <w:rPr>
                <w:sz w:val="20"/>
                <w:szCs w:val="20"/>
              </w:rPr>
              <w:t>RNA Spot Count</w:t>
            </w:r>
            <w:r w:rsidR="00160227" w:rsidRPr="0095787D">
              <w:rPr>
                <w:sz w:val="20"/>
                <w:szCs w:val="20"/>
              </w:rPr>
              <w:t xml:space="preserve"> of </w:t>
            </w:r>
            <w:r w:rsidR="00160227">
              <w:rPr>
                <w:sz w:val="20"/>
                <w:szCs w:val="20"/>
              </w:rPr>
              <w:t>the desired on-target isoform for each cell line.</w:t>
            </w:r>
            <w:r w:rsidR="00AC4E22">
              <w:rPr>
                <w:sz w:val="20"/>
                <w:szCs w:val="20"/>
              </w:rPr>
              <w:t xml:space="preserve"> </w:t>
            </w:r>
            <w:r w:rsidR="004B140E">
              <w:rPr>
                <w:sz w:val="20"/>
                <w:szCs w:val="20"/>
              </w:rPr>
              <w:t>It is</w:t>
            </w:r>
            <w:r w:rsidR="00160227">
              <w:rPr>
                <w:sz w:val="20"/>
                <w:szCs w:val="20"/>
              </w:rPr>
              <w:t xml:space="preserve"> a 2D Matrix with dimensions [</w:t>
            </w:r>
            <w:r w:rsidR="004B140E">
              <w:rPr>
                <w:sz w:val="20"/>
                <w:szCs w:val="20"/>
              </w:rPr>
              <w:t>1</w:t>
            </w:r>
            <w:r w:rsidR="00160227">
              <w:rPr>
                <w:sz w:val="20"/>
                <w:szCs w:val="20"/>
              </w:rPr>
              <w:t xml:space="preserve"> x Number of Cell Lines].</w:t>
            </w:r>
          </w:p>
        </w:tc>
      </w:tr>
      <w:tr w:rsidR="005A68EA" w:rsidRPr="006F7156" w14:paraId="4AFBC7EA"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4725FD" w14:textId="77777777" w:rsidR="005A68EA" w:rsidRDefault="00A25BFE" w:rsidP="00183F07">
            <w:pPr>
              <w:spacing w:after="0"/>
              <w:rPr>
                <w:sz w:val="20"/>
                <w:szCs w:val="20"/>
              </w:rPr>
            </w:pPr>
            <w:r w:rsidRPr="0095787D">
              <w:rPr>
                <w:sz w:val="20"/>
                <w:szCs w:val="20"/>
              </w:rPr>
              <w:t>Noff_Count</w:t>
            </w:r>
          </w:p>
          <w:p w14:paraId="2B891056" w14:textId="77777777" w:rsidR="003E31F0" w:rsidRPr="003E31F0" w:rsidRDefault="003E31F0" w:rsidP="003E31F0">
            <w:pPr>
              <w:spacing w:after="0"/>
              <w:rPr>
                <w:sz w:val="20"/>
                <w:szCs w:val="20"/>
              </w:rPr>
            </w:pPr>
            <w:r w:rsidRPr="003E31F0">
              <w:rPr>
                <w:sz w:val="20"/>
                <w:szCs w:val="20"/>
              </w:rPr>
              <w:t>_ModelTemperature</w:t>
            </w:r>
          </w:p>
          <w:p w14:paraId="5EC1E47C" w14:textId="44447A4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F675A30" w14:textId="225CC829" w:rsidR="005A68EA"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4B140E">
              <w:rPr>
                <w:sz w:val="20"/>
                <w:szCs w:val="20"/>
              </w:rPr>
              <w:t xml:space="preserve">total </w:t>
            </w:r>
            <w:r w:rsidR="00160227">
              <w:rPr>
                <w:sz w:val="20"/>
                <w:szCs w:val="20"/>
              </w:rPr>
              <w:t>RNA Spot Count of</w:t>
            </w:r>
            <w:r w:rsidR="00160227" w:rsidRPr="0095787D">
              <w:rPr>
                <w:sz w:val="20"/>
                <w:szCs w:val="20"/>
              </w:rPr>
              <w:t xml:space="preserve"> </w:t>
            </w:r>
            <w:r w:rsidR="00160227">
              <w:rPr>
                <w:sz w:val="20"/>
                <w:szCs w:val="20"/>
              </w:rPr>
              <w:t>off-targets for each cell line.</w:t>
            </w:r>
            <w:r w:rsidR="00AC4E22">
              <w:rPr>
                <w:sz w:val="20"/>
                <w:szCs w:val="20"/>
              </w:rPr>
              <w:t xml:space="preserve"> </w:t>
            </w:r>
            <w:r w:rsidR="004B140E">
              <w:rPr>
                <w:sz w:val="20"/>
                <w:szCs w:val="20"/>
              </w:rPr>
              <w:t>It is</w:t>
            </w:r>
            <w:r w:rsidR="00160227">
              <w:rPr>
                <w:sz w:val="20"/>
                <w:szCs w:val="20"/>
              </w:rPr>
              <w:t xml:space="preserve"> a 2D Matrix with dimensions [</w:t>
            </w:r>
            <w:r w:rsidR="004B140E">
              <w:rPr>
                <w:sz w:val="20"/>
                <w:szCs w:val="20"/>
              </w:rPr>
              <w:t>1</w:t>
            </w:r>
            <w:r w:rsidR="00160227">
              <w:rPr>
                <w:sz w:val="20"/>
                <w:szCs w:val="20"/>
              </w:rPr>
              <w:t xml:space="preserve"> x Number of Cell Lines].</w:t>
            </w:r>
          </w:p>
        </w:tc>
      </w:tr>
      <w:tr w:rsidR="005A68EA" w:rsidRPr="006F7156" w14:paraId="7D65707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CBFE01" w14:textId="77777777" w:rsidR="005A68EA" w:rsidRDefault="00A25BFE" w:rsidP="00183F07">
            <w:pPr>
              <w:spacing w:after="0"/>
              <w:rPr>
                <w:sz w:val="20"/>
                <w:szCs w:val="20"/>
              </w:rPr>
            </w:pPr>
            <w:r w:rsidRPr="0095787D">
              <w:rPr>
                <w:sz w:val="20"/>
                <w:szCs w:val="20"/>
              </w:rPr>
              <w:t>Nother_Count</w:t>
            </w:r>
          </w:p>
          <w:p w14:paraId="61DC2F0C" w14:textId="77777777" w:rsidR="003E31F0" w:rsidRPr="003E31F0" w:rsidRDefault="003E31F0" w:rsidP="003E31F0">
            <w:pPr>
              <w:spacing w:after="0"/>
              <w:rPr>
                <w:sz w:val="20"/>
                <w:szCs w:val="20"/>
              </w:rPr>
            </w:pPr>
            <w:r w:rsidRPr="003E31F0">
              <w:rPr>
                <w:sz w:val="20"/>
                <w:szCs w:val="20"/>
              </w:rPr>
              <w:t>_ModelTemperature</w:t>
            </w:r>
          </w:p>
          <w:p w14:paraId="22D0E2C8" w14:textId="5705D286"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298DD0F" w14:textId="72A68A19" w:rsidR="005A68EA" w:rsidRPr="0095787D" w:rsidRDefault="0040305A" w:rsidP="00160227">
            <w:pPr>
              <w:spacing w:after="0"/>
              <w:rPr>
                <w:sz w:val="20"/>
                <w:szCs w:val="20"/>
              </w:rPr>
            </w:pPr>
            <w:r>
              <w:rPr>
                <w:sz w:val="20"/>
                <w:szCs w:val="20"/>
              </w:rPr>
              <w:t xml:space="preserve">For a [Gibbs model, temperature, dilution] 3D cell array, </w:t>
            </w:r>
            <w:r w:rsidR="00160227" w:rsidRPr="0095787D">
              <w:rPr>
                <w:sz w:val="20"/>
                <w:szCs w:val="20"/>
              </w:rPr>
              <w:t xml:space="preserve">the </w:t>
            </w:r>
            <w:r w:rsidR="004B140E">
              <w:rPr>
                <w:sz w:val="20"/>
                <w:szCs w:val="20"/>
              </w:rPr>
              <w:t xml:space="preserve">total </w:t>
            </w:r>
            <w:r w:rsidR="00160227">
              <w:rPr>
                <w:sz w:val="20"/>
                <w:szCs w:val="20"/>
              </w:rPr>
              <w:t>RNA Spot Count</w:t>
            </w:r>
            <w:r w:rsidR="00160227" w:rsidRPr="0095787D">
              <w:rPr>
                <w:sz w:val="20"/>
                <w:szCs w:val="20"/>
              </w:rPr>
              <w:t xml:space="preserve"> of </w:t>
            </w:r>
            <w:r w:rsidR="00160227">
              <w:rPr>
                <w:sz w:val="20"/>
                <w:szCs w:val="20"/>
              </w:rPr>
              <w:t>other on-target isoforms</w:t>
            </w:r>
            <w:r w:rsidR="004B140E">
              <w:rPr>
                <w:sz w:val="20"/>
                <w:szCs w:val="20"/>
              </w:rPr>
              <w:t>.</w:t>
            </w:r>
            <w:r w:rsidR="00AC4E22">
              <w:rPr>
                <w:sz w:val="20"/>
                <w:szCs w:val="20"/>
              </w:rPr>
              <w:t xml:space="preserve"> </w:t>
            </w:r>
            <w:r w:rsidR="004B140E">
              <w:rPr>
                <w:sz w:val="20"/>
                <w:szCs w:val="20"/>
              </w:rPr>
              <w:t xml:space="preserve">It is a 2D Matrix with dimensions [1 </w:t>
            </w:r>
            <w:r w:rsidR="00160227">
              <w:rPr>
                <w:sz w:val="20"/>
                <w:szCs w:val="20"/>
              </w:rPr>
              <w:t>x Number of Cell Lines].</w:t>
            </w:r>
          </w:p>
        </w:tc>
      </w:tr>
      <w:tr w:rsidR="00A25BFE" w:rsidRPr="006F7156" w14:paraId="783F25D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E029FE" w14:textId="77777777" w:rsidR="00A25BFE" w:rsidRDefault="00A25BFE" w:rsidP="00183F07">
            <w:pPr>
              <w:spacing w:after="0"/>
              <w:rPr>
                <w:sz w:val="20"/>
                <w:szCs w:val="20"/>
              </w:rPr>
            </w:pPr>
            <w:r w:rsidRPr="0095787D">
              <w:rPr>
                <w:sz w:val="20"/>
                <w:szCs w:val="20"/>
              </w:rPr>
              <w:t>Non_history</w:t>
            </w:r>
          </w:p>
          <w:p w14:paraId="07B7D243" w14:textId="77777777" w:rsidR="003E31F0" w:rsidRPr="003E31F0" w:rsidRDefault="003E31F0" w:rsidP="003E31F0">
            <w:pPr>
              <w:spacing w:after="0"/>
              <w:rPr>
                <w:sz w:val="20"/>
                <w:szCs w:val="20"/>
              </w:rPr>
            </w:pPr>
            <w:r w:rsidRPr="003E31F0">
              <w:rPr>
                <w:sz w:val="20"/>
                <w:szCs w:val="20"/>
              </w:rPr>
              <w:t>_ModelTemperature</w:t>
            </w:r>
          </w:p>
          <w:p w14:paraId="2901A4AC" w14:textId="320A17C7"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F173453" w14:textId="5B455E07" w:rsidR="00A25BFE" w:rsidRPr="0095787D" w:rsidRDefault="0040305A" w:rsidP="004B140E">
            <w:pPr>
              <w:spacing w:after="0"/>
              <w:rPr>
                <w:sz w:val="20"/>
                <w:szCs w:val="20"/>
              </w:rPr>
            </w:pPr>
            <w:r>
              <w:rPr>
                <w:sz w:val="20"/>
                <w:szCs w:val="20"/>
              </w:rPr>
              <w:t xml:space="preserve">For a [Gibbs model, temperature, dilution] 3D cell array, </w:t>
            </w:r>
            <w:r w:rsidR="004B140E" w:rsidRPr="004B140E">
              <w:rPr>
                <w:sz w:val="20"/>
                <w:szCs w:val="20"/>
              </w:rPr>
              <w:t>the RNA Spot Count of the desired on-target isoform with n probes bound for each cell line.</w:t>
            </w:r>
            <w:r w:rsidR="00AC4E22">
              <w:rPr>
                <w:sz w:val="20"/>
                <w:szCs w:val="20"/>
              </w:rPr>
              <w:t xml:space="preserve"> It is a 2D Matrix with dimensions [Number of Target Sites</w:t>
            </w:r>
            <w:r w:rsidR="004B140E" w:rsidRPr="004B140E">
              <w:rPr>
                <w:sz w:val="20"/>
                <w:szCs w:val="20"/>
              </w:rPr>
              <w:t xml:space="preserve"> x Number of Cell Lines].</w:t>
            </w:r>
          </w:p>
        </w:tc>
      </w:tr>
      <w:tr w:rsidR="00A25BFE" w:rsidRPr="006F7156" w14:paraId="0605E4A2"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5D3CC7" w14:textId="77777777" w:rsidR="00A25BFE" w:rsidRDefault="00A25BFE" w:rsidP="00183F07">
            <w:pPr>
              <w:spacing w:after="0"/>
              <w:rPr>
                <w:sz w:val="20"/>
                <w:szCs w:val="20"/>
              </w:rPr>
            </w:pPr>
            <w:r w:rsidRPr="0095787D">
              <w:rPr>
                <w:sz w:val="20"/>
                <w:szCs w:val="20"/>
              </w:rPr>
              <w:t>Nother_history</w:t>
            </w:r>
          </w:p>
          <w:p w14:paraId="17F17224" w14:textId="77777777" w:rsidR="003E31F0" w:rsidRPr="003E31F0" w:rsidRDefault="003E31F0" w:rsidP="003E31F0">
            <w:pPr>
              <w:spacing w:after="0"/>
              <w:rPr>
                <w:sz w:val="20"/>
                <w:szCs w:val="20"/>
              </w:rPr>
            </w:pPr>
            <w:r w:rsidRPr="003E31F0">
              <w:rPr>
                <w:sz w:val="20"/>
                <w:szCs w:val="20"/>
              </w:rPr>
              <w:t>_ModelTemperature</w:t>
            </w:r>
          </w:p>
          <w:p w14:paraId="74364B54" w14:textId="24B49A02"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1F4C3BC" w14:textId="014B5BBA" w:rsidR="00A25BFE" w:rsidRPr="0095787D" w:rsidRDefault="0040305A" w:rsidP="004B140E">
            <w:pPr>
              <w:spacing w:after="0"/>
              <w:rPr>
                <w:sz w:val="20"/>
                <w:szCs w:val="20"/>
              </w:rPr>
            </w:pPr>
            <w:r>
              <w:rPr>
                <w:sz w:val="20"/>
                <w:szCs w:val="20"/>
              </w:rPr>
              <w:t xml:space="preserve">For a [Gibbs model, temperature, dilution] 3D cell array, </w:t>
            </w:r>
            <w:r w:rsidR="004B140E" w:rsidRPr="004B140E">
              <w:rPr>
                <w:sz w:val="20"/>
                <w:szCs w:val="20"/>
              </w:rPr>
              <w:t>the RNA Spot Count of other on-target isoforms with n probes bound for each cell line.</w:t>
            </w:r>
            <w:r w:rsidR="00AC4E22">
              <w:rPr>
                <w:sz w:val="20"/>
                <w:szCs w:val="20"/>
              </w:rPr>
              <w:t xml:space="preserve"> </w:t>
            </w:r>
            <w:r w:rsidR="00AC4E22" w:rsidRPr="004B140E">
              <w:rPr>
                <w:sz w:val="20"/>
                <w:szCs w:val="20"/>
              </w:rPr>
              <w:t>It is</w:t>
            </w:r>
            <w:r w:rsidR="004B140E" w:rsidRPr="004B140E">
              <w:rPr>
                <w:sz w:val="20"/>
                <w:szCs w:val="20"/>
              </w:rPr>
              <w:t xml:space="preserve"> a 2D Matrix with dimensions [Number of Target </w:t>
            </w:r>
            <w:r w:rsidR="00AC4E22" w:rsidRPr="004B140E">
              <w:rPr>
                <w:sz w:val="20"/>
                <w:szCs w:val="20"/>
              </w:rPr>
              <w:t>Sites</w:t>
            </w:r>
            <w:r w:rsidR="004B140E" w:rsidRPr="004B140E">
              <w:rPr>
                <w:sz w:val="20"/>
                <w:szCs w:val="20"/>
              </w:rPr>
              <w:t xml:space="preserve"> x Number of Cell Lines].</w:t>
            </w:r>
          </w:p>
        </w:tc>
      </w:tr>
      <w:tr w:rsidR="00A25BFE" w:rsidRPr="006F7156" w14:paraId="37EB850D"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6CD461" w14:textId="77777777" w:rsidR="00A25BFE" w:rsidRDefault="00A25BFE" w:rsidP="00183F07">
            <w:pPr>
              <w:spacing w:after="0"/>
              <w:rPr>
                <w:sz w:val="20"/>
                <w:szCs w:val="20"/>
              </w:rPr>
            </w:pPr>
            <w:r w:rsidRPr="0095787D">
              <w:rPr>
                <w:sz w:val="20"/>
                <w:szCs w:val="20"/>
              </w:rPr>
              <w:t>Noff_history</w:t>
            </w:r>
          </w:p>
          <w:p w14:paraId="531C89EB" w14:textId="77777777" w:rsidR="003E31F0" w:rsidRPr="003E31F0" w:rsidRDefault="003E31F0" w:rsidP="003E31F0">
            <w:pPr>
              <w:spacing w:after="0"/>
              <w:rPr>
                <w:sz w:val="20"/>
                <w:szCs w:val="20"/>
              </w:rPr>
            </w:pPr>
            <w:r w:rsidRPr="003E31F0">
              <w:rPr>
                <w:sz w:val="20"/>
                <w:szCs w:val="20"/>
              </w:rPr>
              <w:t>_ModelTemperature</w:t>
            </w:r>
          </w:p>
          <w:p w14:paraId="3AB63990" w14:textId="08E3DFCE" w:rsidR="003E31F0" w:rsidRPr="0095787D" w:rsidRDefault="003E31F0" w:rsidP="003E31F0">
            <w:pPr>
              <w:spacing w:after="0"/>
              <w:rPr>
                <w:sz w:val="20"/>
                <w:szCs w:val="20"/>
              </w:rPr>
            </w:pPr>
            <w:r w:rsidRPr="003E31F0">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61BD42" w14:textId="083CCBF4" w:rsidR="004B140E" w:rsidRPr="004B140E" w:rsidRDefault="0040305A" w:rsidP="004B140E">
            <w:pPr>
              <w:spacing w:after="0"/>
              <w:rPr>
                <w:sz w:val="20"/>
                <w:szCs w:val="20"/>
              </w:rPr>
            </w:pPr>
            <w:r>
              <w:rPr>
                <w:sz w:val="20"/>
                <w:szCs w:val="20"/>
              </w:rPr>
              <w:t xml:space="preserve">For a [Gibbs model, temperature, dilution] 3D cell array, </w:t>
            </w:r>
            <w:r w:rsidR="004B140E" w:rsidRPr="004B140E">
              <w:rPr>
                <w:sz w:val="20"/>
                <w:szCs w:val="20"/>
              </w:rPr>
              <w:t>the RNA Spot Count of off-targets with n probes bound for each cell line.</w:t>
            </w:r>
          </w:p>
          <w:p w14:paraId="7BCB0E2B" w14:textId="3A02E2FF" w:rsidR="00A25BFE" w:rsidRPr="0095787D" w:rsidRDefault="004B140E" w:rsidP="004B140E">
            <w:pPr>
              <w:spacing w:after="0"/>
              <w:rPr>
                <w:sz w:val="20"/>
                <w:szCs w:val="20"/>
              </w:rPr>
            </w:pPr>
            <w:r w:rsidRPr="004B140E">
              <w:rPr>
                <w:sz w:val="20"/>
                <w:szCs w:val="20"/>
              </w:rPr>
              <w:t xml:space="preserve">It is a 2D Matrix with dimensions [Number of Target </w:t>
            </w:r>
            <w:r w:rsidR="00AC4E22">
              <w:rPr>
                <w:sz w:val="20"/>
                <w:szCs w:val="20"/>
              </w:rPr>
              <w:t>Sites</w:t>
            </w:r>
            <w:r w:rsidRPr="004B140E">
              <w:rPr>
                <w:sz w:val="20"/>
                <w:szCs w:val="20"/>
              </w:rPr>
              <w:t xml:space="preserve"> x Number of Cell Lines].</w:t>
            </w:r>
          </w:p>
        </w:tc>
      </w:tr>
      <w:tr w:rsidR="00A25BFE" w:rsidRPr="006F7156" w14:paraId="3DB1678A"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BE8D1C8" w14:textId="77777777" w:rsidR="00A25BFE" w:rsidRDefault="00A25BFE" w:rsidP="00183F07">
            <w:pPr>
              <w:spacing w:after="0"/>
              <w:rPr>
                <w:sz w:val="20"/>
                <w:szCs w:val="20"/>
              </w:rPr>
            </w:pPr>
            <w:r w:rsidRPr="0095787D">
              <w:rPr>
                <w:sz w:val="20"/>
                <w:szCs w:val="20"/>
              </w:rPr>
              <w:t>Noff_tot_history</w:t>
            </w:r>
          </w:p>
          <w:p w14:paraId="2DC4D06E" w14:textId="77777777" w:rsidR="003E31F0" w:rsidRPr="003E31F0" w:rsidRDefault="003E31F0" w:rsidP="003E31F0">
            <w:pPr>
              <w:spacing w:after="0"/>
              <w:rPr>
                <w:sz w:val="20"/>
                <w:szCs w:val="20"/>
              </w:rPr>
            </w:pPr>
            <w:r w:rsidRPr="003E31F0">
              <w:rPr>
                <w:sz w:val="20"/>
                <w:szCs w:val="20"/>
              </w:rPr>
              <w:t>_ModelTemperature</w:t>
            </w:r>
          </w:p>
          <w:p w14:paraId="6E4B589C" w14:textId="727CDFA7" w:rsidR="003E31F0" w:rsidRPr="0095787D" w:rsidRDefault="003E31F0" w:rsidP="003E31F0">
            <w:pPr>
              <w:spacing w:after="0"/>
              <w:rPr>
                <w:sz w:val="20"/>
                <w:szCs w:val="20"/>
              </w:rPr>
            </w:pPr>
            <w:r w:rsidRPr="003E31F0">
              <w:rPr>
                <w:sz w:val="20"/>
                <w:szCs w:val="20"/>
              </w:rPr>
              <w:lastRenderedPageBreak/>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9351AE" w14:textId="19AF52D3" w:rsidR="00A25BFE" w:rsidRPr="0095787D" w:rsidRDefault="0040305A" w:rsidP="00183F07">
            <w:pPr>
              <w:spacing w:after="0"/>
              <w:rPr>
                <w:sz w:val="20"/>
                <w:szCs w:val="20"/>
              </w:rPr>
            </w:pPr>
            <w:r>
              <w:rPr>
                <w:sz w:val="20"/>
                <w:szCs w:val="20"/>
              </w:rPr>
              <w:lastRenderedPageBreak/>
              <w:t xml:space="preserve">For a [Gibbs model, temperature, dilution] 3D cell array, </w:t>
            </w:r>
            <w:r w:rsidR="005C1695" w:rsidRPr="005C1695">
              <w:rPr>
                <w:sz w:val="20"/>
                <w:szCs w:val="20"/>
              </w:rPr>
              <w:t xml:space="preserve">the </w:t>
            </w:r>
            <w:r w:rsidR="005C1695">
              <w:rPr>
                <w:sz w:val="20"/>
                <w:szCs w:val="20"/>
              </w:rPr>
              <w:t>total number of probes bound across all off-target RNA</w:t>
            </w:r>
            <w:r w:rsidR="005C1695" w:rsidRPr="005C1695">
              <w:rPr>
                <w:sz w:val="20"/>
                <w:szCs w:val="20"/>
              </w:rPr>
              <w:t xml:space="preserve"> for each cell line. </w:t>
            </w:r>
            <w:r w:rsidR="005C1695" w:rsidRPr="005C1695">
              <w:rPr>
                <w:sz w:val="20"/>
                <w:szCs w:val="20"/>
              </w:rPr>
              <w:lastRenderedPageBreak/>
              <w:t xml:space="preserve">It is a 2D Matrix with dimensions  [1 x Number of Evaluated Cell Lines]. </w:t>
            </w:r>
          </w:p>
        </w:tc>
      </w:tr>
      <w:tr w:rsidR="00A25BFE" w:rsidRPr="006F7156" w14:paraId="150BAA8C"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0CCC59A" w14:textId="55B48387" w:rsidR="00AC4E22" w:rsidRPr="00AC4E22" w:rsidRDefault="00A25BFE" w:rsidP="00AC4E22">
            <w:pPr>
              <w:spacing w:after="0"/>
              <w:rPr>
                <w:sz w:val="20"/>
                <w:szCs w:val="20"/>
              </w:rPr>
            </w:pPr>
            <w:r w:rsidRPr="0095787D">
              <w:rPr>
                <w:sz w:val="20"/>
                <w:szCs w:val="20"/>
              </w:rPr>
              <w:lastRenderedPageBreak/>
              <w:t>IsoIgnorantConfusion_Probe_P</w:t>
            </w:r>
            <w:r w:rsidR="00AC4E22" w:rsidRPr="00AC4E22">
              <w:rPr>
                <w:sz w:val="20"/>
                <w:szCs w:val="20"/>
              </w:rPr>
              <w:t>_ModelTemperature</w:t>
            </w:r>
          </w:p>
          <w:p w14:paraId="2951F700" w14:textId="3AC57E30" w:rsidR="003E31F0" w:rsidRPr="0095787D" w:rsidRDefault="00AC4E22" w:rsidP="00AC4E22">
            <w:pPr>
              <w:spacing w:after="0"/>
              <w:rPr>
                <w:sz w:val="20"/>
                <w:szCs w:val="20"/>
              </w:rPr>
            </w:pPr>
            <w:r w:rsidRPr="00AC4E22">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87D96B6" w14:textId="2D90807E" w:rsidR="00A25BFE" w:rsidRPr="0095787D" w:rsidRDefault="00F06D0A" w:rsidP="00183F07">
            <w:pPr>
              <w:spacing w:after="0"/>
              <w:rPr>
                <w:sz w:val="20"/>
                <w:szCs w:val="20"/>
              </w:rPr>
            </w:pPr>
            <w:r w:rsidRPr="00F06D0A">
              <w:rPr>
                <w:sz w:val="20"/>
                <w:szCs w:val="20"/>
              </w:rPr>
              <w:t xml:space="preserve">Confusion matrix metrics at all </w:t>
            </w:r>
            <w:r>
              <w:rPr>
                <w:sz w:val="20"/>
                <w:szCs w:val="20"/>
              </w:rPr>
              <w:t>probe</w:t>
            </w:r>
            <w:r w:rsidRPr="00F06D0A">
              <w:rPr>
                <w:sz w:val="20"/>
                <w:szCs w:val="20"/>
              </w:rPr>
              <w:t xml:space="preserve"> thresholds for different methods when only considering the desired on-target isoform (on) and off-targets, excluding other isoforms of the on-target (off) in units of </w:t>
            </w:r>
            <w:r w:rsidR="00160227">
              <w:rPr>
                <w:sz w:val="20"/>
                <w:szCs w:val="20"/>
              </w:rPr>
              <w:t xml:space="preserve">the </w:t>
            </w:r>
            <w:r>
              <w:rPr>
                <w:sz w:val="20"/>
                <w:szCs w:val="20"/>
              </w:rPr>
              <w:t xml:space="preserve">number of probes </w:t>
            </w:r>
            <w:r w:rsidR="00160227">
              <w:rPr>
                <w:sz w:val="20"/>
                <w:szCs w:val="20"/>
              </w:rPr>
              <w:t xml:space="preserve">simultaneously </w:t>
            </w:r>
            <w:r>
              <w:rPr>
                <w:sz w:val="20"/>
                <w:szCs w:val="20"/>
              </w:rPr>
              <w:t>bound to individual targets</w:t>
            </w:r>
            <w:r w:rsidRPr="00F06D0A">
              <w:rPr>
                <w:sz w:val="20"/>
                <w:szCs w:val="20"/>
              </w:rPr>
              <w:t>.</w:t>
            </w:r>
          </w:p>
        </w:tc>
      </w:tr>
      <w:tr w:rsidR="00A25BFE" w:rsidRPr="006F7156" w14:paraId="64084EDD"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4B75F29" w14:textId="74EC2842" w:rsidR="00AC4E22" w:rsidRPr="00AC4E22" w:rsidRDefault="00A25BFE" w:rsidP="00AC4E22">
            <w:pPr>
              <w:spacing w:after="0"/>
              <w:rPr>
                <w:sz w:val="20"/>
                <w:szCs w:val="20"/>
              </w:rPr>
            </w:pPr>
            <w:r w:rsidRPr="0095787D">
              <w:rPr>
                <w:sz w:val="20"/>
                <w:szCs w:val="20"/>
              </w:rPr>
              <w:t>IsoSpecificConfusion_Probe_P</w:t>
            </w:r>
            <w:r w:rsidR="00AC4E22" w:rsidRPr="00AC4E22">
              <w:rPr>
                <w:sz w:val="20"/>
                <w:szCs w:val="20"/>
              </w:rPr>
              <w:t>_ModelTemperature</w:t>
            </w:r>
          </w:p>
          <w:p w14:paraId="29D25B87" w14:textId="39CA8E79" w:rsidR="00AC4E22" w:rsidRPr="0095787D" w:rsidRDefault="00AC4E22" w:rsidP="00AC4E22">
            <w:pPr>
              <w:spacing w:after="0"/>
              <w:rPr>
                <w:sz w:val="20"/>
                <w:szCs w:val="20"/>
              </w:rPr>
            </w:pPr>
            <w:r w:rsidRPr="00AC4E22">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0E0CA8" w14:textId="6A433B3D" w:rsidR="00A25BFE" w:rsidRPr="0095787D" w:rsidRDefault="00F06D0A" w:rsidP="00183F07">
            <w:pPr>
              <w:spacing w:after="0"/>
              <w:rPr>
                <w:sz w:val="20"/>
                <w:szCs w:val="20"/>
              </w:rPr>
            </w:pPr>
            <w:r w:rsidRPr="00F06D0A">
              <w:rPr>
                <w:sz w:val="20"/>
                <w:szCs w:val="20"/>
              </w:rPr>
              <w:t xml:space="preserve">Confusion matrix metrics at all </w:t>
            </w:r>
            <w:r>
              <w:rPr>
                <w:sz w:val="20"/>
                <w:szCs w:val="20"/>
              </w:rPr>
              <w:t>probe</w:t>
            </w:r>
            <w:r w:rsidRPr="00F06D0A">
              <w:rPr>
                <w:sz w:val="20"/>
                <w:szCs w:val="20"/>
              </w:rPr>
              <w:t xml:space="preserve"> thresholds for different methods, considering only the desired on-target isoform (on) and off-targets, including other isoforms of the on-target (off) in units of </w:t>
            </w:r>
            <w:r w:rsidR="00160227">
              <w:rPr>
                <w:sz w:val="20"/>
                <w:szCs w:val="20"/>
              </w:rPr>
              <w:t xml:space="preserve">the </w:t>
            </w:r>
            <w:r>
              <w:rPr>
                <w:sz w:val="20"/>
                <w:szCs w:val="20"/>
              </w:rPr>
              <w:t xml:space="preserve">number of </w:t>
            </w:r>
            <w:r w:rsidR="00160227">
              <w:rPr>
                <w:sz w:val="20"/>
                <w:szCs w:val="20"/>
              </w:rPr>
              <w:t>probes simultaneously bound to individual targets</w:t>
            </w:r>
            <w:r w:rsidR="00160227" w:rsidRPr="00F06D0A">
              <w:rPr>
                <w:sz w:val="20"/>
                <w:szCs w:val="20"/>
              </w:rPr>
              <w:t>.</w:t>
            </w:r>
          </w:p>
        </w:tc>
      </w:tr>
      <w:tr w:rsidR="00A25BFE" w:rsidRPr="006F7156" w14:paraId="71A5796E" w14:textId="77777777" w:rsidTr="00AC4E22">
        <w:tc>
          <w:tcPr>
            <w:tcW w:w="24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F9CB5D8" w14:textId="22D1624A" w:rsidR="00AC4E22" w:rsidRPr="00AC4E22" w:rsidRDefault="00A25BFE" w:rsidP="00AC4E22">
            <w:pPr>
              <w:spacing w:after="0"/>
              <w:rPr>
                <w:sz w:val="20"/>
                <w:szCs w:val="20"/>
              </w:rPr>
            </w:pPr>
            <w:r w:rsidRPr="0095787D">
              <w:rPr>
                <w:sz w:val="20"/>
                <w:szCs w:val="20"/>
              </w:rPr>
              <w:t>IsoAgnosticConfusion_Probe_P</w:t>
            </w:r>
            <w:r w:rsidR="00AC4E22" w:rsidRPr="00AC4E22">
              <w:rPr>
                <w:sz w:val="20"/>
                <w:szCs w:val="20"/>
              </w:rPr>
              <w:t>_ModelTemperature</w:t>
            </w:r>
          </w:p>
          <w:p w14:paraId="58CABBD1" w14:textId="39F9285D" w:rsidR="00AC4E22" w:rsidRPr="0095787D" w:rsidRDefault="00AC4E22" w:rsidP="00AC4E22">
            <w:pPr>
              <w:spacing w:after="0"/>
              <w:rPr>
                <w:sz w:val="20"/>
                <w:szCs w:val="20"/>
              </w:rPr>
            </w:pPr>
            <w:r w:rsidRPr="00AC4E22">
              <w:rPr>
                <w:sz w:val="20"/>
                <w:szCs w:val="20"/>
              </w:rPr>
              <w:t>DilutionVector</w:t>
            </w:r>
          </w:p>
        </w:tc>
        <w:tc>
          <w:tcPr>
            <w:tcW w:w="62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494203B" w14:textId="57992BD4" w:rsidR="00A25BFE" w:rsidRPr="0095787D" w:rsidRDefault="00F06D0A" w:rsidP="00183F07">
            <w:pPr>
              <w:spacing w:after="0"/>
              <w:rPr>
                <w:sz w:val="20"/>
                <w:szCs w:val="20"/>
              </w:rPr>
            </w:pPr>
            <w:r w:rsidRPr="00F06D0A">
              <w:rPr>
                <w:sz w:val="20"/>
                <w:szCs w:val="20"/>
              </w:rPr>
              <w:t xml:space="preserve">Confusion matrix metrics at all </w:t>
            </w:r>
            <w:r w:rsidR="00160227">
              <w:rPr>
                <w:sz w:val="20"/>
                <w:szCs w:val="20"/>
              </w:rPr>
              <w:t>probe</w:t>
            </w:r>
            <w:r w:rsidRPr="00F06D0A">
              <w:rPr>
                <w:sz w:val="20"/>
                <w:szCs w:val="20"/>
              </w:rPr>
              <w:t xml:space="preserve"> thresholds for different methods, considering only on-target isoforms (on) and off-targets (off) in units of </w:t>
            </w:r>
            <w:r w:rsidR="00160227">
              <w:rPr>
                <w:sz w:val="20"/>
                <w:szCs w:val="20"/>
              </w:rPr>
              <w:t xml:space="preserve">the </w:t>
            </w:r>
            <w:r>
              <w:rPr>
                <w:sz w:val="20"/>
                <w:szCs w:val="20"/>
              </w:rPr>
              <w:t xml:space="preserve">number of </w:t>
            </w:r>
            <w:r w:rsidR="00160227">
              <w:rPr>
                <w:sz w:val="20"/>
                <w:szCs w:val="20"/>
              </w:rPr>
              <w:t>probes simultaneously bound to individual targets</w:t>
            </w:r>
            <w:r w:rsidR="00160227" w:rsidRPr="00F06D0A">
              <w:rPr>
                <w:sz w:val="20"/>
                <w:szCs w:val="20"/>
              </w:rPr>
              <w:t>.</w:t>
            </w:r>
          </w:p>
        </w:tc>
      </w:tr>
    </w:tbl>
    <w:p w14:paraId="55318862" w14:textId="4D88D604" w:rsidR="005A68EA" w:rsidRDefault="005A68EA" w:rsidP="00A96DB5">
      <w:pPr>
        <w:pStyle w:val="Heading4"/>
      </w:pPr>
      <w:r>
        <w:t>Confusion Matrix Outputs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00"/>
        <w:gridCol w:w="6020"/>
      </w:tblGrid>
      <w:tr w:rsidR="005A68EA" w:rsidRPr="005A68EA" w14:paraId="0059FF8E"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2CD75E0" w14:textId="77777777" w:rsidR="005A68EA" w:rsidRPr="005A68EA" w:rsidRDefault="005A68EA" w:rsidP="005A68EA">
            <w:pPr>
              <w:rPr>
                <w:b/>
                <w:bCs/>
                <w:sz w:val="20"/>
                <w:szCs w:val="20"/>
              </w:rPr>
            </w:pPr>
            <w:r w:rsidRPr="005A68EA">
              <w:rPr>
                <w:b/>
                <w:bCs/>
                <w:sz w:val="20"/>
                <w:szCs w:val="20"/>
              </w:rPr>
              <w:t>Variable Names</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F3005C4" w14:textId="77777777" w:rsidR="005A68EA" w:rsidRPr="005A68EA" w:rsidRDefault="005A68EA" w:rsidP="005A68EA">
            <w:pPr>
              <w:rPr>
                <w:b/>
                <w:bCs/>
                <w:sz w:val="20"/>
                <w:szCs w:val="20"/>
              </w:rPr>
            </w:pPr>
            <w:r w:rsidRPr="005A68EA">
              <w:rPr>
                <w:b/>
                <w:bCs/>
                <w:sz w:val="20"/>
                <w:szCs w:val="20"/>
              </w:rPr>
              <w:t>Description</w:t>
            </w:r>
          </w:p>
        </w:tc>
      </w:tr>
      <w:tr w:rsidR="005A68EA" w:rsidRPr="005A68EA" w14:paraId="2D1D37CC"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ADABC7" w14:textId="4A561E23" w:rsidR="005A68EA" w:rsidRPr="005A68EA" w:rsidRDefault="005A68EA" w:rsidP="005A68EA">
            <w:pPr>
              <w:spacing w:after="0"/>
              <w:rPr>
                <w:b/>
                <w:bCs/>
                <w:sz w:val="20"/>
                <w:szCs w:val="20"/>
              </w:rPr>
            </w:pPr>
            <w:r w:rsidRPr="0095787D">
              <w:rPr>
                <w:sz w:val="20"/>
                <w:szCs w:val="20"/>
              </w:rPr>
              <w:t>T</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A3A5D1" w14:textId="22DB85E8" w:rsidR="005A68EA" w:rsidRPr="005A68EA" w:rsidRDefault="005A68EA" w:rsidP="005A68EA">
            <w:pPr>
              <w:spacing w:after="0"/>
              <w:rPr>
                <w:sz w:val="20"/>
                <w:szCs w:val="20"/>
              </w:rPr>
            </w:pPr>
            <w:r w:rsidRPr="0095787D">
              <w:rPr>
                <w:sz w:val="20"/>
                <w:szCs w:val="20"/>
              </w:rPr>
              <w:t>True Positive + True Negative</w:t>
            </w:r>
          </w:p>
        </w:tc>
      </w:tr>
      <w:tr w:rsidR="005A68EA" w:rsidRPr="005A68EA" w14:paraId="6B65F4F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F25650" w14:textId="0C2FDC05" w:rsidR="005A68EA" w:rsidRPr="005A68EA" w:rsidRDefault="005A68EA" w:rsidP="005A68EA">
            <w:pPr>
              <w:spacing w:after="0"/>
              <w:rPr>
                <w:sz w:val="20"/>
                <w:szCs w:val="20"/>
              </w:rPr>
            </w:pPr>
            <w:r w:rsidRPr="0095787D">
              <w:rPr>
                <w:sz w:val="20"/>
                <w:szCs w:val="20"/>
              </w:rPr>
              <w:t>F</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FE626A8" w14:textId="2CCA3828" w:rsidR="005A68EA" w:rsidRPr="005A68EA" w:rsidRDefault="005A68EA" w:rsidP="005A68EA">
            <w:pPr>
              <w:spacing w:after="0"/>
              <w:rPr>
                <w:sz w:val="20"/>
                <w:szCs w:val="20"/>
              </w:rPr>
            </w:pPr>
            <w:r w:rsidRPr="0095787D">
              <w:rPr>
                <w:sz w:val="20"/>
                <w:szCs w:val="20"/>
              </w:rPr>
              <w:t>False Positive + False Negative</w:t>
            </w:r>
          </w:p>
        </w:tc>
      </w:tr>
      <w:tr w:rsidR="005A68EA" w:rsidRPr="005A68EA" w14:paraId="5724FC8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1728968" w14:textId="5D12B700" w:rsidR="005A68EA" w:rsidRPr="005A68EA" w:rsidRDefault="005A68EA" w:rsidP="005A68EA">
            <w:pPr>
              <w:spacing w:after="0"/>
              <w:rPr>
                <w:sz w:val="20"/>
                <w:szCs w:val="20"/>
              </w:rPr>
            </w:pPr>
            <w:r w:rsidRPr="0095787D">
              <w:rPr>
                <w:sz w:val="20"/>
                <w:szCs w:val="20"/>
              </w:rPr>
              <w:t>AP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20E3C1D" w14:textId="5AD78D9B" w:rsidR="005A68EA" w:rsidRPr="005A68EA" w:rsidRDefault="0095787D" w:rsidP="005A68EA">
            <w:pPr>
              <w:spacing w:after="0"/>
              <w:rPr>
                <w:sz w:val="20"/>
                <w:szCs w:val="20"/>
              </w:rPr>
            </w:pPr>
            <w:r w:rsidRPr="0095787D">
              <w:rPr>
                <w:sz w:val="20"/>
                <w:szCs w:val="20"/>
              </w:rPr>
              <w:t xml:space="preserve">Actual Positive = </w:t>
            </w:r>
            <w:r w:rsidR="005A68EA" w:rsidRPr="0095787D">
              <w:rPr>
                <w:sz w:val="20"/>
                <w:szCs w:val="20"/>
              </w:rPr>
              <w:t>True Positive</w:t>
            </w:r>
            <w:r w:rsidRPr="0095787D">
              <w:rPr>
                <w:sz w:val="20"/>
                <w:szCs w:val="20"/>
              </w:rPr>
              <w:t xml:space="preserve"> + False Negative</w:t>
            </w:r>
          </w:p>
        </w:tc>
      </w:tr>
      <w:tr w:rsidR="0095787D" w:rsidRPr="005A68EA" w14:paraId="77DB5788"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B095AFC" w14:textId="5AB8A579" w:rsidR="0095787D" w:rsidRPr="0095787D" w:rsidRDefault="0095787D" w:rsidP="005A68EA">
            <w:pPr>
              <w:spacing w:after="0"/>
              <w:rPr>
                <w:sz w:val="20"/>
                <w:szCs w:val="20"/>
              </w:rPr>
            </w:pPr>
            <w:r w:rsidRPr="0095787D">
              <w:rPr>
                <w:sz w:val="20"/>
                <w:szCs w:val="20"/>
              </w:rPr>
              <w:t>AN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0F4512F" w14:textId="0A607A3B" w:rsidR="0095787D" w:rsidRPr="0095787D" w:rsidRDefault="0095787D" w:rsidP="005A68EA">
            <w:pPr>
              <w:spacing w:after="0"/>
              <w:rPr>
                <w:sz w:val="20"/>
                <w:szCs w:val="20"/>
              </w:rPr>
            </w:pPr>
            <w:r w:rsidRPr="0095787D">
              <w:rPr>
                <w:sz w:val="20"/>
                <w:szCs w:val="20"/>
              </w:rPr>
              <w:t>Actual Negative = False Positive + True Negative</w:t>
            </w:r>
          </w:p>
        </w:tc>
      </w:tr>
      <w:tr w:rsidR="005A68EA" w:rsidRPr="005A68EA" w14:paraId="474D5E68"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0F79DC8" w14:textId="39D65574" w:rsidR="005A68EA" w:rsidRPr="005A68EA" w:rsidRDefault="005A68EA" w:rsidP="005A68EA">
            <w:pPr>
              <w:spacing w:after="0"/>
              <w:rPr>
                <w:sz w:val="20"/>
                <w:szCs w:val="20"/>
              </w:rPr>
            </w:pPr>
            <w:r w:rsidRPr="0095787D">
              <w:rPr>
                <w:sz w:val="20"/>
                <w:szCs w:val="20"/>
              </w:rPr>
              <w:t>PP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66CCEFB" w14:textId="27F49F47" w:rsidR="005A68EA" w:rsidRPr="005A68EA" w:rsidRDefault="0095787D" w:rsidP="005A68EA">
            <w:pPr>
              <w:spacing w:after="0"/>
              <w:rPr>
                <w:sz w:val="20"/>
                <w:szCs w:val="20"/>
              </w:rPr>
            </w:pPr>
            <w:r w:rsidRPr="0095787D">
              <w:rPr>
                <w:sz w:val="20"/>
                <w:szCs w:val="20"/>
              </w:rPr>
              <w:t xml:space="preserve">Predicted Positive = </w:t>
            </w:r>
            <w:r w:rsidR="005A68EA" w:rsidRPr="0095787D">
              <w:rPr>
                <w:sz w:val="20"/>
                <w:szCs w:val="20"/>
              </w:rPr>
              <w:t>True Positive + False Positive</w:t>
            </w:r>
          </w:p>
        </w:tc>
      </w:tr>
      <w:tr w:rsidR="005A68EA" w:rsidRPr="005A68EA" w14:paraId="1A090B4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1DD7E8" w14:textId="03FA556C" w:rsidR="005A68EA" w:rsidRPr="0095787D" w:rsidRDefault="005A68EA" w:rsidP="005A68EA">
            <w:pPr>
              <w:spacing w:after="0"/>
              <w:rPr>
                <w:sz w:val="20"/>
                <w:szCs w:val="20"/>
              </w:rPr>
            </w:pPr>
            <w:r w:rsidRPr="0095787D">
              <w:rPr>
                <w:sz w:val="20"/>
                <w:szCs w:val="20"/>
              </w:rPr>
              <w:t>PN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F0B97E" w14:textId="70334BD9" w:rsidR="005A68EA" w:rsidRPr="0095787D" w:rsidRDefault="0095787D" w:rsidP="005A68EA">
            <w:pPr>
              <w:spacing w:after="0"/>
              <w:rPr>
                <w:sz w:val="20"/>
                <w:szCs w:val="20"/>
              </w:rPr>
            </w:pPr>
            <w:r w:rsidRPr="0095787D">
              <w:rPr>
                <w:sz w:val="20"/>
                <w:szCs w:val="20"/>
              </w:rPr>
              <w:t xml:space="preserve">Predicted Negative = </w:t>
            </w:r>
            <w:r w:rsidR="005A68EA" w:rsidRPr="0095787D">
              <w:rPr>
                <w:sz w:val="20"/>
                <w:szCs w:val="20"/>
              </w:rPr>
              <w:t>True Negative + False Negative</w:t>
            </w:r>
          </w:p>
        </w:tc>
      </w:tr>
      <w:tr w:rsidR="005A68EA" w:rsidRPr="005A68EA" w14:paraId="1E410D0C"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DB1EDB" w14:textId="072499B4" w:rsidR="005A68EA" w:rsidRPr="0095787D" w:rsidRDefault="005A68EA" w:rsidP="005A68EA">
            <w:pPr>
              <w:spacing w:after="0"/>
              <w:rPr>
                <w:sz w:val="20"/>
                <w:szCs w:val="20"/>
              </w:rPr>
            </w:pPr>
            <w:r w:rsidRPr="0095787D">
              <w:rPr>
                <w:sz w:val="20"/>
                <w:szCs w:val="20"/>
              </w:rPr>
              <w:t>TP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3B693C" w14:textId="45F065F3" w:rsidR="005A68EA" w:rsidRPr="0095787D" w:rsidRDefault="005A68EA" w:rsidP="005A68EA">
            <w:pPr>
              <w:spacing w:after="0"/>
              <w:rPr>
                <w:sz w:val="20"/>
                <w:szCs w:val="20"/>
              </w:rPr>
            </w:pPr>
            <w:r w:rsidRPr="0095787D">
              <w:rPr>
                <w:sz w:val="20"/>
                <w:szCs w:val="20"/>
              </w:rPr>
              <w:t>True Positive</w:t>
            </w:r>
            <w:r w:rsidR="002B7409">
              <w:rPr>
                <w:sz w:val="20"/>
                <w:szCs w:val="20"/>
              </w:rPr>
              <w:t xml:space="preserve"> = hit</w:t>
            </w:r>
          </w:p>
        </w:tc>
      </w:tr>
      <w:tr w:rsidR="005A68EA" w:rsidRPr="005A68EA" w14:paraId="2252C86B"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3731F30" w14:textId="17AB2E2D" w:rsidR="005A68EA" w:rsidRPr="0095787D" w:rsidRDefault="005A68EA" w:rsidP="005A68EA">
            <w:pPr>
              <w:spacing w:after="0"/>
              <w:rPr>
                <w:sz w:val="20"/>
                <w:szCs w:val="20"/>
              </w:rPr>
            </w:pPr>
            <w:r w:rsidRPr="0095787D">
              <w:rPr>
                <w:sz w:val="20"/>
                <w:szCs w:val="20"/>
              </w:rPr>
              <w:t>FN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806295" w14:textId="427A0513" w:rsidR="005A68EA" w:rsidRPr="0095787D" w:rsidRDefault="005A68EA" w:rsidP="005A68EA">
            <w:pPr>
              <w:spacing w:after="0"/>
              <w:rPr>
                <w:sz w:val="20"/>
                <w:szCs w:val="20"/>
              </w:rPr>
            </w:pPr>
            <w:r w:rsidRPr="0095787D">
              <w:rPr>
                <w:sz w:val="20"/>
                <w:szCs w:val="20"/>
              </w:rPr>
              <w:t>False Negative</w:t>
            </w:r>
            <w:r w:rsidR="002B7409">
              <w:rPr>
                <w:sz w:val="20"/>
                <w:szCs w:val="20"/>
              </w:rPr>
              <w:t xml:space="preserve"> = miss = underestimation</w:t>
            </w:r>
          </w:p>
        </w:tc>
      </w:tr>
      <w:tr w:rsidR="005A68EA" w:rsidRPr="005A68EA" w14:paraId="03CEC70B"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336C4A9" w14:textId="6FF5DD03" w:rsidR="005A68EA" w:rsidRPr="0095787D" w:rsidRDefault="00E85E8E" w:rsidP="005A68EA">
            <w:pPr>
              <w:spacing w:after="0"/>
              <w:rPr>
                <w:sz w:val="20"/>
                <w:szCs w:val="20"/>
              </w:rPr>
            </w:pPr>
            <w:r w:rsidRPr="0095787D">
              <w:rPr>
                <w:sz w:val="20"/>
                <w:szCs w:val="20"/>
              </w:rPr>
              <w:t>TN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7236461" w14:textId="7B42554A" w:rsidR="005A68EA" w:rsidRPr="0095787D" w:rsidRDefault="00E85E8E" w:rsidP="005A68EA">
            <w:pPr>
              <w:spacing w:after="0"/>
              <w:rPr>
                <w:sz w:val="20"/>
                <w:szCs w:val="20"/>
              </w:rPr>
            </w:pPr>
            <w:r w:rsidRPr="0095787D">
              <w:rPr>
                <w:sz w:val="20"/>
                <w:szCs w:val="20"/>
              </w:rPr>
              <w:t>True Negative</w:t>
            </w:r>
            <w:r w:rsidR="002B7409">
              <w:rPr>
                <w:sz w:val="20"/>
                <w:szCs w:val="20"/>
              </w:rPr>
              <w:t xml:space="preserve"> = correct rejection </w:t>
            </w:r>
          </w:p>
        </w:tc>
      </w:tr>
      <w:tr w:rsidR="005A68EA" w:rsidRPr="005A68EA" w14:paraId="72DBCD97"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392A2D" w14:textId="23C6271B" w:rsidR="005A68EA" w:rsidRPr="0095787D" w:rsidRDefault="00E85E8E" w:rsidP="005A68EA">
            <w:pPr>
              <w:spacing w:after="0"/>
              <w:rPr>
                <w:sz w:val="20"/>
                <w:szCs w:val="20"/>
              </w:rPr>
            </w:pPr>
            <w:r w:rsidRPr="0095787D">
              <w:rPr>
                <w:sz w:val="20"/>
                <w:szCs w:val="20"/>
              </w:rPr>
              <w:t>FP</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814039F" w14:textId="69978491" w:rsidR="005A68EA" w:rsidRPr="0095787D" w:rsidRDefault="00E85E8E" w:rsidP="005A68EA">
            <w:pPr>
              <w:spacing w:after="0"/>
              <w:rPr>
                <w:sz w:val="20"/>
                <w:szCs w:val="20"/>
              </w:rPr>
            </w:pPr>
            <w:r w:rsidRPr="0095787D">
              <w:rPr>
                <w:sz w:val="20"/>
                <w:szCs w:val="20"/>
              </w:rPr>
              <w:t>False Positive</w:t>
            </w:r>
            <w:r w:rsidR="002B7409">
              <w:rPr>
                <w:sz w:val="20"/>
                <w:szCs w:val="20"/>
              </w:rPr>
              <w:t xml:space="preserve"> = false alarm = overestimation</w:t>
            </w:r>
          </w:p>
        </w:tc>
      </w:tr>
      <w:tr w:rsidR="005A68EA" w:rsidRPr="005A68EA" w14:paraId="36AC76A5"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4C9BAC2" w14:textId="01FD3A63" w:rsidR="005A68EA" w:rsidRPr="0095787D" w:rsidRDefault="00E85E8E" w:rsidP="005A68EA">
            <w:pPr>
              <w:spacing w:after="0"/>
              <w:rPr>
                <w:sz w:val="20"/>
                <w:szCs w:val="20"/>
              </w:rPr>
            </w:pPr>
            <w:r w:rsidRPr="0095787D">
              <w:rPr>
                <w:sz w:val="20"/>
                <w:szCs w:val="20"/>
              </w:rPr>
              <w:t>TPR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A0E6E5C" w14:textId="72FFA1EA" w:rsidR="005A68EA" w:rsidRPr="0095787D" w:rsidRDefault="00E85E8E" w:rsidP="005A68EA">
            <w:pPr>
              <w:spacing w:after="0"/>
              <w:rPr>
                <w:sz w:val="20"/>
                <w:szCs w:val="20"/>
              </w:rPr>
            </w:pPr>
            <w:r w:rsidRPr="0095787D">
              <w:rPr>
                <w:sz w:val="20"/>
                <w:szCs w:val="20"/>
              </w:rPr>
              <w:t>True Positive Rate</w:t>
            </w:r>
            <w:r w:rsidR="0095787D" w:rsidRPr="0095787D">
              <w:rPr>
                <w:sz w:val="20"/>
                <w:szCs w:val="20"/>
              </w:rPr>
              <w:t xml:space="preserve"> = </w:t>
            </w:r>
            <w:r w:rsidR="002B7409">
              <w:rPr>
                <w:sz w:val="20"/>
                <w:szCs w:val="20"/>
              </w:rPr>
              <w:t>S</w:t>
            </w:r>
            <w:r w:rsidR="00E60D18">
              <w:rPr>
                <w:sz w:val="20"/>
                <w:szCs w:val="20"/>
              </w:rPr>
              <w:t xml:space="preserve">ensitivity = recall = </w:t>
            </w:r>
            <w:r w:rsidR="0095787D" w:rsidRPr="0095787D">
              <w:rPr>
                <w:sz w:val="20"/>
                <w:szCs w:val="20"/>
              </w:rPr>
              <w:t>TP/AP</w:t>
            </w:r>
          </w:p>
        </w:tc>
      </w:tr>
      <w:tr w:rsidR="005A68EA" w:rsidRPr="005A68EA" w14:paraId="41B04D42"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1C8D43B" w14:textId="4D1003D1" w:rsidR="005A68EA" w:rsidRPr="0095787D" w:rsidRDefault="00E85E8E" w:rsidP="005A68EA">
            <w:pPr>
              <w:spacing w:after="0"/>
              <w:rPr>
                <w:sz w:val="20"/>
                <w:szCs w:val="20"/>
              </w:rPr>
            </w:pPr>
            <w:r w:rsidRPr="0095787D">
              <w:rPr>
                <w:sz w:val="20"/>
                <w:szCs w:val="20"/>
              </w:rPr>
              <w:t>FNR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82B6EC" w14:textId="75F579F9" w:rsidR="005A68EA" w:rsidRPr="0095787D" w:rsidRDefault="00E60D18" w:rsidP="005A68EA">
            <w:pPr>
              <w:spacing w:after="0"/>
              <w:rPr>
                <w:sz w:val="20"/>
                <w:szCs w:val="20"/>
              </w:rPr>
            </w:pPr>
            <w:r w:rsidRPr="0095787D">
              <w:rPr>
                <w:sz w:val="20"/>
                <w:szCs w:val="20"/>
              </w:rPr>
              <w:t xml:space="preserve">False Negative Rate = </w:t>
            </w:r>
            <w:r>
              <w:rPr>
                <w:sz w:val="20"/>
                <w:szCs w:val="20"/>
              </w:rPr>
              <w:t xml:space="preserve">Miss rate = type II error = </w:t>
            </w:r>
            <w:r w:rsidR="0095787D" w:rsidRPr="0095787D">
              <w:rPr>
                <w:sz w:val="20"/>
                <w:szCs w:val="20"/>
              </w:rPr>
              <w:t>FN/AP</w:t>
            </w:r>
          </w:p>
        </w:tc>
      </w:tr>
      <w:tr w:rsidR="005A68EA" w:rsidRPr="005A68EA" w14:paraId="4508FF5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F8BF8F6" w14:textId="5852EBBC" w:rsidR="005A68EA" w:rsidRPr="0095787D" w:rsidRDefault="00E85E8E" w:rsidP="005A68EA">
            <w:pPr>
              <w:spacing w:after="0"/>
              <w:rPr>
                <w:sz w:val="20"/>
                <w:szCs w:val="20"/>
              </w:rPr>
            </w:pPr>
            <w:r w:rsidRPr="0095787D">
              <w:rPr>
                <w:sz w:val="20"/>
                <w:szCs w:val="20"/>
              </w:rPr>
              <w:t>TNR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DAEED4" w14:textId="7AB769B2" w:rsidR="005A68EA" w:rsidRPr="0095787D" w:rsidRDefault="002B7409" w:rsidP="005A68EA">
            <w:pPr>
              <w:spacing w:after="0"/>
              <w:rPr>
                <w:sz w:val="20"/>
                <w:szCs w:val="20"/>
              </w:rPr>
            </w:pPr>
            <w:r w:rsidRPr="0095787D">
              <w:rPr>
                <w:sz w:val="20"/>
                <w:szCs w:val="20"/>
              </w:rPr>
              <w:t xml:space="preserve">True Negative Rate = </w:t>
            </w:r>
            <w:r w:rsidR="00E60D18">
              <w:rPr>
                <w:sz w:val="20"/>
                <w:szCs w:val="20"/>
              </w:rPr>
              <w:t xml:space="preserve">Specificity = </w:t>
            </w:r>
            <w:r>
              <w:rPr>
                <w:sz w:val="20"/>
                <w:szCs w:val="20"/>
              </w:rPr>
              <w:t xml:space="preserve">Selectivity = </w:t>
            </w:r>
            <w:r w:rsidR="0095787D" w:rsidRPr="0095787D">
              <w:rPr>
                <w:sz w:val="20"/>
                <w:szCs w:val="20"/>
              </w:rPr>
              <w:t>TN/AN</w:t>
            </w:r>
          </w:p>
        </w:tc>
      </w:tr>
      <w:tr w:rsidR="005A68EA" w:rsidRPr="005A68EA" w14:paraId="0F4CF57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998D1B0" w14:textId="69BC24FC" w:rsidR="005A68EA" w:rsidRPr="0095787D" w:rsidRDefault="00E85E8E" w:rsidP="005A68EA">
            <w:pPr>
              <w:spacing w:after="0"/>
              <w:rPr>
                <w:sz w:val="20"/>
                <w:szCs w:val="20"/>
              </w:rPr>
            </w:pPr>
            <w:r w:rsidRPr="0095787D">
              <w:rPr>
                <w:sz w:val="20"/>
                <w:szCs w:val="20"/>
              </w:rPr>
              <w:t>FPR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B0FFAA" w14:textId="2F6FA2A2" w:rsidR="005A68EA" w:rsidRPr="0095787D" w:rsidRDefault="00E60D18" w:rsidP="005A68EA">
            <w:pPr>
              <w:spacing w:after="0"/>
              <w:rPr>
                <w:sz w:val="20"/>
                <w:szCs w:val="20"/>
              </w:rPr>
            </w:pPr>
            <w:r w:rsidRPr="0095787D">
              <w:rPr>
                <w:sz w:val="20"/>
                <w:szCs w:val="20"/>
              </w:rPr>
              <w:t xml:space="preserve">False Positive Rate = </w:t>
            </w:r>
            <w:r>
              <w:rPr>
                <w:sz w:val="20"/>
                <w:szCs w:val="20"/>
              </w:rPr>
              <w:t xml:space="preserve">Fallout = type I error =  </w:t>
            </w:r>
            <w:r w:rsidR="0095787D" w:rsidRPr="0095787D">
              <w:rPr>
                <w:sz w:val="20"/>
                <w:szCs w:val="20"/>
              </w:rPr>
              <w:t>FP/AN</w:t>
            </w:r>
          </w:p>
        </w:tc>
      </w:tr>
      <w:tr w:rsidR="005A68EA" w:rsidRPr="005A68EA" w14:paraId="43B4B10D"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F7E18B" w14:textId="33CB043E" w:rsidR="005A68EA" w:rsidRPr="0095787D" w:rsidRDefault="00E85E8E" w:rsidP="005A68EA">
            <w:pPr>
              <w:spacing w:after="0"/>
              <w:rPr>
                <w:sz w:val="20"/>
                <w:szCs w:val="20"/>
              </w:rPr>
            </w:pPr>
            <w:r w:rsidRPr="0095787D">
              <w:rPr>
                <w:sz w:val="20"/>
                <w:szCs w:val="20"/>
              </w:rPr>
              <w:lastRenderedPageBreak/>
              <w:t>PPV</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949213" w14:textId="1D87E295" w:rsidR="005A68EA" w:rsidRPr="0095787D" w:rsidRDefault="00E60D18" w:rsidP="005A68EA">
            <w:pPr>
              <w:spacing w:after="0"/>
              <w:rPr>
                <w:sz w:val="20"/>
                <w:szCs w:val="20"/>
              </w:rPr>
            </w:pPr>
            <w:r w:rsidRPr="0095787D">
              <w:rPr>
                <w:sz w:val="20"/>
                <w:szCs w:val="20"/>
              </w:rPr>
              <w:t xml:space="preserve">Positive Predictive Value = </w:t>
            </w:r>
            <w:r w:rsidR="002B7409">
              <w:rPr>
                <w:sz w:val="20"/>
                <w:szCs w:val="20"/>
              </w:rPr>
              <w:t>Precision</w:t>
            </w:r>
            <w:r>
              <w:rPr>
                <w:sz w:val="20"/>
                <w:szCs w:val="20"/>
              </w:rPr>
              <w:t xml:space="preserve"> = </w:t>
            </w:r>
            <w:r w:rsidR="0095787D" w:rsidRPr="0095787D">
              <w:rPr>
                <w:sz w:val="20"/>
                <w:szCs w:val="20"/>
              </w:rPr>
              <w:t>TP/(TP+FP)</w:t>
            </w:r>
          </w:p>
        </w:tc>
      </w:tr>
      <w:tr w:rsidR="005A68EA" w:rsidRPr="005A68EA" w14:paraId="2F1D738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427BAE" w14:textId="39D3CEE3" w:rsidR="005A68EA" w:rsidRPr="0095787D" w:rsidRDefault="00E85E8E" w:rsidP="005A68EA">
            <w:pPr>
              <w:spacing w:after="0"/>
              <w:rPr>
                <w:sz w:val="20"/>
                <w:szCs w:val="20"/>
              </w:rPr>
            </w:pPr>
            <w:r w:rsidRPr="0095787D">
              <w:rPr>
                <w:sz w:val="20"/>
                <w:szCs w:val="20"/>
              </w:rPr>
              <w:t>FDR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8F9A40" w14:textId="5AB8CE09" w:rsidR="005A68EA" w:rsidRPr="0095787D" w:rsidRDefault="00E85E8E" w:rsidP="005A68EA">
            <w:pPr>
              <w:spacing w:after="0"/>
              <w:rPr>
                <w:sz w:val="20"/>
                <w:szCs w:val="20"/>
              </w:rPr>
            </w:pPr>
            <w:r w:rsidRPr="0095787D">
              <w:rPr>
                <w:sz w:val="20"/>
                <w:szCs w:val="20"/>
              </w:rPr>
              <w:t>False Discovery Rate</w:t>
            </w:r>
            <w:r w:rsidR="0095787D" w:rsidRPr="0095787D">
              <w:rPr>
                <w:sz w:val="20"/>
                <w:szCs w:val="20"/>
              </w:rPr>
              <w:t xml:space="preserve"> = FP/(TP+FP)</w:t>
            </w:r>
          </w:p>
        </w:tc>
      </w:tr>
      <w:tr w:rsidR="005A68EA" w:rsidRPr="005A68EA" w14:paraId="3072D1CF"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967BF74" w14:textId="02976FA3" w:rsidR="005A68EA" w:rsidRPr="0095787D" w:rsidRDefault="00E85E8E" w:rsidP="005A68EA">
            <w:pPr>
              <w:spacing w:after="0"/>
              <w:rPr>
                <w:sz w:val="20"/>
                <w:szCs w:val="20"/>
              </w:rPr>
            </w:pPr>
            <w:r w:rsidRPr="0095787D">
              <w:rPr>
                <w:sz w:val="20"/>
                <w:szCs w:val="20"/>
              </w:rPr>
              <w:t>NPV</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C28B349" w14:textId="523AC3EA" w:rsidR="005A68EA" w:rsidRPr="0095787D" w:rsidRDefault="00E85E8E" w:rsidP="005A68EA">
            <w:pPr>
              <w:spacing w:after="0"/>
              <w:rPr>
                <w:sz w:val="20"/>
                <w:szCs w:val="20"/>
              </w:rPr>
            </w:pPr>
            <w:r w:rsidRPr="0095787D">
              <w:rPr>
                <w:sz w:val="20"/>
                <w:szCs w:val="20"/>
              </w:rPr>
              <w:t>Negative Predictive Value</w:t>
            </w:r>
            <w:r w:rsidR="0095787D" w:rsidRPr="0095787D">
              <w:rPr>
                <w:sz w:val="20"/>
                <w:szCs w:val="20"/>
              </w:rPr>
              <w:t xml:space="preserve"> = TN/(TN+FN)</w:t>
            </w:r>
          </w:p>
        </w:tc>
      </w:tr>
      <w:tr w:rsidR="00E85E8E" w:rsidRPr="005A68EA" w14:paraId="2120BE9B"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5A30A9" w14:textId="43B40857" w:rsidR="00E85E8E" w:rsidRPr="0095787D" w:rsidRDefault="00E85E8E" w:rsidP="005A68EA">
            <w:pPr>
              <w:spacing w:after="0"/>
              <w:rPr>
                <w:sz w:val="20"/>
                <w:szCs w:val="20"/>
              </w:rPr>
            </w:pPr>
            <w:r w:rsidRPr="0095787D">
              <w:rPr>
                <w:sz w:val="20"/>
                <w:szCs w:val="20"/>
              </w:rPr>
              <w:t>FOR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F09AC38" w14:textId="358D75B1" w:rsidR="00E85E8E" w:rsidRPr="0095787D" w:rsidRDefault="00E85E8E" w:rsidP="005A68EA">
            <w:pPr>
              <w:spacing w:after="0"/>
              <w:rPr>
                <w:sz w:val="20"/>
                <w:szCs w:val="20"/>
              </w:rPr>
            </w:pPr>
            <w:r w:rsidRPr="0095787D">
              <w:rPr>
                <w:sz w:val="20"/>
                <w:szCs w:val="20"/>
              </w:rPr>
              <w:t>False Omission Rate</w:t>
            </w:r>
            <w:r w:rsidR="0095787D" w:rsidRPr="0095787D">
              <w:rPr>
                <w:sz w:val="20"/>
                <w:szCs w:val="20"/>
              </w:rPr>
              <w:t xml:space="preserve"> = FN/(TN+FN)</w:t>
            </w:r>
          </w:p>
        </w:tc>
      </w:tr>
      <w:tr w:rsidR="00E85E8E" w:rsidRPr="005A68EA" w14:paraId="3E0E2951"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899127B" w14:textId="18BBD942" w:rsidR="00E85E8E" w:rsidRPr="0095787D" w:rsidRDefault="00E85E8E" w:rsidP="005A68EA">
            <w:pPr>
              <w:spacing w:after="0"/>
              <w:rPr>
                <w:sz w:val="20"/>
                <w:szCs w:val="20"/>
              </w:rPr>
            </w:pPr>
            <w:r w:rsidRPr="0095787D">
              <w:rPr>
                <w:sz w:val="20"/>
                <w:szCs w:val="20"/>
              </w:rPr>
              <w:t>PLR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366E93A" w14:textId="029B254B" w:rsidR="00E85E8E" w:rsidRPr="0095787D" w:rsidRDefault="00E85E8E" w:rsidP="005A68EA">
            <w:pPr>
              <w:spacing w:after="0"/>
              <w:rPr>
                <w:sz w:val="20"/>
                <w:szCs w:val="20"/>
              </w:rPr>
            </w:pPr>
            <w:r w:rsidRPr="0095787D">
              <w:rPr>
                <w:sz w:val="20"/>
                <w:szCs w:val="20"/>
              </w:rPr>
              <w:t>Positive Likelihood Ratio</w:t>
            </w:r>
            <w:r w:rsidR="0095787D" w:rsidRPr="0095787D">
              <w:rPr>
                <w:sz w:val="20"/>
                <w:szCs w:val="20"/>
              </w:rPr>
              <w:t xml:space="preserve"> = TPR/FPR</w:t>
            </w:r>
          </w:p>
        </w:tc>
      </w:tr>
      <w:tr w:rsidR="00E85E8E" w:rsidRPr="005A68EA" w14:paraId="11E46BF3"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8B1A14E" w14:textId="054BFBE4" w:rsidR="00E85E8E" w:rsidRPr="0095787D" w:rsidRDefault="00E85E8E" w:rsidP="005A68EA">
            <w:pPr>
              <w:spacing w:after="0"/>
              <w:rPr>
                <w:sz w:val="20"/>
                <w:szCs w:val="20"/>
              </w:rPr>
            </w:pPr>
            <w:r w:rsidRPr="0095787D">
              <w:rPr>
                <w:sz w:val="20"/>
                <w:szCs w:val="20"/>
              </w:rPr>
              <w:t>NLR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1862274" w14:textId="5274B6B0" w:rsidR="00E85E8E" w:rsidRPr="0095787D" w:rsidRDefault="00E85E8E" w:rsidP="005A68EA">
            <w:pPr>
              <w:spacing w:after="0"/>
              <w:rPr>
                <w:sz w:val="20"/>
                <w:szCs w:val="20"/>
              </w:rPr>
            </w:pPr>
            <w:r w:rsidRPr="0095787D">
              <w:rPr>
                <w:sz w:val="20"/>
                <w:szCs w:val="20"/>
              </w:rPr>
              <w:t>Negative Likelihood Ratio</w:t>
            </w:r>
            <w:r w:rsidR="0095787D" w:rsidRPr="0095787D">
              <w:rPr>
                <w:sz w:val="20"/>
                <w:szCs w:val="20"/>
              </w:rPr>
              <w:t xml:space="preserve"> = FNR/TNR</w:t>
            </w:r>
          </w:p>
        </w:tc>
      </w:tr>
      <w:tr w:rsidR="00E85E8E" w:rsidRPr="005A68EA" w14:paraId="0D53A381"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E2EBBE6" w14:textId="604F2286" w:rsidR="00E85E8E" w:rsidRPr="0095787D" w:rsidRDefault="00E85E8E" w:rsidP="005A68EA">
            <w:pPr>
              <w:spacing w:after="0"/>
              <w:rPr>
                <w:sz w:val="20"/>
                <w:szCs w:val="20"/>
              </w:rPr>
            </w:pPr>
            <w:r w:rsidRPr="0095787D">
              <w:rPr>
                <w:sz w:val="20"/>
                <w:szCs w:val="20"/>
              </w:rPr>
              <w:t>DOR</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1EB5CCB" w14:textId="48C81E72" w:rsidR="00E85E8E" w:rsidRPr="0095787D" w:rsidRDefault="00E85E8E" w:rsidP="005A68EA">
            <w:pPr>
              <w:spacing w:after="0"/>
              <w:rPr>
                <w:sz w:val="20"/>
                <w:szCs w:val="20"/>
              </w:rPr>
            </w:pPr>
            <w:r w:rsidRPr="0095787D">
              <w:rPr>
                <w:sz w:val="20"/>
                <w:szCs w:val="20"/>
              </w:rPr>
              <w:t>Diagnostic Odds Ratio</w:t>
            </w:r>
            <w:r w:rsidR="0095787D" w:rsidRPr="0095787D">
              <w:rPr>
                <w:sz w:val="20"/>
                <w:szCs w:val="20"/>
              </w:rPr>
              <w:t xml:space="preserve"> = PLR/NLR</w:t>
            </w:r>
          </w:p>
        </w:tc>
      </w:tr>
      <w:tr w:rsidR="00E85E8E" w:rsidRPr="005A68EA" w14:paraId="491C6289"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623FD68" w14:textId="5F03DCA2" w:rsidR="00E85E8E" w:rsidRPr="0095787D" w:rsidRDefault="00E85E8E" w:rsidP="005A68EA">
            <w:pPr>
              <w:spacing w:after="0"/>
              <w:rPr>
                <w:sz w:val="20"/>
                <w:szCs w:val="20"/>
              </w:rPr>
            </w:pPr>
            <w:r w:rsidRPr="0095787D">
              <w:rPr>
                <w:sz w:val="20"/>
                <w:szCs w:val="20"/>
              </w:rPr>
              <w:t>Markedness</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BD7AC9" w14:textId="20F0D893" w:rsidR="00E85E8E" w:rsidRPr="0095787D" w:rsidRDefault="00A25BFE" w:rsidP="005A68EA">
            <w:pPr>
              <w:spacing w:after="0"/>
              <w:rPr>
                <w:sz w:val="20"/>
                <w:szCs w:val="20"/>
              </w:rPr>
            </w:pPr>
            <w:r w:rsidRPr="0095787D">
              <w:rPr>
                <w:sz w:val="20"/>
                <w:szCs w:val="20"/>
              </w:rPr>
              <w:t>PPV+NPV-1</w:t>
            </w:r>
          </w:p>
        </w:tc>
      </w:tr>
      <w:tr w:rsidR="00E85E8E" w:rsidRPr="005A68EA" w14:paraId="6F49692F"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3BD91F8" w14:textId="6DDE3651" w:rsidR="00E85E8E" w:rsidRPr="0095787D" w:rsidRDefault="00E85E8E" w:rsidP="005A68EA">
            <w:pPr>
              <w:spacing w:after="0"/>
              <w:rPr>
                <w:sz w:val="20"/>
                <w:szCs w:val="20"/>
              </w:rPr>
            </w:pPr>
            <w:r w:rsidRPr="0095787D">
              <w:rPr>
                <w:sz w:val="20"/>
                <w:szCs w:val="20"/>
              </w:rPr>
              <w:t>Informedness</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A95C8E9" w14:textId="79B05165" w:rsidR="00E85E8E" w:rsidRPr="0095787D" w:rsidRDefault="002B7409" w:rsidP="005A68EA">
            <w:pPr>
              <w:spacing w:after="0"/>
              <w:rPr>
                <w:sz w:val="20"/>
                <w:szCs w:val="20"/>
              </w:rPr>
            </w:pPr>
            <w:r>
              <w:rPr>
                <w:sz w:val="20"/>
                <w:szCs w:val="20"/>
              </w:rPr>
              <w:t xml:space="preserve">Bookmakers Informedness = </w:t>
            </w:r>
            <w:r w:rsidR="00A25BFE" w:rsidRPr="0095787D">
              <w:rPr>
                <w:sz w:val="20"/>
                <w:szCs w:val="20"/>
              </w:rPr>
              <w:t>TPR+TNR-1</w:t>
            </w:r>
          </w:p>
        </w:tc>
      </w:tr>
      <w:tr w:rsidR="00E85E8E" w:rsidRPr="005A68EA" w14:paraId="0B93FE38"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87930EC" w14:textId="5FC2D687" w:rsidR="00E85E8E" w:rsidRPr="0095787D" w:rsidRDefault="00A25BFE" w:rsidP="005A68EA">
            <w:pPr>
              <w:spacing w:after="0"/>
              <w:rPr>
                <w:sz w:val="20"/>
                <w:szCs w:val="20"/>
              </w:rPr>
            </w:pPr>
            <w:r w:rsidRPr="0095787D">
              <w:rPr>
                <w:sz w:val="20"/>
                <w:szCs w:val="20"/>
              </w:rPr>
              <w:t>PREV_</w:t>
            </w:r>
            <w:r w:rsidR="00E85E8E" w:rsidRPr="0095787D">
              <w:rPr>
                <w:sz w:val="20"/>
                <w:szCs w:val="20"/>
              </w:rPr>
              <w:t>Threshold</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248F06B" w14:textId="07C0BC02" w:rsidR="00A25BFE" w:rsidRPr="0095787D" w:rsidRDefault="0040305A" w:rsidP="005A68EA">
            <w:pPr>
              <w:spacing w:after="0"/>
              <w:rPr>
                <w:sz w:val="20"/>
                <w:szCs w:val="20"/>
              </w:rPr>
            </w:pPr>
            <w:r w:rsidRPr="0095787D">
              <w:rPr>
                <w:sz w:val="20"/>
                <w:szCs w:val="20"/>
              </w:rPr>
              <w:t>Prevalence</w:t>
            </w:r>
            <w:r w:rsidR="00A25BFE" w:rsidRPr="0095787D">
              <w:rPr>
                <w:sz w:val="20"/>
                <w:szCs w:val="20"/>
              </w:rPr>
              <w:t xml:space="preserve"> Threshold </w:t>
            </w:r>
          </w:p>
          <w:p w14:paraId="2C56735A" w14:textId="133BE2AF" w:rsidR="00E85E8E" w:rsidRPr="0095787D" w:rsidRDefault="00A25BFE" w:rsidP="005A68EA">
            <w:pPr>
              <w:spacing w:after="0"/>
              <w:rPr>
                <w:sz w:val="20"/>
                <w:szCs w:val="20"/>
              </w:rPr>
            </w:pPr>
            <w:r w:rsidRPr="0095787D">
              <w:rPr>
                <w:sz w:val="20"/>
                <w:szCs w:val="20"/>
              </w:rPr>
              <w:t>= (sqrt(TPR*FPR)-FPR)/(TPR-FPR)</w:t>
            </w:r>
          </w:p>
        </w:tc>
      </w:tr>
      <w:tr w:rsidR="00E85E8E" w:rsidRPr="005A68EA" w14:paraId="005669B1"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874E285" w14:textId="5D853A25" w:rsidR="00E85E8E" w:rsidRPr="0095787D" w:rsidRDefault="00E85E8E" w:rsidP="005A68EA">
            <w:pPr>
              <w:spacing w:after="0"/>
              <w:rPr>
                <w:sz w:val="20"/>
                <w:szCs w:val="20"/>
              </w:rPr>
            </w:pPr>
            <w:r w:rsidRPr="0095787D">
              <w:rPr>
                <w:sz w:val="20"/>
                <w:szCs w:val="20"/>
              </w:rPr>
              <w:t>Prevalence</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22E275" w14:textId="7A8608FD" w:rsidR="00E85E8E" w:rsidRPr="0095787D" w:rsidRDefault="00F06D0A" w:rsidP="005A68EA">
            <w:pPr>
              <w:spacing w:after="0"/>
              <w:rPr>
                <w:sz w:val="20"/>
                <w:szCs w:val="20"/>
              </w:rPr>
            </w:pPr>
            <w:r>
              <w:rPr>
                <w:sz w:val="20"/>
                <w:szCs w:val="20"/>
              </w:rPr>
              <w:t>(TP+FN)</w:t>
            </w:r>
            <w:r w:rsidR="00A25BFE" w:rsidRPr="0095787D">
              <w:rPr>
                <w:sz w:val="20"/>
                <w:szCs w:val="20"/>
              </w:rPr>
              <w:t>/(</w:t>
            </w:r>
            <w:r>
              <w:rPr>
                <w:sz w:val="20"/>
                <w:szCs w:val="20"/>
              </w:rPr>
              <w:t>TP+TN+FP+FN</w:t>
            </w:r>
            <w:r w:rsidR="00A25BFE" w:rsidRPr="0095787D">
              <w:rPr>
                <w:sz w:val="20"/>
                <w:szCs w:val="20"/>
              </w:rPr>
              <w:t>)</w:t>
            </w:r>
          </w:p>
        </w:tc>
      </w:tr>
      <w:tr w:rsidR="00E85E8E" w:rsidRPr="005A68EA" w14:paraId="3A552746"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507532" w14:textId="75C716B7" w:rsidR="00E85E8E" w:rsidRPr="0095787D" w:rsidRDefault="00E85E8E" w:rsidP="005A68EA">
            <w:pPr>
              <w:spacing w:after="0"/>
              <w:rPr>
                <w:sz w:val="20"/>
                <w:szCs w:val="20"/>
              </w:rPr>
            </w:pPr>
            <w:r w:rsidRPr="0095787D">
              <w:rPr>
                <w:sz w:val="20"/>
                <w:szCs w:val="20"/>
              </w:rPr>
              <w:t>Accuracy</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9ACEEE2" w14:textId="3CF62AAC" w:rsidR="00E85E8E" w:rsidRPr="0095787D" w:rsidRDefault="00A25BFE" w:rsidP="005A68EA">
            <w:pPr>
              <w:spacing w:after="0"/>
              <w:rPr>
                <w:sz w:val="20"/>
                <w:szCs w:val="20"/>
              </w:rPr>
            </w:pPr>
            <w:r w:rsidRPr="0095787D">
              <w:rPr>
                <w:sz w:val="20"/>
                <w:szCs w:val="20"/>
              </w:rPr>
              <w:t>(TP+TN)/(</w:t>
            </w:r>
            <w:r w:rsidR="00F06D0A">
              <w:rPr>
                <w:sz w:val="20"/>
                <w:szCs w:val="20"/>
              </w:rPr>
              <w:t>TP+TN+FP+FN</w:t>
            </w:r>
            <w:r w:rsidRPr="0095787D">
              <w:rPr>
                <w:sz w:val="20"/>
                <w:szCs w:val="20"/>
              </w:rPr>
              <w:t>)</w:t>
            </w:r>
          </w:p>
        </w:tc>
      </w:tr>
      <w:tr w:rsidR="00E85E8E" w:rsidRPr="005A68EA" w14:paraId="2B353672"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9D68744" w14:textId="675C5569" w:rsidR="00E85E8E" w:rsidRPr="0095787D" w:rsidRDefault="00E85E8E" w:rsidP="005A68EA">
            <w:pPr>
              <w:spacing w:after="0"/>
              <w:rPr>
                <w:sz w:val="20"/>
                <w:szCs w:val="20"/>
              </w:rPr>
            </w:pPr>
            <w:r w:rsidRPr="0095787D">
              <w:rPr>
                <w:sz w:val="20"/>
                <w:szCs w:val="20"/>
              </w:rPr>
              <w:t>Balanced Accuracy</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0FE79D" w14:textId="408DBF44" w:rsidR="00E85E8E" w:rsidRPr="0095787D" w:rsidRDefault="00A25BFE" w:rsidP="005A68EA">
            <w:pPr>
              <w:spacing w:after="0"/>
              <w:rPr>
                <w:sz w:val="20"/>
                <w:szCs w:val="20"/>
              </w:rPr>
            </w:pPr>
            <w:r w:rsidRPr="0095787D">
              <w:rPr>
                <w:sz w:val="20"/>
                <w:szCs w:val="20"/>
              </w:rPr>
              <w:t>(TPR+TNR)/2</w:t>
            </w:r>
          </w:p>
        </w:tc>
      </w:tr>
      <w:tr w:rsidR="00E85E8E" w:rsidRPr="005A68EA" w14:paraId="116CF424"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BDD1CFC" w14:textId="74A8408C" w:rsidR="00E85E8E" w:rsidRPr="0095787D" w:rsidRDefault="00E85E8E" w:rsidP="005A68EA">
            <w:pPr>
              <w:spacing w:after="0"/>
              <w:rPr>
                <w:sz w:val="20"/>
                <w:szCs w:val="20"/>
              </w:rPr>
            </w:pPr>
            <w:r w:rsidRPr="0095787D">
              <w:rPr>
                <w:sz w:val="20"/>
                <w:szCs w:val="20"/>
              </w:rPr>
              <w:t>Fowlkes Mallows Index</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ADC50A" w14:textId="4B67BB88" w:rsidR="00E85E8E" w:rsidRPr="0095787D" w:rsidRDefault="00A25BFE" w:rsidP="005A68EA">
            <w:pPr>
              <w:spacing w:after="0"/>
              <w:rPr>
                <w:sz w:val="20"/>
                <w:szCs w:val="20"/>
              </w:rPr>
            </w:pPr>
            <w:r w:rsidRPr="0095787D">
              <w:rPr>
                <w:sz w:val="20"/>
                <w:szCs w:val="20"/>
              </w:rPr>
              <w:t>Sqrt(PPV*TPR)</w:t>
            </w:r>
            <w:r w:rsidR="00E60D18">
              <w:rPr>
                <w:sz w:val="20"/>
                <w:szCs w:val="20"/>
              </w:rPr>
              <w:t xml:space="preserve"> = </w:t>
            </w:r>
            <m:oMath>
              <m:rad>
                <m:radPr>
                  <m:degHide m:val="1"/>
                  <m:ctrlPr>
                    <w:rPr>
                      <w:rFonts w:ascii="Cambria Math" w:hAnsi="Cambria Math"/>
                      <w:i/>
                      <w:sz w:val="20"/>
                      <w:szCs w:val="20"/>
                    </w:rPr>
                  </m:ctrlPr>
                </m:radPr>
                <m:deg/>
                <m:e>
                  <m:r>
                    <w:rPr>
                      <w:rFonts w:ascii="Cambria Math" w:hAnsi="Cambria Math"/>
                      <w:sz w:val="20"/>
                      <w:szCs w:val="20"/>
                    </w:rPr>
                    <m:t>precision*recall</m:t>
                  </m:r>
                </m:e>
              </m:rad>
            </m:oMath>
          </w:p>
        </w:tc>
      </w:tr>
      <w:tr w:rsidR="00E85E8E" w:rsidRPr="005A68EA" w14:paraId="0E2799F5"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ABC21E" w14:textId="4CB6C56E" w:rsidR="00E85E8E" w:rsidRPr="0095787D" w:rsidRDefault="00E85E8E" w:rsidP="005A68EA">
            <w:pPr>
              <w:spacing w:after="0"/>
              <w:rPr>
                <w:sz w:val="20"/>
                <w:szCs w:val="20"/>
              </w:rPr>
            </w:pPr>
            <w:r w:rsidRPr="0095787D">
              <w:rPr>
                <w:sz w:val="20"/>
                <w:szCs w:val="20"/>
              </w:rPr>
              <w:t>Jaccard Index</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742F115" w14:textId="7B5266E8" w:rsidR="00E85E8E" w:rsidRPr="0095787D" w:rsidRDefault="002B7409" w:rsidP="005A68EA">
            <w:pPr>
              <w:spacing w:after="0"/>
              <w:rPr>
                <w:sz w:val="20"/>
                <w:szCs w:val="20"/>
              </w:rPr>
            </w:pPr>
            <w:r>
              <w:rPr>
                <w:sz w:val="20"/>
                <w:szCs w:val="20"/>
              </w:rPr>
              <w:t xml:space="preserve">Critical success index = </w:t>
            </w:r>
            <w:r w:rsidR="00A25BFE" w:rsidRPr="0095787D">
              <w:rPr>
                <w:sz w:val="20"/>
                <w:szCs w:val="20"/>
              </w:rPr>
              <w:t>TP/(TP+FN+FP)</w:t>
            </w:r>
          </w:p>
        </w:tc>
      </w:tr>
      <w:tr w:rsidR="00E85E8E" w:rsidRPr="005A68EA" w14:paraId="5C982B42"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B411E71" w14:textId="33C6BCAA" w:rsidR="00E85E8E" w:rsidRPr="0095787D" w:rsidRDefault="00E85E8E" w:rsidP="005A68EA">
            <w:pPr>
              <w:spacing w:after="0"/>
              <w:rPr>
                <w:sz w:val="20"/>
                <w:szCs w:val="20"/>
              </w:rPr>
            </w:pPr>
            <w:r w:rsidRPr="0095787D">
              <w:rPr>
                <w:sz w:val="20"/>
                <w:szCs w:val="20"/>
              </w:rPr>
              <w:t xml:space="preserve">F1 </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39B316" w14:textId="11A3E4DD" w:rsidR="00E85E8E" w:rsidRPr="0095787D" w:rsidRDefault="00F15F31" w:rsidP="005A68EA">
            <w:pPr>
              <w:spacing w:after="0"/>
              <w:rPr>
                <w:sz w:val="20"/>
                <w:szCs w:val="20"/>
              </w:rPr>
            </w:pPr>
            <w:r w:rsidRPr="0095787D">
              <w:rPr>
                <w:sz w:val="20"/>
                <w:szCs w:val="20"/>
              </w:rPr>
              <w:t>F1 Score</w:t>
            </w:r>
            <w:r w:rsidR="00A25BFE" w:rsidRPr="0095787D">
              <w:rPr>
                <w:sz w:val="20"/>
                <w:szCs w:val="20"/>
              </w:rPr>
              <w:t xml:space="preserve"> = </w:t>
            </w:r>
            <w:r w:rsidR="0095787D" w:rsidRPr="0095787D">
              <w:rPr>
                <w:sz w:val="20"/>
                <w:szCs w:val="20"/>
              </w:rPr>
              <w:t>2*TP/(2*TP+FP+FN)</w:t>
            </w:r>
            <w:r w:rsidR="00E60D18">
              <w:rPr>
                <w:sz w:val="20"/>
                <w:szCs w:val="20"/>
              </w:rPr>
              <w:t>=</w:t>
            </w:r>
            <m:oMath>
              <m:f>
                <m:fPr>
                  <m:ctrlPr>
                    <w:rPr>
                      <w:rFonts w:ascii="Cambria Math" w:hAnsi="Cambria Math"/>
                      <w:i/>
                      <w:sz w:val="20"/>
                      <w:szCs w:val="20"/>
                    </w:rPr>
                  </m:ctrlPr>
                </m:fPr>
                <m:num>
                  <m:r>
                    <w:rPr>
                      <w:rFonts w:ascii="Cambria Math" w:hAnsi="Cambria Math"/>
                      <w:sz w:val="20"/>
                      <w:szCs w:val="20"/>
                    </w:rPr>
                    <m:t>2</m:t>
                  </m:r>
                </m:num>
                <m:den>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precision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recall</m:t>
                      </m:r>
                    </m:den>
                  </m:f>
                </m:den>
              </m:f>
            </m:oMath>
          </w:p>
        </w:tc>
      </w:tr>
      <w:tr w:rsidR="00E85E8E" w:rsidRPr="005A68EA" w14:paraId="748F4507"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278EF81" w14:textId="416024E4" w:rsidR="00E85E8E" w:rsidRPr="0095787D" w:rsidRDefault="00E85E8E" w:rsidP="005A68EA">
            <w:pPr>
              <w:spacing w:after="0"/>
              <w:rPr>
                <w:sz w:val="20"/>
                <w:szCs w:val="20"/>
              </w:rPr>
            </w:pPr>
            <w:r w:rsidRPr="0095787D">
              <w:rPr>
                <w:sz w:val="20"/>
                <w:szCs w:val="20"/>
              </w:rPr>
              <w:t>Fbeta</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488F0EB" w14:textId="0028372E" w:rsidR="00E85E8E" w:rsidRPr="0095787D" w:rsidRDefault="00F15F31" w:rsidP="005A68EA">
            <w:pPr>
              <w:spacing w:after="0"/>
              <w:rPr>
                <w:sz w:val="20"/>
                <w:szCs w:val="20"/>
              </w:rPr>
            </w:pPr>
            <w:r w:rsidRPr="0095787D">
              <w:rPr>
                <w:sz w:val="20"/>
                <w:szCs w:val="20"/>
              </w:rPr>
              <w:t>Fbeta Score</w:t>
            </w:r>
            <w:r w:rsidR="0095787D" w:rsidRPr="0095787D">
              <w:rPr>
                <w:sz w:val="20"/>
                <w:szCs w:val="20"/>
              </w:rPr>
              <w:t xml:space="preserve"> = (1+beta^2)*TP/((1+beta^2)*TP+FP+beta^2*FN)</w:t>
            </w:r>
          </w:p>
        </w:tc>
      </w:tr>
      <w:tr w:rsidR="00E85E8E" w:rsidRPr="005A68EA" w14:paraId="723EA08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7A48BDD" w14:textId="0B7BB7DD" w:rsidR="00E85E8E" w:rsidRPr="0095787D" w:rsidRDefault="00E85E8E" w:rsidP="005A68EA">
            <w:pPr>
              <w:spacing w:after="0"/>
              <w:rPr>
                <w:sz w:val="20"/>
                <w:szCs w:val="20"/>
              </w:rPr>
            </w:pPr>
            <w:r w:rsidRPr="0095787D">
              <w:rPr>
                <w:sz w:val="20"/>
                <w:szCs w:val="20"/>
              </w:rPr>
              <w:t xml:space="preserve">P4 </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E96977D" w14:textId="1ECFD89F" w:rsidR="00E85E8E" w:rsidRPr="0095787D" w:rsidRDefault="00F15F31" w:rsidP="005A68EA">
            <w:pPr>
              <w:spacing w:after="0"/>
              <w:rPr>
                <w:sz w:val="20"/>
                <w:szCs w:val="20"/>
              </w:rPr>
            </w:pPr>
            <w:r w:rsidRPr="0095787D">
              <w:rPr>
                <w:sz w:val="20"/>
                <w:szCs w:val="20"/>
              </w:rPr>
              <w:t>P4 Score</w:t>
            </w:r>
            <w:r w:rsidR="00E60D18">
              <w:rPr>
                <w:sz w:val="20"/>
                <w:szCs w:val="20"/>
              </w:rPr>
              <w:t xml:space="preserve"> = </w:t>
            </w:r>
            <m:oMath>
              <m:f>
                <m:fPr>
                  <m:ctrlPr>
                    <w:rPr>
                      <w:rFonts w:ascii="Cambria Math" w:hAnsi="Cambria Math"/>
                      <w:i/>
                      <w:sz w:val="20"/>
                      <w:szCs w:val="20"/>
                    </w:rPr>
                  </m:ctrlPr>
                </m:fPr>
                <m:num>
                  <m:r>
                    <w:rPr>
                      <w:rFonts w:ascii="Cambria Math" w:hAnsi="Cambria Math"/>
                      <w:sz w:val="20"/>
                      <w:szCs w:val="20"/>
                    </w:rPr>
                    <m:t>4*TP*TN</m:t>
                  </m:r>
                </m:num>
                <m:den>
                  <m:r>
                    <w:rPr>
                      <w:rFonts w:ascii="Cambria Math" w:hAnsi="Cambria Math"/>
                      <w:sz w:val="20"/>
                      <w:szCs w:val="20"/>
                    </w:rPr>
                    <m:t>4*TP*TN+T*F</m:t>
                  </m:r>
                </m:den>
              </m:f>
            </m:oMath>
            <w:r w:rsidR="00E60D18">
              <w:rPr>
                <w:sz w:val="20"/>
                <w:szCs w:val="20"/>
              </w:rPr>
              <w:t>=</w:t>
            </w:r>
            <m:oMath>
              <m:f>
                <m:fPr>
                  <m:ctrlPr>
                    <w:rPr>
                      <w:rFonts w:ascii="Cambria Math" w:hAnsi="Cambria Math"/>
                      <w:i/>
                      <w:sz w:val="20"/>
                      <w:szCs w:val="20"/>
                    </w:rPr>
                  </m:ctrlPr>
                </m:fPr>
                <m:num>
                  <m:r>
                    <w:rPr>
                      <w:rFonts w:ascii="Cambria Math" w:hAnsi="Cambria Math"/>
                      <w:sz w:val="20"/>
                      <w:szCs w:val="20"/>
                    </w:rPr>
                    <m:t>4</m:t>
                  </m:r>
                </m:num>
                <m:den>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precision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recall</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specificity</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NPV</m:t>
                      </m:r>
                    </m:den>
                  </m:f>
                </m:den>
              </m:f>
            </m:oMath>
          </w:p>
        </w:tc>
      </w:tr>
      <w:tr w:rsidR="00E85E8E" w:rsidRPr="005A68EA" w14:paraId="32465793"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81A7932" w14:textId="2D12A14E" w:rsidR="00E85E8E" w:rsidRPr="0095787D" w:rsidRDefault="00E85E8E" w:rsidP="005A68EA">
            <w:pPr>
              <w:spacing w:after="0"/>
              <w:rPr>
                <w:sz w:val="20"/>
                <w:szCs w:val="20"/>
              </w:rPr>
            </w:pPr>
            <w:r w:rsidRPr="0095787D">
              <w:rPr>
                <w:sz w:val="20"/>
                <w:szCs w:val="20"/>
              </w:rPr>
              <w:t xml:space="preserve">MCC </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AE9E968" w14:textId="77777777" w:rsidR="00E85E8E" w:rsidRDefault="00F15F31" w:rsidP="005A68EA">
            <w:pPr>
              <w:spacing w:after="0"/>
              <w:rPr>
                <w:sz w:val="20"/>
                <w:szCs w:val="20"/>
              </w:rPr>
            </w:pPr>
            <w:r w:rsidRPr="0095787D">
              <w:rPr>
                <w:sz w:val="20"/>
                <w:szCs w:val="20"/>
              </w:rPr>
              <w:t>Matthews Correlation Coefficient</w:t>
            </w:r>
            <w:r w:rsidR="0095787D">
              <w:rPr>
                <w:sz w:val="20"/>
                <w:szCs w:val="20"/>
              </w:rPr>
              <w:t xml:space="preserve"> = </w:t>
            </w:r>
          </w:p>
          <w:p w14:paraId="4AA836AD" w14:textId="48B94702" w:rsidR="0095787D" w:rsidRPr="0095787D" w:rsidRDefault="00B72433" w:rsidP="005A68EA">
            <w:pPr>
              <w:spacing w:after="0"/>
              <w:rPr>
                <w:sz w:val="20"/>
                <w:szCs w:val="20"/>
              </w:rPr>
            </w:pPr>
            <m:oMathPara>
              <m:oMath>
                <m:f>
                  <m:fPr>
                    <m:ctrlPr>
                      <w:rPr>
                        <w:rFonts w:ascii="Cambria Math" w:hAnsi="Cambria Math"/>
                        <w:i/>
                        <w:sz w:val="20"/>
                        <w:szCs w:val="20"/>
                      </w:rPr>
                    </m:ctrlPr>
                  </m:fPr>
                  <m:num>
                    <m:r>
                      <w:rPr>
                        <w:rFonts w:ascii="Cambria Math" w:hAnsi="Cambria Math"/>
                        <w:sz w:val="20"/>
                        <w:szCs w:val="20"/>
                      </w:rPr>
                      <m:t>TP*TN-FP*FN</m:t>
                    </m:r>
                  </m:num>
                  <m:den>
                    <m:rad>
                      <m:radPr>
                        <m:degHide m:val="1"/>
                        <m:ctrlPr>
                          <w:rPr>
                            <w:rFonts w:ascii="Cambria Math" w:hAnsi="Cambria Math"/>
                            <w:i/>
                            <w:sz w:val="20"/>
                            <w:szCs w:val="20"/>
                          </w:rPr>
                        </m:ctrlPr>
                      </m:radPr>
                      <m:deg/>
                      <m:e>
                        <m:r>
                          <w:rPr>
                            <w:rFonts w:ascii="Cambria Math" w:hAnsi="Cambria Math"/>
                            <w:sz w:val="20"/>
                            <w:szCs w:val="20"/>
                          </w:rPr>
                          <m:t>PP*AP*AN*PN</m:t>
                        </m:r>
                      </m:e>
                    </m:rad>
                  </m:den>
                </m:f>
              </m:oMath>
            </m:oMathPara>
          </w:p>
        </w:tc>
      </w:tr>
      <w:tr w:rsidR="00E85E8E" w:rsidRPr="005A68EA" w14:paraId="3C338F30"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1BDF8E" w14:textId="5369F892" w:rsidR="00E85E8E" w:rsidRPr="0095787D" w:rsidRDefault="00E85E8E" w:rsidP="005A68EA">
            <w:pPr>
              <w:spacing w:after="0"/>
              <w:rPr>
                <w:sz w:val="20"/>
                <w:szCs w:val="20"/>
              </w:rPr>
            </w:pPr>
            <w:r w:rsidRPr="0095787D">
              <w:rPr>
                <w:sz w:val="20"/>
                <w:szCs w:val="20"/>
              </w:rPr>
              <w:t>CKC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45C18E2" w14:textId="09C88413" w:rsidR="00E85E8E" w:rsidRPr="0095787D" w:rsidRDefault="00F15F31" w:rsidP="005A68EA">
            <w:pPr>
              <w:spacing w:after="0"/>
              <w:rPr>
                <w:sz w:val="20"/>
                <w:szCs w:val="20"/>
              </w:rPr>
            </w:pPr>
            <w:r w:rsidRPr="0095787D">
              <w:rPr>
                <w:sz w:val="20"/>
                <w:szCs w:val="20"/>
              </w:rPr>
              <w:t xml:space="preserve">Cohen’s Kappa Coefficient </w:t>
            </w:r>
            <w:r w:rsidR="00E60D18">
              <w:rPr>
                <w:sz w:val="20"/>
                <w:szCs w:val="20"/>
              </w:rPr>
              <w:t xml:space="preserve"> = </w:t>
            </w:r>
            <m:oMath>
              <m:f>
                <m:fPr>
                  <m:ctrlPr>
                    <w:rPr>
                      <w:rFonts w:ascii="Cambria Math" w:hAnsi="Cambria Math"/>
                      <w:i/>
                      <w:sz w:val="20"/>
                      <w:szCs w:val="20"/>
                    </w:rPr>
                  </m:ctrlPr>
                </m:fPr>
                <m:num>
                  <m:r>
                    <w:rPr>
                      <w:rFonts w:ascii="Cambria Math" w:hAnsi="Cambria Math"/>
                      <w:sz w:val="20"/>
                      <w:szCs w:val="20"/>
                    </w:rPr>
                    <m:t>2*(TP*TN-FP*FP)</m:t>
                  </m:r>
                </m:num>
                <m:den>
                  <m:r>
                    <w:rPr>
                      <w:rFonts w:ascii="Cambria Math" w:hAnsi="Cambria Math"/>
                      <w:sz w:val="20"/>
                      <w:szCs w:val="20"/>
                    </w:rPr>
                    <m:t>PP*AN+AP*PN</m:t>
                  </m:r>
                </m:den>
              </m:f>
            </m:oMath>
          </w:p>
        </w:tc>
      </w:tr>
      <w:tr w:rsidR="00E85E8E" w:rsidRPr="005A68EA" w14:paraId="14936EFA"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19457DD" w14:textId="0F8F3A25" w:rsidR="00E85E8E" w:rsidRPr="0095787D" w:rsidRDefault="00E85E8E" w:rsidP="005A68EA">
            <w:pPr>
              <w:spacing w:after="0"/>
              <w:rPr>
                <w:sz w:val="20"/>
                <w:szCs w:val="20"/>
              </w:rPr>
            </w:pPr>
            <w:r w:rsidRPr="0095787D">
              <w:rPr>
                <w:sz w:val="20"/>
                <w:szCs w:val="20"/>
              </w:rPr>
              <w:t>TOC_AUC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FB7A66" w14:textId="1F5F24A2" w:rsidR="00E85E8E" w:rsidRPr="0095787D" w:rsidRDefault="00E85E8E" w:rsidP="005A68EA">
            <w:pPr>
              <w:spacing w:after="0"/>
              <w:rPr>
                <w:sz w:val="20"/>
                <w:szCs w:val="20"/>
              </w:rPr>
            </w:pPr>
            <w:r w:rsidRPr="0095787D">
              <w:rPr>
                <w:sz w:val="20"/>
                <w:szCs w:val="20"/>
              </w:rPr>
              <w:t>Total Operators Curve Area Under the Curve</w:t>
            </w:r>
          </w:p>
        </w:tc>
      </w:tr>
      <w:tr w:rsidR="00E85E8E" w:rsidRPr="005A68EA" w14:paraId="515B9E2D"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93AC35" w14:textId="63BA89DC" w:rsidR="00E85E8E" w:rsidRPr="0095787D" w:rsidRDefault="00E85E8E" w:rsidP="005A68EA">
            <w:pPr>
              <w:spacing w:after="0"/>
              <w:rPr>
                <w:sz w:val="20"/>
                <w:szCs w:val="20"/>
              </w:rPr>
            </w:pPr>
            <w:r w:rsidRPr="0095787D">
              <w:rPr>
                <w:sz w:val="20"/>
                <w:szCs w:val="20"/>
              </w:rPr>
              <w:t>ROC_AUC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C422A40" w14:textId="279BC6A7" w:rsidR="00E85E8E" w:rsidRPr="0095787D" w:rsidRDefault="00E85E8E" w:rsidP="005A68EA">
            <w:pPr>
              <w:spacing w:after="0"/>
              <w:rPr>
                <w:sz w:val="20"/>
                <w:szCs w:val="20"/>
              </w:rPr>
            </w:pPr>
            <w:r w:rsidRPr="0095787D">
              <w:rPr>
                <w:sz w:val="20"/>
                <w:szCs w:val="20"/>
              </w:rPr>
              <w:t>Receiver Operator Curve Area Under the Curve</w:t>
            </w:r>
          </w:p>
        </w:tc>
      </w:tr>
      <w:tr w:rsidR="00E85E8E" w:rsidRPr="005A68EA" w14:paraId="30FC6E64"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280700" w14:textId="4265A3A6" w:rsidR="00E85E8E" w:rsidRPr="0095787D" w:rsidRDefault="00E85E8E" w:rsidP="005A68EA">
            <w:pPr>
              <w:spacing w:after="0"/>
              <w:rPr>
                <w:sz w:val="20"/>
                <w:szCs w:val="20"/>
              </w:rPr>
            </w:pPr>
            <w:r w:rsidRPr="0095787D">
              <w:rPr>
                <w:sz w:val="20"/>
                <w:szCs w:val="20"/>
              </w:rPr>
              <w:t>PR_AUC</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A16DC2" w14:textId="57274C53" w:rsidR="00E85E8E" w:rsidRPr="0095787D" w:rsidRDefault="00E85E8E" w:rsidP="005A68EA">
            <w:pPr>
              <w:spacing w:after="0"/>
              <w:rPr>
                <w:sz w:val="20"/>
                <w:szCs w:val="20"/>
              </w:rPr>
            </w:pPr>
            <w:r w:rsidRPr="0095787D">
              <w:rPr>
                <w:sz w:val="20"/>
                <w:szCs w:val="20"/>
              </w:rPr>
              <w:t>Precision Recall Curve Area Under the Curve</w:t>
            </w:r>
          </w:p>
        </w:tc>
      </w:tr>
      <w:tr w:rsidR="00E85E8E" w:rsidRPr="005A68EA" w14:paraId="4CE2A35D" w14:textId="77777777" w:rsidTr="0095787D">
        <w:tc>
          <w:tcPr>
            <w:tcW w:w="26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FCE4023" w14:textId="2256CBC0" w:rsidR="00E85E8E" w:rsidRPr="0095787D" w:rsidRDefault="00E85E8E" w:rsidP="005A68EA">
            <w:pPr>
              <w:spacing w:after="0"/>
              <w:rPr>
                <w:sz w:val="20"/>
                <w:szCs w:val="20"/>
              </w:rPr>
            </w:pPr>
            <w:r w:rsidRPr="0095787D">
              <w:rPr>
                <w:sz w:val="20"/>
                <w:szCs w:val="20"/>
              </w:rPr>
              <w:t>Confusion Matrix Function</w:t>
            </w:r>
          </w:p>
        </w:tc>
        <w:tc>
          <w:tcPr>
            <w:tcW w:w="602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7F4E11" w14:textId="49EFA1BD" w:rsidR="00E85E8E" w:rsidRPr="0095787D" w:rsidRDefault="00E85E8E" w:rsidP="005A68EA">
            <w:pPr>
              <w:spacing w:after="0"/>
              <w:rPr>
                <w:sz w:val="20"/>
                <w:szCs w:val="20"/>
              </w:rPr>
            </w:pPr>
            <w:r w:rsidRPr="0095787D">
              <w:rPr>
                <w:sz w:val="20"/>
                <w:szCs w:val="20"/>
              </w:rPr>
              <w:t>Outputs confusion matrix [TP FP;TN FP] for all cell-lines at any given threshold vector.</w:t>
            </w:r>
          </w:p>
        </w:tc>
      </w:tr>
    </w:tbl>
    <w:p w14:paraId="6BACFF3B" w14:textId="3797CA1D" w:rsidR="006A0FE2" w:rsidRDefault="006A0FE2" w:rsidP="00125C79">
      <w:pPr>
        <w:pStyle w:val="Heading3"/>
      </w:pPr>
      <w:r>
        <w:lastRenderedPageBreak/>
        <w:t>ModelMetrics.ProbeSetMetrics.IntensityPredictions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590"/>
        <w:gridCol w:w="5030"/>
      </w:tblGrid>
      <w:tr w:rsidR="009F5A6B" w:rsidRPr="006F7156" w14:paraId="32ED7A73"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6C86AF9" w14:textId="00DFD16A" w:rsidR="009F5A6B" w:rsidRPr="00794764" w:rsidRDefault="009F5A6B" w:rsidP="009F5A6B">
            <w:pPr>
              <w:spacing w:after="0"/>
              <w:rPr>
                <w:b/>
                <w:bCs/>
                <w:sz w:val="20"/>
                <w:szCs w:val="20"/>
              </w:rPr>
            </w:pPr>
            <w:r w:rsidRPr="00794764">
              <w:rPr>
                <w:b/>
                <w:bCs/>
                <w:sz w:val="20"/>
                <w:szCs w:val="20"/>
              </w:rPr>
              <w:t>Variable Names</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1BCCC11" w14:textId="10E87622" w:rsidR="009F5A6B" w:rsidRPr="00794764" w:rsidRDefault="009F5A6B" w:rsidP="009F5A6B">
            <w:pPr>
              <w:spacing w:after="0"/>
              <w:rPr>
                <w:b/>
                <w:bCs/>
                <w:sz w:val="20"/>
                <w:szCs w:val="20"/>
              </w:rPr>
            </w:pPr>
            <w:r w:rsidRPr="00794764">
              <w:rPr>
                <w:b/>
                <w:bCs/>
                <w:sz w:val="20"/>
                <w:szCs w:val="20"/>
              </w:rPr>
              <w:t>Description</w:t>
            </w:r>
          </w:p>
        </w:tc>
      </w:tr>
      <w:tr w:rsidR="009F5A6B" w:rsidRPr="006F7156" w14:paraId="6E944132"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7F522F" w14:textId="06FBAE03" w:rsidR="009F5A6B" w:rsidRPr="00794764" w:rsidRDefault="009F5A6B" w:rsidP="009F5A6B">
            <w:pPr>
              <w:spacing w:after="0"/>
              <w:rPr>
                <w:sz w:val="20"/>
                <w:szCs w:val="20"/>
              </w:rPr>
            </w:pPr>
            <w:r w:rsidRPr="00794764">
              <w:rPr>
                <w:sz w:val="20"/>
                <w:szCs w:val="20"/>
              </w:rPr>
              <w:t>P_TargetSites_Bound_MTDvector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80CF0F" w14:textId="5874798B" w:rsidR="009F5A6B" w:rsidRPr="00794764" w:rsidRDefault="0040305A" w:rsidP="009F5A6B">
            <w:pPr>
              <w:spacing w:after="0"/>
              <w:rPr>
                <w:sz w:val="20"/>
                <w:szCs w:val="20"/>
              </w:rPr>
            </w:pPr>
            <w:r>
              <w:rPr>
                <w:sz w:val="20"/>
                <w:szCs w:val="20"/>
              </w:rPr>
              <w:t xml:space="preserve">For a [Gibbs model, temperature, dilution] 3D cell array, </w:t>
            </w:r>
            <w:r w:rsidR="009F5A6B" w:rsidRPr="00794764">
              <w:rPr>
                <w:sz w:val="20"/>
                <w:szCs w:val="20"/>
              </w:rPr>
              <w:t xml:space="preserve">the Probability that each probe in the final probe set binds a target site in the format of  [Probe x Target x Site x 1 x </w:t>
            </w:r>
            <w:r w:rsidR="00D34C29">
              <w:rPr>
                <w:sz w:val="20"/>
                <w:szCs w:val="20"/>
              </w:rPr>
              <w:t xml:space="preserve">Number of Evaluated </w:t>
            </w:r>
            <w:r w:rsidR="009F5A6B" w:rsidRPr="00794764">
              <w:rPr>
                <w:sz w:val="20"/>
                <w:szCs w:val="20"/>
              </w:rPr>
              <w:t xml:space="preserve">Cell Line]. </w:t>
            </w:r>
          </w:p>
        </w:tc>
      </w:tr>
      <w:tr w:rsidR="00E85E8E" w:rsidRPr="006F7156" w14:paraId="740BAFEC"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F6F1D45" w14:textId="77777777" w:rsidR="00AC4E22" w:rsidRDefault="00E85E8E" w:rsidP="00AC4E22">
            <w:pPr>
              <w:spacing w:after="0"/>
              <w:rPr>
                <w:sz w:val="20"/>
                <w:szCs w:val="20"/>
              </w:rPr>
            </w:pPr>
            <w:r w:rsidRPr="00794764">
              <w:rPr>
                <w:sz w:val="20"/>
                <w:szCs w:val="20"/>
              </w:rPr>
              <w:t>Ioff_history</w:t>
            </w:r>
          </w:p>
          <w:p w14:paraId="2E789A62" w14:textId="34C28D06" w:rsidR="00E85E8E" w:rsidRPr="00794764" w:rsidRDefault="00AC4E22" w:rsidP="00AC4E22">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3C768C8" w14:textId="318402CA" w:rsidR="00E85E8E" w:rsidRPr="00794764" w:rsidRDefault="0040305A" w:rsidP="009F5A6B">
            <w:pPr>
              <w:spacing w:after="0"/>
              <w:rPr>
                <w:sz w:val="20"/>
                <w:szCs w:val="20"/>
              </w:rPr>
            </w:pPr>
            <w:r>
              <w:rPr>
                <w:sz w:val="20"/>
                <w:szCs w:val="20"/>
              </w:rPr>
              <w:t xml:space="preserve">For a [Gibbs model, temperature, dilution] 3D cell array, </w:t>
            </w:r>
            <w:r w:rsidR="00D34C29" w:rsidRPr="00794764">
              <w:rPr>
                <w:sz w:val="20"/>
                <w:szCs w:val="20"/>
              </w:rPr>
              <w:t xml:space="preserve">the </w:t>
            </w:r>
            <w:r w:rsidR="00D34C29">
              <w:rPr>
                <w:sz w:val="20"/>
                <w:szCs w:val="20"/>
              </w:rPr>
              <w:t>per-pixel predicted increase in cell background due to off-target probe intensity for each cell line. It is a 2D Matrix with dimensions</w:t>
            </w:r>
            <w:r w:rsidR="00D34C29" w:rsidRPr="00794764">
              <w:rPr>
                <w:sz w:val="20"/>
                <w:szCs w:val="20"/>
              </w:rPr>
              <w:t xml:space="preserve">  [1 x </w:t>
            </w:r>
            <w:r w:rsidR="00D34C29">
              <w:rPr>
                <w:sz w:val="20"/>
                <w:szCs w:val="20"/>
              </w:rPr>
              <w:t xml:space="preserve">Number of Evaluated </w:t>
            </w:r>
            <w:r w:rsidR="00D34C29" w:rsidRPr="00794764">
              <w:rPr>
                <w:sz w:val="20"/>
                <w:szCs w:val="20"/>
              </w:rPr>
              <w:t xml:space="preserve">Cell </w:t>
            </w:r>
            <w:r w:rsidR="00EC493C">
              <w:rPr>
                <w:sz w:val="20"/>
                <w:szCs w:val="20"/>
              </w:rPr>
              <w:t>Lines</w:t>
            </w:r>
            <w:r w:rsidR="00D34C29" w:rsidRPr="00794764">
              <w:rPr>
                <w:sz w:val="20"/>
                <w:szCs w:val="20"/>
              </w:rPr>
              <w:t xml:space="preserve">]. </w:t>
            </w:r>
          </w:p>
        </w:tc>
      </w:tr>
      <w:tr w:rsidR="009F5A6B" w:rsidRPr="006F7156" w14:paraId="57FBA2D9"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AC27F13" w14:textId="77777777" w:rsidR="009F5A6B" w:rsidRDefault="00E85E8E" w:rsidP="009F5A6B">
            <w:pPr>
              <w:spacing w:after="0"/>
              <w:rPr>
                <w:sz w:val="20"/>
                <w:szCs w:val="20"/>
              </w:rPr>
            </w:pPr>
            <w:r w:rsidRPr="00794764">
              <w:rPr>
                <w:sz w:val="20"/>
                <w:szCs w:val="20"/>
              </w:rPr>
              <w:t>P_Non_I</w:t>
            </w:r>
          </w:p>
          <w:p w14:paraId="102EBC18" w14:textId="1291E3D5"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0546866" w14:textId="337C3CC3"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D34C29">
              <w:rPr>
                <w:sz w:val="20"/>
                <w:szCs w:val="20"/>
              </w:rPr>
              <w:t xml:space="preserve">probability </w:t>
            </w:r>
            <w:r w:rsidR="00160227" w:rsidRPr="00160227">
              <w:rPr>
                <w:sz w:val="20"/>
                <w:szCs w:val="20"/>
              </w:rPr>
              <w:t xml:space="preserve">of the desired on-target isoform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p>
          <w:p w14:paraId="6BF2AD9F" w14:textId="3FF45FD0"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19E4E4F5"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B9B9E32" w14:textId="77777777" w:rsidR="009F5A6B" w:rsidRDefault="00E85E8E" w:rsidP="009F5A6B">
            <w:pPr>
              <w:spacing w:after="0"/>
              <w:rPr>
                <w:sz w:val="20"/>
                <w:szCs w:val="20"/>
              </w:rPr>
            </w:pPr>
            <w:r w:rsidRPr="00794764">
              <w:rPr>
                <w:sz w:val="20"/>
                <w:szCs w:val="20"/>
              </w:rPr>
              <w:t>P_Nother_I</w:t>
            </w:r>
          </w:p>
          <w:p w14:paraId="138F4934" w14:textId="1C10D04A"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0421CC0" w14:textId="1DBC6FDF"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D34C29">
              <w:rPr>
                <w:sz w:val="20"/>
                <w:szCs w:val="20"/>
              </w:rPr>
              <w:t>probability</w:t>
            </w:r>
            <w:r w:rsidR="00160227" w:rsidRPr="00160227">
              <w:rPr>
                <w:sz w:val="20"/>
                <w:szCs w:val="20"/>
              </w:rPr>
              <w:t xml:space="preserve"> of other on-target isoforms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p>
          <w:p w14:paraId="7AF81259" w14:textId="1D0C9717"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6AA25DD5"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800C8C3" w14:textId="77777777" w:rsidR="009F5A6B" w:rsidRDefault="00E85E8E" w:rsidP="009F5A6B">
            <w:pPr>
              <w:spacing w:after="0"/>
              <w:rPr>
                <w:sz w:val="20"/>
                <w:szCs w:val="20"/>
              </w:rPr>
            </w:pPr>
            <w:r w:rsidRPr="00794764">
              <w:rPr>
                <w:sz w:val="20"/>
                <w:szCs w:val="20"/>
              </w:rPr>
              <w:t>P_Noff_I</w:t>
            </w:r>
          </w:p>
          <w:p w14:paraId="431EF62C" w14:textId="3122CCD0"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27321A" w14:textId="1F50EB02"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D34C29">
              <w:rPr>
                <w:sz w:val="20"/>
                <w:szCs w:val="20"/>
              </w:rPr>
              <w:t>probability</w:t>
            </w:r>
            <w:r w:rsidR="00160227" w:rsidRPr="00160227">
              <w:rPr>
                <w:sz w:val="20"/>
                <w:szCs w:val="20"/>
              </w:rPr>
              <w:t xml:space="preserve"> of off-targets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p>
          <w:p w14:paraId="15D6C077" w14:textId="070D0FBF" w:rsidR="009F5A6B" w:rsidRPr="00794764" w:rsidRDefault="00D34C29" w:rsidP="00160227">
            <w:pPr>
              <w:spacing w:after="0"/>
              <w:rPr>
                <w:sz w:val="20"/>
                <w:szCs w:val="20"/>
              </w:rPr>
            </w:pPr>
            <w:r>
              <w:rPr>
                <w:sz w:val="20"/>
                <w:szCs w:val="20"/>
              </w:rPr>
              <w:t>It is</w:t>
            </w:r>
            <w:r w:rsidR="00160227" w:rsidRPr="00160227">
              <w:rPr>
                <w:sz w:val="20"/>
                <w:szCs w:val="20"/>
              </w:rPr>
              <w:t xml:space="preserve"> a 2D Matrix with dimensions </w:t>
            </w:r>
            <w:r w:rsidRPr="00D34C29">
              <w:rPr>
                <w:sz w:val="20"/>
                <w:szCs w:val="20"/>
              </w:rPr>
              <w:t xml:space="preserve">[Number of </w:t>
            </w:r>
            <w:r>
              <w:rPr>
                <w:sz w:val="20"/>
                <w:szCs w:val="20"/>
              </w:rPr>
              <w:t xml:space="preserve">Evaluated </w:t>
            </w:r>
            <w:r w:rsidRPr="00D34C29">
              <w:rPr>
                <w:sz w:val="20"/>
                <w:szCs w:val="20"/>
              </w:rPr>
              <w:t>Cell Lines</w:t>
            </w:r>
            <w:r>
              <w:rPr>
                <w:sz w:val="20"/>
                <w:szCs w:val="20"/>
              </w:rPr>
              <w:t xml:space="preserve"> x </w:t>
            </w:r>
            <w:r w:rsidRPr="00D34C29">
              <w:rPr>
                <w:sz w:val="20"/>
                <w:szCs w:val="20"/>
              </w:rPr>
              <w:t>Intensity Value Option</w:t>
            </w:r>
            <w:r>
              <w:rPr>
                <w:sz w:val="20"/>
                <w:szCs w:val="20"/>
              </w:rPr>
              <w:t>s</w:t>
            </w:r>
            <w:r w:rsidRPr="00D34C29">
              <w:rPr>
                <w:sz w:val="20"/>
                <w:szCs w:val="20"/>
              </w:rPr>
              <w:t>].</w:t>
            </w:r>
          </w:p>
        </w:tc>
      </w:tr>
      <w:tr w:rsidR="009F5A6B" w:rsidRPr="006F7156" w14:paraId="51F04E14"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BFC774" w14:textId="77777777" w:rsidR="009F5A6B" w:rsidRDefault="00E85E8E" w:rsidP="009F5A6B">
            <w:pPr>
              <w:spacing w:after="0"/>
              <w:rPr>
                <w:sz w:val="20"/>
                <w:szCs w:val="20"/>
              </w:rPr>
            </w:pPr>
            <w:r w:rsidRPr="00794764">
              <w:rPr>
                <w:sz w:val="20"/>
                <w:szCs w:val="20"/>
              </w:rPr>
              <w:t>Non_I</w:t>
            </w:r>
          </w:p>
          <w:p w14:paraId="3F656864" w14:textId="3D537C6A"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602020F" w14:textId="0AEE24DA"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w:t>
            </w:r>
            <w:r w:rsidR="00EC493C" w:rsidRPr="00160227">
              <w:rPr>
                <w:sz w:val="20"/>
                <w:szCs w:val="20"/>
              </w:rPr>
              <w:t>RNA Spot Count</w:t>
            </w:r>
            <w:r w:rsidR="00160227" w:rsidRPr="00160227">
              <w:rPr>
                <w:sz w:val="20"/>
                <w:szCs w:val="20"/>
              </w:rPr>
              <w:t xml:space="preserve"> of the desired on-target isoform with </w:t>
            </w:r>
            <w:r w:rsidR="00D34C29">
              <w:rPr>
                <w:sz w:val="20"/>
                <w:szCs w:val="20"/>
              </w:rPr>
              <w:t>intensity I</w:t>
            </w:r>
            <w:r w:rsidR="00D34C29" w:rsidRPr="00160227">
              <w:rPr>
                <w:sz w:val="20"/>
                <w:szCs w:val="20"/>
              </w:rPr>
              <w:t xml:space="preserve"> for each cell line.</w:t>
            </w:r>
          </w:p>
          <w:p w14:paraId="30629B65" w14:textId="12D0143B"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2C4EA4BB"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C27F42C" w14:textId="77777777" w:rsidR="009F5A6B" w:rsidRDefault="00E85E8E" w:rsidP="009F5A6B">
            <w:pPr>
              <w:spacing w:after="0"/>
              <w:rPr>
                <w:sz w:val="20"/>
                <w:szCs w:val="20"/>
              </w:rPr>
            </w:pPr>
            <w:r w:rsidRPr="00794764">
              <w:rPr>
                <w:sz w:val="20"/>
                <w:szCs w:val="20"/>
              </w:rPr>
              <w:t>Nother_I</w:t>
            </w:r>
          </w:p>
          <w:p w14:paraId="3C1B9C27" w14:textId="73CF0556"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E735FE" w14:textId="7965F3AB" w:rsidR="00160227" w:rsidRPr="00160227"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RNA Spot Count of other on-target isoforms with </w:t>
            </w:r>
            <w:r w:rsidR="00160227">
              <w:rPr>
                <w:sz w:val="20"/>
                <w:szCs w:val="20"/>
              </w:rPr>
              <w:t>intensity I</w:t>
            </w:r>
            <w:r w:rsidR="00160227" w:rsidRPr="00160227">
              <w:rPr>
                <w:sz w:val="20"/>
                <w:szCs w:val="20"/>
              </w:rPr>
              <w:t xml:space="preserve"> for each cell line.</w:t>
            </w:r>
          </w:p>
          <w:p w14:paraId="0A424B47" w14:textId="400DC760" w:rsidR="009F5A6B" w:rsidRPr="00794764" w:rsidRDefault="00D34C29" w:rsidP="00160227">
            <w:pPr>
              <w:spacing w:after="0"/>
              <w:rPr>
                <w:sz w:val="20"/>
                <w:szCs w:val="20"/>
              </w:rPr>
            </w:pPr>
            <w:r w:rsidRPr="00D34C29">
              <w:rPr>
                <w:sz w:val="20"/>
                <w:szCs w:val="20"/>
              </w:rPr>
              <w:t>It is a 2D Matrix with dimensions [Number of Evaluated Cell Lines</w:t>
            </w:r>
            <w:r>
              <w:rPr>
                <w:sz w:val="20"/>
                <w:szCs w:val="20"/>
              </w:rPr>
              <w:t xml:space="preserve"> </w:t>
            </w:r>
            <w:r w:rsidRPr="00D34C29">
              <w:rPr>
                <w:sz w:val="20"/>
                <w:szCs w:val="20"/>
              </w:rPr>
              <w:t>x Intensity Value Options].</w:t>
            </w:r>
          </w:p>
        </w:tc>
      </w:tr>
      <w:tr w:rsidR="009F5A6B" w:rsidRPr="006F7156" w14:paraId="55762FD3"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4269930" w14:textId="77777777" w:rsidR="009F5A6B" w:rsidRDefault="00E85E8E" w:rsidP="009F5A6B">
            <w:pPr>
              <w:spacing w:after="0"/>
              <w:rPr>
                <w:sz w:val="20"/>
                <w:szCs w:val="20"/>
              </w:rPr>
            </w:pPr>
            <w:r w:rsidRPr="00794764">
              <w:rPr>
                <w:sz w:val="20"/>
                <w:szCs w:val="20"/>
              </w:rPr>
              <w:t>Noff</w:t>
            </w:r>
            <w:r w:rsidR="00D34C29">
              <w:rPr>
                <w:sz w:val="20"/>
                <w:szCs w:val="20"/>
              </w:rPr>
              <w:t>_</w:t>
            </w:r>
            <w:r w:rsidRPr="00794764">
              <w:rPr>
                <w:sz w:val="20"/>
                <w:szCs w:val="20"/>
              </w:rPr>
              <w:t>I</w:t>
            </w:r>
          </w:p>
          <w:p w14:paraId="2C838A15" w14:textId="17CF9558"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D551E3F" w14:textId="161AAF7D" w:rsidR="009F5A6B" w:rsidRPr="00794764" w:rsidRDefault="0040305A" w:rsidP="00160227">
            <w:pPr>
              <w:spacing w:after="0"/>
              <w:rPr>
                <w:sz w:val="20"/>
                <w:szCs w:val="20"/>
              </w:rPr>
            </w:pPr>
            <w:r>
              <w:rPr>
                <w:sz w:val="20"/>
                <w:szCs w:val="20"/>
              </w:rPr>
              <w:t xml:space="preserve">For a [Gibbs model, temperature, dilution] 3D cell array, </w:t>
            </w:r>
            <w:r w:rsidR="00160227" w:rsidRPr="00160227">
              <w:rPr>
                <w:sz w:val="20"/>
                <w:szCs w:val="20"/>
              </w:rPr>
              <w:t xml:space="preserve">the RNA Spot Count of off-targets </w:t>
            </w:r>
            <w:r w:rsidR="00D34C29" w:rsidRPr="00160227">
              <w:rPr>
                <w:sz w:val="20"/>
                <w:szCs w:val="20"/>
              </w:rPr>
              <w:t xml:space="preserve">with </w:t>
            </w:r>
            <w:r w:rsidR="00D34C29">
              <w:rPr>
                <w:sz w:val="20"/>
                <w:szCs w:val="20"/>
              </w:rPr>
              <w:t>intensity I</w:t>
            </w:r>
            <w:r w:rsidR="00D34C29" w:rsidRPr="00160227">
              <w:rPr>
                <w:sz w:val="20"/>
                <w:szCs w:val="20"/>
              </w:rPr>
              <w:t xml:space="preserve"> for each cell line.</w:t>
            </w:r>
            <w:r w:rsidR="00D34C29">
              <w:rPr>
                <w:sz w:val="20"/>
                <w:szCs w:val="20"/>
              </w:rPr>
              <w:t xml:space="preserve"> </w:t>
            </w:r>
            <w:r w:rsidR="00D34C29" w:rsidRPr="00D34C29">
              <w:rPr>
                <w:sz w:val="20"/>
                <w:szCs w:val="20"/>
              </w:rPr>
              <w:t>It is a 2D Matrix with dimensions [Number of Evaluated Cell Lines</w:t>
            </w:r>
            <w:r w:rsidR="00D34C29">
              <w:rPr>
                <w:sz w:val="20"/>
                <w:szCs w:val="20"/>
              </w:rPr>
              <w:t xml:space="preserve"> </w:t>
            </w:r>
            <w:r w:rsidR="00D34C29" w:rsidRPr="00D34C29">
              <w:rPr>
                <w:sz w:val="20"/>
                <w:szCs w:val="20"/>
              </w:rPr>
              <w:t>x Intensity Value Options].</w:t>
            </w:r>
          </w:p>
        </w:tc>
      </w:tr>
      <w:tr w:rsidR="009F5A6B" w:rsidRPr="006F7156" w14:paraId="3B309D54"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0FCD636" w14:textId="77777777" w:rsidR="009F5A6B" w:rsidRDefault="00E85E8E" w:rsidP="009F5A6B">
            <w:pPr>
              <w:spacing w:after="0"/>
              <w:rPr>
                <w:sz w:val="20"/>
                <w:szCs w:val="20"/>
              </w:rPr>
            </w:pPr>
            <w:r w:rsidRPr="00794764">
              <w:rPr>
                <w:sz w:val="20"/>
                <w:szCs w:val="20"/>
              </w:rPr>
              <w:lastRenderedPageBreak/>
              <w:t>QzSignal</w:t>
            </w:r>
          </w:p>
          <w:p w14:paraId="1147BCCE" w14:textId="4EB29DFF"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822D421" w14:textId="40E8BE0F" w:rsidR="009F5A6B" w:rsidRPr="00794764" w:rsidRDefault="0040305A" w:rsidP="009F5A6B">
            <w:pPr>
              <w:spacing w:after="0"/>
              <w:rPr>
                <w:sz w:val="20"/>
                <w:szCs w:val="20"/>
              </w:rPr>
            </w:pPr>
            <w:r>
              <w:rPr>
                <w:sz w:val="20"/>
                <w:szCs w:val="20"/>
              </w:rPr>
              <w:t xml:space="preserve">For a [Gibbs model, temperature, dilution] 3D cell array, </w:t>
            </w:r>
            <w:r w:rsidR="00EB79E8">
              <w:rPr>
                <w:sz w:val="20"/>
                <w:szCs w:val="20"/>
              </w:rPr>
              <w:t xml:space="preserve">the on-target spot signal predicted </w:t>
            </w:r>
            <w:r w:rsidR="00EC493C">
              <w:rPr>
                <w:sz w:val="20"/>
                <w:szCs w:val="20"/>
              </w:rPr>
              <w:t>c</w:t>
            </w:r>
            <w:r w:rsidR="00EB79E8">
              <w:rPr>
                <w:sz w:val="20"/>
                <w:szCs w:val="20"/>
              </w:rPr>
              <w:t xml:space="preserve">umulative distribution </w:t>
            </w:r>
            <w:r w:rsidR="00EC493C">
              <w:rPr>
                <w:sz w:val="20"/>
                <w:szCs w:val="20"/>
              </w:rPr>
              <w:t xml:space="preserve">function in units of intensity </w:t>
            </w:r>
            <w:r w:rsidR="00EB79E8">
              <w:rPr>
                <w:sz w:val="20"/>
                <w:szCs w:val="20"/>
              </w:rPr>
              <w:t>I for each cell line.</w:t>
            </w:r>
            <w:r w:rsidR="00EC493C">
              <w:rPr>
                <w:sz w:val="20"/>
                <w:szCs w:val="20"/>
              </w:rPr>
              <w:t xml:space="preserv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7B07E553"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AAB008B" w14:textId="77777777" w:rsidR="009F5A6B" w:rsidRDefault="00E85E8E" w:rsidP="009F5A6B">
            <w:pPr>
              <w:spacing w:after="0"/>
              <w:rPr>
                <w:sz w:val="20"/>
                <w:szCs w:val="20"/>
              </w:rPr>
            </w:pPr>
            <w:r w:rsidRPr="00794764">
              <w:rPr>
                <w:sz w:val="20"/>
                <w:szCs w:val="20"/>
              </w:rPr>
              <w:t>PzSignal</w:t>
            </w:r>
          </w:p>
          <w:p w14:paraId="2D4FC214" w14:textId="0D40CD95"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7D54012" w14:textId="374DAE16"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on-target spot signal predicted probability density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273128BF"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E7C29B6" w14:textId="77777777" w:rsidR="009F5A6B" w:rsidRDefault="00E85E8E" w:rsidP="009F5A6B">
            <w:pPr>
              <w:spacing w:after="0"/>
              <w:rPr>
                <w:sz w:val="20"/>
                <w:szCs w:val="20"/>
              </w:rPr>
            </w:pPr>
            <w:r w:rsidRPr="00794764">
              <w:rPr>
                <w:sz w:val="20"/>
                <w:szCs w:val="20"/>
              </w:rPr>
              <w:t>QzCellBkg</w:t>
            </w:r>
          </w:p>
          <w:p w14:paraId="1F3A34F7" w14:textId="7C592938"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70EA087" w14:textId="6B1601E8"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predicted cell autofluorescence background intensity cumulative distribution function, when accounting for probe off-target signal intensity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4BA58B63"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354D1AA" w14:textId="77777777" w:rsidR="009F5A6B" w:rsidRDefault="00E85E8E" w:rsidP="009F5A6B">
            <w:pPr>
              <w:spacing w:after="0"/>
              <w:rPr>
                <w:sz w:val="20"/>
                <w:szCs w:val="20"/>
              </w:rPr>
            </w:pPr>
            <w:r w:rsidRPr="00794764">
              <w:rPr>
                <w:sz w:val="20"/>
                <w:szCs w:val="20"/>
              </w:rPr>
              <w:t>PzCellBkg</w:t>
            </w:r>
          </w:p>
          <w:p w14:paraId="236F132B" w14:textId="17FC567B"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73F1F6D" w14:textId="1FA77C7F"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predicted cell autofluorescence background intensity probability density function, when accounting for probe off-target signal intensity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9F5A6B" w:rsidRPr="006F7156" w14:paraId="4AB62E89"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C69D8F4" w14:textId="77777777" w:rsidR="009F5A6B" w:rsidRDefault="00E85E8E" w:rsidP="009F5A6B">
            <w:pPr>
              <w:spacing w:after="0"/>
              <w:rPr>
                <w:sz w:val="20"/>
                <w:szCs w:val="20"/>
              </w:rPr>
            </w:pPr>
            <w:r w:rsidRPr="00794764">
              <w:rPr>
                <w:sz w:val="20"/>
                <w:szCs w:val="20"/>
              </w:rPr>
              <w:t>QzSignalMinusBackgd</w:t>
            </w:r>
          </w:p>
          <w:p w14:paraId="6E644B4E" w14:textId="43B4D72A"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8A9F203" w14:textId="31513A02" w:rsidR="009F5A6B"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spot signal minus background predicted cumulative distribution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4859DF69"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4EE873" w14:textId="77777777" w:rsidR="00E85E8E" w:rsidRDefault="00E85E8E" w:rsidP="009F5A6B">
            <w:pPr>
              <w:spacing w:after="0"/>
              <w:rPr>
                <w:sz w:val="20"/>
                <w:szCs w:val="20"/>
              </w:rPr>
            </w:pPr>
            <w:r w:rsidRPr="00794764">
              <w:rPr>
                <w:sz w:val="20"/>
                <w:szCs w:val="20"/>
              </w:rPr>
              <w:t>PzSignalMinusBackgd</w:t>
            </w:r>
          </w:p>
          <w:p w14:paraId="2F1FFAD7" w14:textId="55384C9B"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8E6C67F" w14:textId="58C428BE"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spot signal minus background predicted probability density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7749B49C"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EFD84D" w14:textId="77777777" w:rsidR="00E85E8E" w:rsidRDefault="00E85E8E" w:rsidP="009F5A6B">
            <w:pPr>
              <w:spacing w:after="0"/>
              <w:rPr>
                <w:sz w:val="20"/>
                <w:szCs w:val="20"/>
              </w:rPr>
            </w:pPr>
            <w:r w:rsidRPr="00794764">
              <w:rPr>
                <w:sz w:val="20"/>
                <w:szCs w:val="20"/>
              </w:rPr>
              <w:t>P_Signal_wAuto_I</w:t>
            </w:r>
          </w:p>
          <w:p w14:paraId="57B3EFCD" w14:textId="1249D06D"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036BC2" w14:textId="7A96F789"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desired on-target isoform spot signal predicted probability density function in units of intensity I, accounting for cell autofluorescence intensity for each cell line. </w:t>
            </w:r>
            <w:r w:rsidR="00EC493C" w:rsidRPr="00D34C29">
              <w:rPr>
                <w:sz w:val="20"/>
                <w:szCs w:val="20"/>
              </w:rPr>
              <w:t xml:space="preserve">It is a 2D Matrix with </w:t>
            </w:r>
            <w:r w:rsidR="00EC493C" w:rsidRPr="00D34C29">
              <w:rPr>
                <w:sz w:val="20"/>
                <w:szCs w:val="20"/>
              </w:rPr>
              <w:lastRenderedPageBreak/>
              <w:t>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79804CDE"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CA81CF7" w14:textId="77777777" w:rsidR="00E85E8E" w:rsidRDefault="00E85E8E" w:rsidP="009F5A6B">
            <w:pPr>
              <w:spacing w:after="0"/>
              <w:rPr>
                <w:sz w:val="20"/>
                <w:szCs w:val="20"/>
              </w:rPr>
            </w:pPr>
            <w:r w:rsidRPr="00794764">
              <w:rPr>
                <w:sz w:val="20"/>
                <w:szCs w:val="20"/>
              </w:rPr>
              <w:lastRenderedPageBreak/>
              <w:t>P_SignalOther_wAuto_I</w:t>
            </w:r>
          </w:p>
          <w:p w14:paraId="57BD82C1" w14:textId="786BF0B1"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C4E0E1E" w14:textId="6CE8AC3D"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other</w:t>
            </w:r>
            <w:r w:rsidR="00EC493C" w:rsidRPr="00EC493C">
              <w:rPr>
                <w:sz w:val="20"/>
                <w:szCs w:val="20"/>
              </w:rPr>
              <w:t xml:space="preserve"> on-target </w:t>
            </w:r>
            <w:r w:rsidR="00EC493C">
              <w:rPr>
                <w:sz w:val="20"/>
                <w:szCs w:val="20"/>
              </w:rPr>
              <w:t xml:space="preserve">isoforms </w:t>
            </w:r>
            <w:r w:rsidR="00EC493C" w:rsidRPr="00EC493C">
              <w:rPr>
                <w:sz w:val="20"/>
                <w:szCs w:val="20"/>
              </w:rPr>
              <w:t>spot signal predicted probability density function in units of intensity I, accounting for cell autofluorescence intensity for each cell line. It is a 2D Matrix with dimensions [Number of Evaluated Cell Lines x Intensity Value Options].</w:t>
            </w:r>
          </w:p>
        </w:tc>
      </w:tr>
      <w:tr w:rsidR="00E85E8E" w:rsidRPr="006F7156" w14:paraId="1E15C4AD"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5D9386" w14:textId="77777777" w:rsidR="00E85E8E" w:rsidRDefault="00E85E8E" w:rsidP="009F5A6B">
            <w:pPr>
              <w:spacing w:after="0"/>
              <w:rPr>
                <w:sz w:val="20"/>
                <w:szCs w:val="20"/>
              </w:rPr>
            </w:pPr>
            <w:r w:rsidRPr="00794764">
              <w:rPr>
                <w:sz w:val="20"/>
                <w:szCs w:val="20"/>
              </w:rPr>
              <w:t>P_SignalOffNonAverage_wAuto_I</w:t>
            </w:r>
          </w:p>
          <w:p w14:paraId="5B423162" w14:textId="75F15212"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6D52FF" w14:textId="563AA35C" w:rsidR="00E85E8E" w:rsidRPr="00794764" w:rsidRDefault="0040305A" w:rsidP="009F5A6B">
            <w:pPr>
              <w:spacing w:after="0"/>
              <w:rPr>
                <w:sz w:val="20"/>
                <w:szCs w:val="20"/>
              </w:rPr>
            </w:pPr>
            <w:r>
              <w:rPr>
                <w:sz w:val="20"/>
                <w:szCs w:val="20"/>
              </w:rPr>
              <w:t xml:space="preserve">For a [Gibbs model, temperature, dilution] 3D cell array, </w:t>
            </w:r>
            <w:r w:rsidR="00EC493C">
              <w:rPr>
                <w:sz w:val="20"/>
                <w:szCs w:val="20"/>
              </w:rPr>
              <w:t xml:space="preserve">the non-per-pixel averaged predicted off-target spot signal probability density function in units of intensity I for each cell line. </w:t>
            </w:r>
            <w:r w:rsidR="00EC493C" w:rsidRPr="00D34C29">
              <w:rPr>
                <w:sz w:val="20"/>
                <w:szCs w:val="20"/>
              </w:rPr>
              <w:t>It is a 2D Matrix with dimensions [Number of Evaluated Cell Lines</w:t>
            </w:r>
            <w:r w:rsidR="00EC493C">
              <w:rPr>
                <w:sz w:val="20"/>
                <w:szCs w:val="20"/>
              </w:rPr>
              <w:t xml:space="preserve"> </w:t>
            </w:r>
            <w:r w:rsidR="00EC493C" w:rsidRPr="00D34C29">
              <w:rPr>
                <w:sz w:val="20"/>
                <w:szCs w:val="20"/>
              </w:rPr>
              <w:t>x Intensity Value Options].</w:t>
            </w:r>
          </w:p>
        </w:tc>
      </w:tr>
      <w:tr w:rsidR="00E85E8E" w:rsidRPr="006F7156" w14:paraId="70B6C22C"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4782CF8" w14:textId="77777777" w:rsidR="00E85E8E" w:rsidRDefault="00E85E8E" w:rsidP="009F5A6B">
            <w:pPr>
              <w:spacing w:after="0"/>
              <w:rPr>
                <w:sz w:val="20"/>
                <w:szCs w:val="20"/>
              </w:rPr>
            </w:pPr>
            <w:r w:rsidRPr="00794764">
              <w:rPr>
                <w:sz w:val="20"/>
                <w:szCs w:val="20"/>
              </w:rPr>
              <w:t>IsoIgnorantConfusion_Intensity_I</w:t>
            </w:r>
          </w:p>
          <w:p w14:paraId="0A18A4FB" w14:textId="21620D92"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E7DF1EB" w14:textId="72BE8C72" w:rsidR="00E85E8E" w:rsidRPr="00794764" w:rsidRDefault="00F06D0A" w:rsidP="009F5A6B">
            <w:pPr>
              <w:spacing w:after="0"/>
              <w:rPr>
                <w:sz w:val="20"/>
                <w:szCs w:val="20"/>
              </w:rPr>
            </w:pPr>
            <w:r>
              <w:rPr>
                <w:sz w:val="20"/>
                <w:szCs w:val="20"/>
              </w:rPr>
              <w:t>Confusion matrix</w:t>
            </w:r>
            <w:r w:rsidRPr="00F06D0A">
              <w:rPr>
                <w:sz w:val="20"/>
                <w:szCs w:val="20"/>
              </w:rPr>
              <w:t xml:space="preserve"> metrics at </w:t>
            </w:r>
            <w:r>
              <w:rPr>
                <w:sz w:val="20"/>
                <w:szCs w:val="20"/>
              </w:rPr>
              <w:t>all</w:t>
            </w:r>
            <w:r w:rsidRPr="00F06D0A">
              <w:rPr>
                <w:sz w:val="20"/>
                <w:szCs w:val="20"/>
              </w:rPr>
              <w:t xml:space="preserve"> </w:t>
            </w:r>
            <w:r>
              <w:rPr>
                <w:sz w:val="20"/>
                <w:szCs w:val="20"/>
              </w:rPr>
              <w:t xml:space="preserve">intensity </w:t>
            </w:r>
            <w:r w:rsidRPr="00F06D0A">
              <w:rPr>
                <w:sz w:val="20"/>
                <w:szCs w:val="20"/>
              </w:rPr>
              <w:t>thresholds for different methods when only considering the desired on-target isoform (on) and off-targets, excluding other isoforms of the on-target (off)</w:t>
            </w:r>
            <w:r>
              <w:rPr>
                <w:sz w:val="20"/>
                <w:szCs w:val="20"/>
              </w:rPr>
              <w:t xml:space="preserve"> in units of spot intensity.</w:t>
            </w:r>
          </w:p>
        </w:tc>
      </w:tr>
      <w:tr w:rsidR="00E85E8E" w:rsidRPr="006F7156" w14:paraId="124DCA8C"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86D1B54" w14:textId="77777777" w:rsidR="00E85E8E" w:rsidRDefault="00E85E8E" w:rsidP="009F5A6B">
            <w:pPr>
              <w:spacing w:after="0"/>
              <w:rPr>
                <w:sz w:val="20"/>
                <w:szCs w:val="20"/>
              </w:rPr>
            </w:pPr>
            <w:r w:rsidRPr="00794764">
              <w:rPr>
                <w:sz w:val="20"/>
                <w:szCs w:val="20"/>
              </w:rPr>
              <w:t>IsoSpecificConfusion_Intensity_I</w:t>
            </w:r>
          </w:p>
          <w:p w14:paraId="49E86E9D" w14:textId="6CBE4832"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4E863E9" w14:textId="65E7476B" w:rsidR="00E85E8E" w:rsidRPr="00794764" w:rsidRDefault="00F06D0A" w:rsidP="009F5A6B">
            <w:pPr>
              <w:spacing w:after="0"/>
              <w:rPr>
                <w:sz w:val="20"/>
                <w:szCs w:val="20"/>
              </w:rPr>
            </w:pPr>
            <w:r>
              <w:rPr>
                <w:sz w:val="20"/>
                <w:szCs w:val="20"/>
              </w:rPr>
              <w:t>Confusion matrix metrics at all intensity thresholds for different methods, considering only the desired on-target isoform (on) and off-targets, including other isoforms of the on-target (off) in units of spot intensity.</w:t>
            </w:r>
          </w:p>
        </w:tc>
      </w:tr>
      <w:tr w:rsidR="00E85E8E" w:rsidRPr="006F7156" w14:paraId="2796FEDE" w14:textId="77777777" w:rsidTr="007B0492">
        <w:tc>
          <w:tcPr>
            <w:tcW w:w="35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87AC2A7" w14:textId="77777777" w:rsidR="00E85E8E" w:rsidRDefault="00E85E8E" w:rsidP="009F5A6B">
            <w:pPr>
              <w:spacing w:after="0"/>
              <w:rPr>
                <w:sz w:val="20"/>
                <w:szCs w:val="20"/>
              </w:rPr>
            </w:pPr>
            <w:r w:rsidRPr="00794764">
              <w:rPr>
                <w:sz w:val="20"/>
                <w:szCs w:val="20"/>
              </w:rPr>
              <w:t>IsoAgnosticConfusion_Intensity_I</w:t>
            </w:r>
          </w:p>
          <w:p w14:paraId="5A49BDC7" w14:textId="188A6E37" w:rsidR="00AC4E22" w:rsidRPr="00794764" w:rsidRDefault="00AC4E22" w:rsidP="009F5A6B">
            <w:pPr>
              <w:spacing w:after="0"/>
              <w:rPr>
                <w:sz w:val="20"/>
                <w:szCs w:val="20"/>
              </w:rPr>
            </w:pPr>
            <w:r>
              <w:rPr>
                <w:sz w:val="20"/>
                <w:szCs w:val="20"/>
              </w:rPr>
              <w:t>_</w:t>
            </w:r>
            <w:r w:rsidRPr="003E31F0">
              <w:rPr>
                <w:sz w:val="20"/>
                <w:szCs w:val="20"/>
              </w:rPr>
              <w:t>ModelTemperature</w:t>
            </w:r>
            <w:r w:rsidRPr="00AC4E22">
              <w:rPr>
                <w:sz w:val="20"/>
                <w:szCs w:val="20"/>
              </w:rPr>
              <w:t>DilutionVector</w:t>
            </w:r>
          </w:p>
        </w:tc>
        <w:tc>
          <w:tcPr>
            <w:tcW w:w="50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025C2D" w14:textId="19E6E58E" w:rsidR="00E85E8E" w:rsidRPr="00794764" w:rsidRDefault="00F06D0A" w:rsidP="009F5A6B">
            <w:pPr>
              <w:spacing w:after="0"/>
              <w:rPr>
                <w:sz w:val="20"/>
                <w:szCs w:val="20"/>
              </w:rPr>
            </w:pPr>
            <w:r>
              <w:rPr>
                <w:sz w:val="20"/>
                <w:szCs w:val="20"/>
              </w:rPr>
              <w:t>Confusion matrix metrics at all intensity thresholds for different methods, considering only on-target isoforms (on) and off-targets (off) in units of spot intensity.</w:t>
            </w:r>
          </w:p>
        </w:tc>
      </w:tr>
    </w:tbl>
    <w:p w14:paraId="496574AE" w14:textId="6AF6697E" w:rsidR="006A0FE2" w:rsidRDefault="006A0FE2" w:rsidP="006A0FE2">
      <w:pPr>
        <w:pStyle w:val="Heading3"/>
        <w:ind w:firstLine="720"/>
      </w:pPr>
      <w:r>
        <w:t>ModelMetrics.ProbeSetMetrics.CountPredictions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490"/>
        <w:gridCol w:w="4130"/>
      </w:tblGrid>
      <w:tr w:rsidR="006A0FE2" w:rsidRPr="006F7156" w14:paraId="34797EA7"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43A03A3" w14:textId="77777777" w:rsidR="006A0FE2" w:rsidRPr="00794764" w:rsidRDefault="006A0FE2" w:rsidP="007B0492">
            <w:pPr>
              <w:spacing w:after="0"/>
              <w:rPr>
                <w:b/>
                <w:bCs/>
                <w:sz w:val="20"/>
                <w:szCs w:val="20"/>
              </w:rPr>
            </w:pPr>
            <w:r w:rsidRPr="00794764">
              <w:rPr>
                <w:b/>
                <w:bCs/>
                <w:sz w:val="20"/>
                <w:szCs w:val="20"/>
              </w:rPr>
              <w:t>Variable Names</w:t>
            </w:r>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0AA688B" w14:textId="77777777" w:rsidR="006A0FE2" w:rsidRPr="00794764" w:rsidRDefault="006A0FE2" w:rsidP="007B0492">
            <w:pPr>
              <w:spacing w:after="0"/>
              <w:rPr>
                <w:b/>
                <w:bCs/>
                <w:sz w:val="20"/>
                <w:szCs w:val="20"/>
              </w:rPr>
            </w:pPr>
            <w:r w:rsidRPr="00794764">
              <w:rPr>
                <w:b/>
                <w:bCs/>
                <w:sz w:val="20"/>
                <w:szCs w:val="20"/>
              </w:rPr>
              <w:t>Description</w:t>
            </w:r>
          </w:p>
        </w:tc>
      </w:tr>
      <w:tr w:rsidR="006A0FE2" w:rsidRPr="006F7156" w14:paraId="3FF881CA"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3FCA48F" w14:textId="34611A00" w:rsidR="006A0FE2" w:rsidRPr="00794764" w:rsidRDefault="005A68EA" w:rsidP="007B0492">
            <w:pPr>
              <w:spacing w:after="0"/>
              <w:rPr>
                <w:sz w:val="20"/>
                <w:szCs w:val="20"/>
              </w:rPr>
            </w:pPr>
            <w:r w:rsidRPr="00794764">
              <w:rPr>
                <w:sz w:val="20"/>
                <w:szCs w:val="20"/>
              </w:rPr>
              <w:t>IsoIgnorant_SpotCountMetrics</w:t>
            </w:r>
            <w:r w:rsidR="00AC4E22">
              <w:rPr>
                <w:sz w:val="20"/>
                <w:szCs w:val="20"/>
              </w:rPr>
              <w:t>_</w:t>
            </w:r>
            <w:r w:rsidR="00AC4E22" w:rsidRPr="003E31F0">
              <w:rPr>
                <w:sz w:val="20"/>
                <w:szCs w:val="20"/>
              </w:rPr>
              <w:t>ModelTemperature</w:t>
            </w:r>
            <w:r w:rsidR="00AC4E22" w:rsidRPr="00AC4E22">
              <w:rPr>
                <w:sz w:val="20"/>
                <w:szCs w:val="20"/>
              </w:rPr>
              <w:t>DilutionVector</w:t>
            </w:r>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E41DE42" w14:textId="5F11ACC8" w:rsidR="006A0FE2" w:rsidRPr="00794764" w:rsidRDefault="00347DC3" w:rsidP="007B0492">
            <w:pPr>
              <w:spacing w:after="0"/>
              <w:rPr>
                <w:sz w:val="20"/>
                <w:szCs w:val="20"/>
              </w:rPr>
            </w:pPr>
            <w:r>
              <w:rPr>
                <w:sz w:val="20"/>
                <w:szCs w:val="20"/>
              </w:rPr>
              <w:t>Spot count metrics at given thresholds for different methods when only considering the desired on-target isoform (on) and off-targets, excluding other isoforms of the on-target (off).</w:t>
            </w:r>
          </w:p>
        </w:tc>
      </w:tr>
      <w:tr w:rsidR="009F5A6B" w:rsidRPr="006F7156" w14:paraId="4E0B2309"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B2BD29E" w14:textId="22D1E753" w:rsidR="009F5A6B" w:rsidRPr="00794764" w:rsidRDefault="005A68EA" w:rsidP="007B0492">
            <w:pPr>
              <w:spacing w:after="0"/>
              <w:rPr>
                <w:sz w:val="20"/>
                <w:szCs w:val="20"/>
              </w:rPr>
            </w:pPr>
            <w:r w:rsidRPr="00794764">
              <w:rPr>
                <w:sz w:val="20"/>
                <w:szCs w:val="20"/>
              </w:rPr>
              <w:t>IsoSpecific_SpotCountMetrics</w:t>
            </w:r>
            <w:r w:rsidR="00AC4E22">
              <w:rPr>
                <w:sz w:val="20"/>
                <w:szCs w:val="20"/>
              </w:rPr>
              <w:t>_</w:t>
            </w:r>
            <w:r w:rsidR="00AC4E22" w:rsidRPr="003E31F0">
              <w:rPr>
                <w:sz w:val="20"/>
                <w:szCs w:val="20"/>
              </w:rPr>
              <w:t>ModelTemperature</w:t>
            </w:r>
            <w:r w:rsidR="00AC4E22" w:rsidRPr="00AC4E22">
              <w:rPr>
                <w:sz w:val="20"/>
                <w:szCs w:val="20"/>
              </w:rPr>
              <w:t>DilutionVector</w:t>
            </w:r>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B3BBE94" w14:textId="3E49C43F" w:rsidR="009F5A6B" w:rsidRPr="00794764" w:rsidRDefault="00347DC3" w:rsidP="007B0492">
            <w:pPr>
              <w:spacing w:after="0"/>
              <w:rPr>
                <w:sz w:val="20"/>
                <w:szCs w:val="20"/>
              </w:rPr>
            </w:pPr>
            <w:r>
              <w:rPr>
                <w:sz w:val="20"/>
                <w:szCs w:val="20"/>
              </w:rPr>
              <w:t>Spot count metrics at given thresholds for different methods when only considering the desired on-target isoform (on) and off-targets</w:t>
            </w:r>
            <w:r w:rsidR="00F06D0A">
              <w:rPr>
                <w:sz w:val="20"/>
                <w:szCs w:val="20"/>
              </w:rPr>
              <w:t>,</w:t>
            </w:r>
            <w:r>
              <w:rPr>
                <w:sz w:val="20"/>
                <w:szCs w:val="20"/>
              </w:rPr>
              <w:t xml:space="preserve"> including other isoforms of the on-target (off).</w:t>
            </w:r>
          </w:p>
        </w:tc>
      </w:tr>
      <w:tr w:rsidR="009F5A6B" w:rsidRPr="006F7156" w14:paraId="382E20BE" w14:textId="77777777" w:rsidTr="005A68EA">
        <w:tc>
          <w:tcPr>
            <w:tcW w:w="449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08319F" w14:textId="3333175B" w:rsidR="009F5A6B" w:rsidRPr="00794764" w:rsidRDefault="005A68EA" w:rsidP="007B0492">
            <w:pPr>
              <w:spacing w:after="0"/>
              <w:rPr>
                <w:sz w:val="20"/>
                <w:szCs w:val="20"/>
              </w:rPr>
            </w:pPr>
            <w:r w:rsidRPr="00794764">
              <w:rPr>
                <w:sz w:val="20"/>
                <w:szCs w:val="20"/>
              </w:rPr>
              <w:lastRenderedPageBreak/>
              <w:t>IsoAgnostic_SpotCountMetrics</w:t>
            </w:r>
            <w:r w:rsidR="00AC4E22">
              <w:rPr>
                <w:sz w:val="20"/>
                <w:szCs w:val="20"/>
              </w:rPr>
              <w:t>_</w:t>
            </w:r>
            <w:r w:rsidR="00AC4E22" w:rsidRPr="003E31F0">
              <w:rPr>
                <w:sz w:val="20"/>
                <w:szCs w:val="20"/>
              </w:rPr>
              <w:t>ModelTemperature</w:t>
            </w:r>
            <w:r w:rsidR="00AC4E22" w:rsidRPr="00AC4E22">
              <w:rPr>
                <w:sz w:val="20"/>
                <w:szCs w:val="20"/>
              </w:rPr>
              <w:t>DilutionVector</w:t>
            </w:r>
          </w:p>
        </w:tc>
        <w:tc>
          <w:tcPr>
            <w:tcW w:w="413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A6462C6" w14:textId="525A903E" w:rsidR="009F5A6B" w:rsidRPr="00794764" w:rsidRDefault="00347DC3" w:rsidP="007B0492">
            <w:pPr>
              <w:spacing w:after="0"/>
              <w:rPr>
                <w:sz w:val="20"/>
                <w:szCs w:val="20"/>
              </w:rPr>
            </w:pPr>
            <w:r>
              <w:rPr>
                <w:sz w:val="20"/>
                <w:szCs w:val="20"/>
              </w:rPr>
              <w:t>Spot count metrics at given thresholds for different methods when only considering all on-target isoforms (on) and off-targets (off).</w:t>
            </w:r>
          </w:p>
        </w:tc>
      </w:tr>
    </w:tbl>
    <w:p w14:paraId="047C98DC" w14:textId="37D5A438" w:rsidR="005A68EA" w:rsidRPr="005A68EA" w:rsidRDefault="005A68EA" w:rsidP="005A68EA">
      <w:pPr>
        <w:pStyle w:val="Heading4"/>
        <w:rPr>
          <w:sz w:val="26"/>
          <w:szCs w:val="26"/>
        </w:rPr>
      </w:pPr>
      <w:r w:rsidRPr="005A68EA">
        <w:rPr>
          <w:sz w:val="26"/>
          <w:szCs w:val="26"/>
        </w:rPr>
        <w:t xml:space="preserve">Entries in </w:t>
      </w:r>
      <w:r w:rsidRPr="005A68EA">
        <w:t>SpotCountMetrics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780"/>
        <w:gridCol w:w="5840"/>
      </w:tblGrid>
      <w:tr w:rsidR="005A68EA" w:rsidRPr="005A68EA" w14:paraId="72CEB9C4"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00DB4E" w14:textId="6504469D" w:rsidR="005A68EA" w:rsidRPr="005A68EA" w:rsidRDefault="005A68EA" w:rsidP="005A68EA">
            <w:pPr>
              <w:spacing w:after="0"/>
              <w:rPr>
                <w:rFonts w:asciiTheme="majorHAnsi" w:eastAsiaTheme="majorEastAsia" w:hAnsiTheme="majorHAnsi" w:cstheme="majorBidi"/>
                <w:b/>
                <w:bCs/>
                <w:color w:val="4F81BD" w:themeColor="accent1"/>
                <w:sz w:val="20"/>
                <w:szCs w:val="20"/>
              </w:rPr>
            </w:pPr>
            <w:r w:rsidRPr="00794764">
              <w:rPr>
                <w:b/>
                <w:bCs/>
                <w:sz w:val="20"/>
                <w:szCs w:val="20"/>
              </w:rPr>
              <w:t>Variable Names</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AEA1FB2" w14:textId="14710237" w:rsidR="005A68EA" w:rsidRPr="005A68EA" w:rsidRDefault="005A68EA" w:rsidP="005A68EA">
            <w:pPr>
              <w:spacing w:after="0"/>
              <w:rPr>
                <w:rFonts w:asciiTheme="majorHAnsi" w:eastAsiaTheme="majorEastAsia" w:hAnsiTheme="majorHAnsi" w:cstheme="majorBidi"/>
                <w:b/>
                <w:bCs/>
                <w:color w:val="4F81BD" w:themeColor="accent1"/>
                <w:sz w:val="20"/>
                <w:szCs w:val="20"/>
              </w:rPr>
            </w:pPr>
            <w:r w:rsidRPr="00794764">
              <w:rPr>
                <w:b/>
                <w:bCs/>
                <w:sz w:val="20"/>
                <w:szCs w:val="20"/>
              </w:rPr>
              <w:t>Description</w:t>
            </w:r>
          </w:p>
        </w:tc>
      </w:tr>
      <w:tr w:rsidR="005A68EA" w:rsidRPr="005A68EA" w14:paraId="0E5D289E"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FB986B1" w14:textId="4F3A0169" w:rsidR="005A68EA" w:rsidRPr="005A68EA" w:rsidRDefault="005A68EA" w:rsidP="005A68EA">
            <w:pPr>
              <w:spacing w:after="0"/>
              <w:rPr>
                <w:rFonts w:asciiTheme="majorHAnsi" w:eastAsiaTheme="majorEastAsia" w:hAnsiTheme="majorHAnsi" w:cstheme="majorBidi"/>
                <w:b/>
                <w:bCs/>
                <w:sz w:val="20"/>
                <w:szCs w:val="20"/>
              </w:rPr>
            </w:pPr>
            <w:r w:rsidRPr="00347DC3">
              <w:rPr>
                <w:sz w:val="20"/>
                <w:szCs w:val="20"/>
              </w:rPr>
              <w:t>TrueSpot</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B712320" w14:textId="42CC1579" w:rsidR="005A68EA" w:rsidRPr="005A68EA"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C</w:t>
            </w:r>
            <w:r w:rsidR="00347DC3">
              <w:rPr>
                <w:rFonts w:asciiTheme="majorHAnsi" w:eastAsiaTheme="majorEastAsia" w:hAnsiTheme="majorHAnsi" w:cstheme="majorBidi"/>
                <w:sz w:val="20"/>
                <w:szCs w:val="20"/>
              </w:rPr>
              <w:t>ount Metrics when using a threshold derived using TrueSpot with the cell-line predicted spot count curve.</w:t>
            </w:r>
          </w:p>
        </w:tc>
      </w:tr>
      <w:tr w:rsidR="005A68EA" w:rsidRPr="005A68EA" w14:paraId="6E09359C"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6EBEC66" w14:textId="79D6D092" w:rsidR="005A68EA" w:rsidRPr="005A68EA" w:rsidRDefault="005A68EA" w:rsidP="005A68EA">
            <w:pPr>
              <w:spacing w:after="0"/>
              <w:rPr>
                <w:rFonts w:asciiTheme="majorHAnsi" w:eastAsiaTheme="majorEastAsia" w:hAnsiTheme="majorHAnsi" w:cstheme="majorBidi"/>
                <w:sz w:val="20"/>
                <w:szCs w:val="20"/>
              </w:rPr>
            </w:pPr>
            <w:r w:rsidRPr="00347DC3">
              <w:rPr>
                <w:sz w:val="20"/>
                <w:szCs w:val="20"/>
              </w:rPr>
              <w:t>F1</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3D8C4F8" w14:textId="77D64E69" w:rsidR="005A68EA" w:rsidRPr="005A68EA"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C</w:t>
            </w:r>
            <w:r w:rsidR="00347DC3">
              <w:rPr>
                <w:rFonts w:asciiTheme="majorHAnsi" w:eastAsiaTheme="majorEastAsia" w:hAnsiTheme="majorHAnsi" w:cstheme="majorBidi"/>
                <w:sz w:val="20"/>
                <w:szCs w:val="20"/>
              </w:rPr>
              <w:t>ount Metrics when using a threshold that maximizes the predicted F1 Score.</w:t>
            </w:r>
          </w:p>
        </w:tc>
      </w:tr>
      <w:tr w:rsidR="005A68EA" w:rsidRPr="005A68EA" w14:paraId="17D034EE"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25A8181" w14:textId="37F7BF5C" w:rsidR="005A68EA" w:rsidRPr="005A68EA" w:rsidRDefault="005A68EA" w:rsidP="005A68EA">
            <w:pPr>
              <w:spacing w:after="0"/>
              <w:rPr>
                <w:rFonts w:asciiTheme="majorHAnsi" w:eastAsiaTheme="majorEastAsia" w:hAnsiTheme="majorHAnsi" w:cstheme="majorBidi"/>
                <w:sz w:val="20"/>
                <w:szCs w:val="20"/>
              </w:rPr>
            </w:pPr>
            <w:r w:rsidRPr="00347DC3">
              <w:rPr>
                <w:sz w:val="20"/>
                <w:szCs w:val="20"/>
              </w:rPr>
              <w:t>F2</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2717FE" w14:textId="7D862800" w:rsidR="005A68EA" w:rsidRPr="005A68EA"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C</w:t>
            </w:r>
            <w:r w:rsidR="00347DC3">
              <w:rPr>
                <w:rFonts w:asciiTheme="majorHAnsi" w:eastAsiaTheme="majorEastAsia" w:hAnsiTheme="majorHAnsi" w:cstheme="majorBidi"/>
                <w:sz w:val="20"/>
                <w:szCs w:val="20"/>
              </w:rPr>
              <w:t>ount Metrics when using a threshold that maximizes the predicted Fbeta Score for a beta value of two.</w:t>
            </w:r>
          </w:p>
        </w:tc>
      </w:tr>
      <w:tr w:rsidR="005A68EA" w:rsidRPr="005A68EA" w14:paraId="3CDCCD56" w14:textId="77777777" w:rsidTr="0083662B">
        <w:tc>
          <w:tcPr>
            <w:tcW w:w="27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DDD0821" w14:textId="7D4FF695" w:rsidR="005A68EA" w:rsidRPr="00347DC3" w:rsidRDefault="005A68EA" w:rsidP="005A68EA">
            <w:pPr>
              <w:spacing w:after="0"/>
              <w:rPr>
                <w:sz w:val="20"/>
                <w:szCs w:val="20"/>
              </w:rPr>
            </w:pPr>
            <w:r w:rsidRPr="00347DC3">
              <w:rPr>
                <w:sz w:val="20"/>
                <w:szCs w:val="20"/>
              </w:rPr>
              <w:t>Fhalf</w:t>
            </w:r>
          </w:p>
        </w:tc>
        <w:tc>
          <w:tcPr>
            <w:tcW w:w="58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8DAAC4" w14:textId="7B0DD2F1" w:rsidR="005A68EA" w:rsidRPr="00347DC3" w:rsidRDefault="0083662B" w:rsidP="005A68EA">
            <w:pPr>
              <w:spacing w:after="0"/>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Spot </w:t>
            </w:r>
            <w:r w:rsidR="00347DC3" w:rsidRPr="00347DC3">
              <w:rPr>
                <w:rFonts w:asciiTheme="majorHAnsi" w:eastAsiaTheme="majorEastAsia" w:hAnsiTheme="majorHAnsi" w:cstheme="majorBidi"/>
                <w:sz w:val="20"/>
                <w:szCs w:val="20"/>
              </w:rPr>
              <w:t xml:space="preserve">Count Metrics when using a threshold that maximizes the predicted Fbeta Score for </w:t>
            </w:r>
            <w:r w:rsidR="00347DC3">
              <w:rPr>
                <w:rFonts w:asciiTheme="majorHAnsi" w:eastAsiaTheme="majorEastAsia" w:hAnsiTheme="majorHAnsi" w:cstheme="majorBidi"/>
                <w:sz w:val="20"/>
                <w:szCs w:val="20"/>
              </w:rPr>
              <w:t xml:space="preserve">a </w:t>
            </w:r>
            <w:r w:rsidR="00347DC3" w:rsidRPr="00347DC3">
              <w:rPr>
                <w:rFonts w:asciiTheme="majorHAnsi" w:eastAsiaTheme="majorEastAsia" w:hAnsiTheme="majorHAnsi" w:cstheme="majorBidi"/>
                <w:sz w:val="20"/>
                <w:szCs w:val="20"/>
              </w:rPr>
              <w:t xml:space="preserve">beta value of </w:t>
            </w:r>
            <w:r w:rsidR="00347DC3">
              <w:rPr>
                <w:rFonts w:asciiTheme="majorHAnsi" w:eastAsiaTheme="majorEastAsia" w:hAnsiTheme="majorHAnsi" w:cstheme="majorBidi"/>
                <w:sz w:val="20"/>
                <w:szCs w:val="20"/>
              </w:rPr>
              <w:t>1/2</w:t>
            </w:r>
            <w:r w:rsidR="00347DC3" w:rsidRPr="00347DC3">
              <w:rPr>
                <w:rFonts w:asciiTheme="majorHAnsi" w:eastAsiaTheme="majorEastAsia" w:hAnsiTheme="majorHAnsi" w:cstheme="majorBidi"/>
                <w:sz w:val="20"/>
                <w:szCs w:val="20"/>
              </w:rPr>
              <w:t>.</w:t>
            </w:r>
          </w:p>
        </w:tc>
      </w:tr>
    </w:tbl>
    <w:p w14:paraId="56D3B843" w14:textId="2B38B736" w:rsidR="00E85E8E" w:rsidRPr="00A96DB5" w:rsidRDefault="00E85E8E" w:rsidP="00A96DB5">
      <w:pPr>
        <w:pStyle w:val="Heading5"/>
        <w:rPr>
          <w:b/>
          <w:bCs/>
        </w:rPr>
      </w:pPr>
      <w:r w:rsidRPr="00A96DB5">
        <w:rPr>
          <w:b/>
          <w:bCs/>
        </w:rPr>
        <w:t>Single Cell/Cell-Line Stats Info</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7280"/>
      </w:tblGrid>
      <w:tr w:rsidR="00E85E8E" w:rsidRPr="005A68EA" w14:paraId="35FA2BAF"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350C6AC" w14:textId="77777777" w:rsidR="00E85E8E" w:rsidRPr="005A68EA" w:rsidRDefault="00E85E8E" w:rsidP="007B0492">
            <w:pPr>
              <w:rPr>
                <w:b/>
                <w:bCs/>
                <w:sz w:val="20"/>
                <w:szCs w:val="20"/>
              </w:rPr>
            </w:pPr>
            <w:r w:rsidRPr="005A68EA">
              <w:rPr>
                <w:b/>
                <w:bCs/>
                <w:sz w:val="20"/>
                <w:szCs w:val="20"/>
              </w:rPr>
              <w:t>Variable Names</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E27048" w14:textId="77777777" w:rsidR="00E85E8E" w:rsidRPr="005A68EA" w:rsidRDefault="00E85E8E" w:rsidP="007B0492">
            <w:pPr>
              <w:rPr>
                <w:b/>
                <w:bCs/>
                <w:sz w:val="20"/>
                <w:szCs w:val="20"/>
              </w:rPr>
            </w:pPr>
            <w:r w:rsidRPr="005A68EA">
              <w:rPr>
                <w:b/>
                <w:bCs/>
                <w:sz w:val="20"/>
                <w:szCs w:val="20"/>
              </w:rPr>
              <w:t>Description</w:t>
            </w:r>
          </w:p>
        </w:tc>
      </w:tr>
      <w:tr w:rsidR="00E85E8E" w:rsidRPr="005A68EA" w14:paraId="367C8A7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96AB4E2" w14:textId="443FD451" w:rsidR="00E85E8E" w:rsidRPr="005A68EA" w:rsidRDefault="00E85E8E" w:rsidP="007B0492">
            <w:pPr>
              <w:spacing w:after="0"/>
              <w:rPr>
                <w:b/>
                <w:bCs/>
                <w:sz w:val="20"/>
                <w:szCs w:val="20"/>
              </w:rPr>
            </w:pPr>
            <w:r w:rsidRPr="00794764">
              <w:rPr>
                <w:sz w:val="20"/>
                <w:szCs w:val="20"/>
              </w:rPr>
              <w:t>Threshold</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DAA39E9" w14:textId="15FE015B" w:rsidR="00E85E8E" w:rsidRPr="005A68EA" w:rsidRDefault="00347DC3" w:rsidP="007B0492">
            <w:pPr>
              <w:spacing w:after="0"/>
              <w:rPr>
                <w:sz w:val="20"/>
                <w:szCs w:val="20"/>
              </w:rPr>
            </w:pPr>
            <w:r>
              <w:rPr>
                <w:sz w:val="20"/>
                <w:szCs w:val="20"/>
              </w:rPr>
              <w:t>The selected t</w:t>
            </w:r>
            <w:r w:rsidR="00E85E8E" w:rsidRPr="00794764">
              <w:rPr>
                <w:sz w:val="20"/>
                <w:szCs w:val="20"/>
              </w:rPr>
              <w:t>hreshold Value</w:t>
            </w:r>
            <w:r>
              <w:rPr>
                <w:sz w:val="20"/>
                <w:szCs w:val="20"/>
              </w:rPr>
              <w:t xml:space="preserve"> for each cell line</w:t>
            </w:r>
          </w:p>
        </w:tc>
      </w:tr>
      <w:tr w:rsidR="00E85E8E" w:rsidRPr="005A68EA" w14:paraId="424E8E3B"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58BFA1A" w14:textId="77777777" w:rsidR="00E85E8E" w:rsidRPr="005A68EA" w:rsidRDefault="00E85E8E" w:rsidP="007B0492">
            <w:pPr>
              <w:spacing w:after="0"/>
              <w:rPr>
                <w:sz w:val="20"/>
                <w:szCs w:val="20"/>
              </w:rPr>
            </w:pPr>
            <w:r w:rsidRPr="00794764">
              <w:rPr>
                <w:sz w:val="20"/>
                <w:szCs w:val="20"/>
              </w:rPr>
              <w:t>AP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067F4E" w14:textId="681A4324" w:rsidR="00E85E8E" w:rsidRPr="005A68EA" w:rsidRDefault="00347DC3" w:rsidP="007B0492">
            <w:pPr>
              <w:spacing w:after="0"/>
              <w:rPr>
                <w:sz w:val="20"/>
                <w:szCs w:val="20"/>
              </w:rPr>
            </w:pPr>
            <w:r>
              <w:rPr>
                <w:sz w:val="20"/>
                <w:szCs w:val="20"/>
              </w:rPr>
              <w:t xml:space="preserve">The </w:t>
            </w:r>
            <w:r w:rsidR="00E85E8E" w:rsidRPr="00794764">
              <w:rPr>
                <w:sz w:val="20"/>
                <w:szCs w:val="20"/>
              </w:rPr>
              <w:t>True Positive</w:t>
            </w:r>
            <w:r>
              <w:rPr>
                <w:sz w:val="20"/>
                <w:szCs w:val="20"/>
              </w:rPr>
              <w:t xml:space="preserve"> Spot Count for each </w:t>
            </w:r>
            <w:r w:rsidR="00F06D0A">
              <w:rPr>
                <w:sz w:val="20"/>
                <w:szCs w:val="20"/>
              </w:rPr>
              <w:t>cell line</w:t>
            </w:r>
          </w:p>
        </w:tc>
      </w:tr>
      <w:tr w:rsidR="00E85E8E" w:rsidRPr="005A68EA" w14:paraId="1EFB61BD"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B33E6E" w14:textId="77777777" w:rsidR="00E85E8E" w:rsidRPr="005A68EA" w:rsidRDefault="00E85E8E" w:rsidP="007B0492">
            <w:pPr>
              <w:spacing w:after="0"/>
              <w:rPr>
                <w:sz w:val="20"/>
                <w:szCs w:val="20"/>
              </w:rPr>
            </w:pPr>
            <w:r w:rsidRPr="00794764">
              <w:rPr>
                <w:sz w:val="20"/>
                <w:szCs w:val="20"/>
              </w:rPr>
              <w:t>PP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96EE95D" w14:textId="661340FB" w:rsidR="00E85E8E" w:rsidRPr="005A68EA" w:rsidRDefault="00347DC3" w:rsidP="007B0492">
            <w:pPr>
              <w:spacing w:after="0"/>
              <w:rPr>
                <w:sz w:val="20"/>
                <w:szCs w:val="20"/>
              </w:rPr>
            </w:pPr>
            <w:r>
              <w:rPr>
                <w:sz w:val="20"/>
                <w:szCs w:val="20"/>
              </w:rPr>
              <w:t>The Predicted Positive Spot Count for each cell line at the picked threshold value</w:t>
            </w:r>
          </w:p>
        </w:tc>
      </w:tr>
      <w:tr w:rsidR="00E85E8E" w:rsidRPr="005A68EA" w14:paraId="4371BB4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50B4BDB" w14:textId="77777777" w:rsidR="00E85E8E" w:rsidRPr="00794764" w:rsidRDefault="00E85E8E" w:rsidP="007B0492">
            <w:pPr>
              <w:spacing w:after="0"/>
              <w:rPr>
                <w:sz w:val="20"/>
                <w:szCs w:val="20"/>
              </w:rPr>
            </w:pPr>
            <w:r w:rsidRPr="00794764">
              <w:rPr>
                <w:sz w:val="20"/>
                <w:szCs w:val="20"/>
              </w:rPr>
              <w:t>TP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69EB38" w14:textId="122FDD18" w:rsidR="00E85E8E" w:rsidRPr="00794764" w:rsidRDefault="00347DC3" w:rsidP="007B0492">
            <w:pPr>
              <w:spacing w:after="0"/>
              <w:rPr>
                <w:sz w:val="20"/>
                <w:szCs w:val="20"/>
              </w:rPr>
            </w:pPr>
            <w:r>
              <w:rPr>
                <w:sz w:val="20"/>
                <w:szCs w:val="20"/>
              </w:rPr>
              <w:t xml:space="preserve">The </w:t>
            </w:r>
            <w:r w:rsidR="00E85E8E" w:rsidRPr="00794764">
              <w:rPr>
                <w:sz w:val="20"/>
                <w:szCs w:val="20"/>
              </w:rPr>
              <w:t>True Positive</w:t>
            </w:r>
            <w:r>
              <w:rPr>
                <w:sz w:val="20"/>
                <w:szCs w:val="20"/>
              </w:rPr>
              <w:t xml:space="preserve"> Spot Count for each cell line at the picked threshold value</w:t>
            </w:r>
          </w:p>
        </w:tc>
      </w:tr>
      <w:tr w:rsidR="00E85E8E" w:rsidRPr="005A68EA" w14:paraId="59C4F71B"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2B71C1" w14:textId="77777777" w:rsidR="00E85E8E" w:rsidRPr="00794764" w:rsidRDefault="00E85E8E" w:rsidP="007B0492">
            <w:pPr>
              <w:spacing w:after="0"/>
              <w:rPr>
                <w:sz w:val="20"/>
                <w:szCs w:val="20"/>
              </w:rPr>
            </w:pPr>
            <w:r w:rsidRPr="00794764">
              <w:rPr>
                <w:sz w:val="20"/>
                <w:szCs w:val="20"/>
              </w:rPr>
              <w:t>FN</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6B7F1D4" w14:textId="3B19858D" w:rsidR="00E85E8E" w:rsidRPr="00794764" w:rsidRDefault="00347DC3" w:rsidP="007B0492">
            <w:pPr>
              <w:spacing w:after="0"/>
              <w:rPr>
                <w:sz w:val="20"/>
                <w:szCs w:val="20"/>
              </w:rPr>
            </w:pPr>
            <w:r>
              <w:rPr>
                <w:sz w:val="20"/>
                <w:szCs w:val="20"/>
              </w:rPr>
              <w:t xml:space="preserve">The </w:t>
            </w:r>
            <w:r w:rsidR="00E85E8E" w:rsidRPr="00794764">
              <w:rPr>
                <w:sz w:val="20"/>
                <w:szCs w:val="20"/>
              </w:rPr>
              <w:t>False Negative</w:t>
            </w:r>
            <w:r>
              <w:rPr>
                <w:sz w:val="20"/>
                <w:szCs w:val="20"/>
              </w:rPr>
              <w:t xml:space="preserve"> Spot Count for each cell line at the picked threshold value</w:t>
            </w:r>
          </w:p>
        </w:tc>
      </w:tr>
      <w:tr w:rsidR="00E85E8E" w:rsidRPr="005A68EA" w14:paraId="7AB9242B"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584D596" w14:textId="77777777" w:rsidR="00E85E8E" w:rsidRPr="00794764" w:rsidRDefault="00E85E8E" w:rsidP="007B0492">
            <w:pPr>
              <w:spacing w:after="0"/>
              <w:rPr>
                <w:sz w:val="20"/>
                <w:szCs w:val="20"/>
              </w:rPr>
            </w:pPr>
            <w:r w:rsidRPr="00794764">
              <w:rPr>
                <w:sz w:val="20"/>
                <w:szCs w:val="20"/>
              </w:rPr>
              <w:t>FP</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402CE83" w14:textId="1F499DCA" w:rsidR="00E85E8E" w:rsidRPr="00794764" w:rsidRDefault="00347DC3" w:rsidP="007B0492">
            <w:pPr>
              <w:spacing w:after="0"/>
              <w:rPr>
                <w:sz w:val="20"/>
                <w:szCs w:val="20"/>
              </w:rPr>
            </w:pPr>
            <w:r>
              <w:rPr>
                <w:sz w:val="20"/>
                <w:szCs w:val="20"/>
              </w:rPr>
              <w:t xml:space="preserve">The </w:t>
            </w:r>
            <w:r w:rsidR="00E85E8E" w:rsidRPr="00794764">
              <w:rPr>
                <w:sz w:val="20"/>
                <w:szCs w:val="20"/>
              </w:rPr>
              <w:t>False Positive</w:t>
            </w:r>
            <w:r>
              <w:rPr>
                <w:sz w:val="20"/>
                <w:szCs w:val="20"/>
              </w:rPr>
              <w:t xml:space="preserve"> Spot Count for each cell line at the picked threshold value</w:t>
            </w:r>
          </w:p>
        </w:tc>
      </w:tr>
      <w:tr w:rsidR="00E85E8E" w:rsidRPr="005A68EA" w14:paraId="010C4806"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BAD88BF" w14:textId="361E9B3C" w:rsidR="00E85E8E" w:rsidRPr="00794764" w:rsidRDefault="00F15F31" w:rsidP="007B0492">
            <w:pPr>
              <w:spacing w:after="0"/>
              <w:rPr>
                <w:sz w:val="20"/>
                <w:szCs w:val="20"/>
              </w:rPr>
            </w:pPr>
            <w:r w:rsidRPr="00794764">
              <w:rPr>
                <w:sz w:val="20"/>
                <w:szCs w:val="20"/>
              </w:rPr>
              <w:t>F</w:t>
            </w:r>
            <w:r w:rsidR="00E85E8E" w:rsidRPr="00794764">
              <w:rPr>
                <w:sz w:val="20"/>
                <w:szCs w:val="20"/>
              </w:rPr>
              <w:t>PR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B63DC6E" w14:textId="47CC1304" w:rsidR="00E85E8E" w:rsidRPr="00794764" w:rsidRDefault="00347DC3" w:rsidP="007B0492">
            <w:pPr>
              <w:spacing w:after="0"/>
              <w:rPr>
                <w:sz w:val="20"/>
                <w:szCs w:val="20"/>
              </w:rPr>
            </w:pPr>
            <w:r>
              <w:rPr>
                <w:sz w:val="20"/>
                <w:szCs w:val="20"/>
              </w:rPr>
              <w:t xml:space="preserve">The </w:t>
            </w:r>
            <w:r w:rsidR="00F15F31" w:rsidRPr="00794764">
              <w:rPr>
                <w:sz w:val="20"/>
                <w:szCs w:val="20"/>
              </w:rPr>
              <w:t>Fals</w:t>
            </w:r>
            <w:r w:rsidR="00E85E8E" w:rsidRPr="00794764">
              <w:rPr>
                <w:sz w:val="20"/>
                <w:szCs w:val="20"/>
              </w:rPr>
              <w:t>e Positive Rate</w:t>
            </w:r>
            <w:r>
              <w:rPr>
                <w:sz w:val="20"/>
                <w:szCs w:val="20"/>
              </w:rPr>
              <w:t xml:space="preserve"> for each cell line at the picked threshold value</w:t>
            </w:r>
          </w:p>
        </w:tc>
      </w:tr>
      <w:tr w:rsidR="00E85E8E" w:rsidRPr="005A68EA" w14:paraId="5887B8E6"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F33BC69" w14:textId="77777777" w:rsidR="00E85E8E" w:rsidRPr="00794764" w:rsidRDefault="00E85E8E" w:rsidP="007B0492">
            <w:pPr>
              <w:spacing w:after="0"/>
              <w:rPr>
                <w:sz w:val="20"/>
                <w:szCs w:val="20"/>
              </w:rPr>
            </w:pPr>
            <w:r w:rsidRPr="00794764">
              <w:rPr>
                <w:sz w:val="20"/>
                <w:szCs w:val="20"/>
              </w:rPr>
              <w:t>FNR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ECFE4C3" w14:textId="7A482F17" w:rsidR="00E85E8E" w:rsidRPr="00794764" w:rsidRDefault="00347DC3" w:rsidP="007B0492">
            <w:pPr>
              <w:spacing w:after="0"/>
              <w:rPr>
                <w:sz w:val="20"/>
                <w:szCs w:val="20"/>
              </w:rPr>
            </w:pPr>
            <w:r>
              <w:rPr>
                <w:sz w:val="20"/>
                <w:szCs w:val="20"/>
              </w:rPr>
              <w:t xml:space="preserve">The </w:t>
            </w:r>
            <w:r w:rsidR="00E85E8E" w:rsidRPr="00794764">
              <w:rPr>
                <w:sz w:val="20"/>
                <w:szCs w:val="20"/>
              </w:rPr>
              <w:t>False Negative Rate</w:t>
            </w:r>
            <w:r>
              <w:rPr>
                <w:sz w:val="20"/>
                <w:szCs w:val="20"/>
              </w:rPr>
              <w:t xml:space="preserve"> for each cell line at the picked threshold value</w:t>
            </w:r>
          </w:p>
        </w:tc>
      </w:tr>
      <w:tr w:rsidR="00E85E8E" w:rsidRPr="005A68EA" w14:paraId="2753411C"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9CD21E6" w14:textId="3AECCD2A" w:rsidR="00E85E8E" w:rsidRPr="00794764" w:rsidRDefault="00E85E8E" w:rsidP="007B0492">
            <w:pPr>
              <w:spacing w:after="0"/>
              <w:rPr>
                <w:sz w:val="20"/>
                <w:szCs w:val="20"/>
              </w:rPr>
            </w:pPr>
            <w:r w:rsidRPr="00794764">
              <w:rPr>
                <w:sz w:val="20"/>
                <w:szCs w:val="20"/>
              </w:rPr>
              <w:t>T</w:t>
            </w:r>
            <w:r w:rsidR="00F15F31" w:rsidRPr="00794764">
              <w:rPr>
                <w:sz w:val="20"/>
                <w:szCs w:val="20"/>
              </w:rPr>
              <w:t>P</w:t>
            </w:r>
            <w:r w:rsidRPr="00794764">
              <w:rPr>
                <w:sz w:val="20"/>
                <w:szCs w:val="20"/>
              </w:rPr>
              <w:t>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9A664B" w14:textId="5747F031" w:rsidR="00E85E8E" w:rsidRPr="00794764" w:rsidRDefault="00347DC3" w:rsidP="007B0492">
            <w:pPr>
              <w:spacing w:after="0"/>
              <w:rPr>
                <w:sz w:val="20"/>
                <w:szCs w:val="20"/>
              </w:rPr>
            </w:pPr>
            <w:r>
              <w:rPr>
                <w:sz w:val="20"/>
                <w:szCs w:val="20"/>
              </w:rPr>
              <w:t xml:space="preserve">The </w:t>
            </w:r>
            <w:r w:rsidR="00E85E8E" w:rsidRPr="00794764">
              <w:rPr>
                <w:sz w:val="20"/>
                <w:szCs w:val="20"/>
              </w:rPr>
              <w:t xml:space="preserve">True </w:t>
            </w:r>
            <w:r w:rsidR="00F15F31" w:rsidRPr="00794764">
              <w:rPr>
                <w:sz w:val="20"/>
                <w:szCs w:val="20"/>
              </w:rPr>
              <w:t xml:space="preserve">Positive </w:t>
            </w:r>
            <w:r w:rsidR="00E85E8E" w:rsidRPr="00794764">
              <w:rPr>
                <w:sz w:val="20"/>
                <w:szCs w:val="20"/>
              </w:rPr>
              <w:t>Rate</w:t>
            </w:r>
            <w:r>
              <w:rPr>
                <w:sz w:val="20"/>
                <w:szCs w:val="20"/>
              </w:rPr>
              <w:t xml:space="preserve"> for each cell line at the picked threshold value</w:t>
            </w:r>
          </w:p>
        </w:tc>
      </w:tr>
      <w:tr w:rsidR="00E85E8E" w:rsidRPr="005A68EA" w14:paraId="68ABBAC1"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FF59E5F" w14:textId="03744914" w:rsidR="00E85E8E" w:rsidRPr="00794764" w:rsidRDefault="00F15F31" w:rsidP="007B0492">
            <w:pPr>
              <w:spacing w:after="0"/>
              <w:rPr>
                <w:sz w:val="20"/>
                <w:szCs w:val="20"/>
              </w:rPr>
            </w:pPr>
            <w:r w:rsidRPr="00794764">
              <w:rPr>
                <w:sz w:val="20"/>
                <w:szCs w:val="20"/>
              </w:rPr>
              <w:t>TN</w:t>
            </w:r>
            <w:r w:rsidR="00E85E8E" w:rsidRPr="00794764">
              <w:rPr>
                <w:sz w:val="20"/>
                <w:szCs w:val="20"/>
              </w:rPr>
              <w:t>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CC97C20" w14:textId="45ED16AF" w:rsidR="00E85E8E" w:rsidRPr="00794764" w:rsidRDefault="00347DC3" w:rsidP="007B0492">
            <w:pPr>
              <w:spacing w:after="0"/>
              <w:rPr>
                <w:sz w:val="20"/>
                <w:szCs w:val="20"/>
              </w:rPr>
            </w:pPr>
            <w:r>
              <w:rPr>
                <w:sz w:val="20"/>
                <w:szCs w:val="20"/>
              </w:rPr>
              <w:t xml:space="preserve">The </w:t>
            </w:r>
            <w:r w:rsidR="00F15F31" w:rsidRPr="00794764">
              <w:rPr>
                <w:sz w:val="20"/>
                <w:szCs w:val="20"/>
              </w:rPr>
              <w:t>True Negative</w:t>
            </w:r>
            <w:r w:rsidR="00E85E8E" w:rsidRPr="00794764">
              <w:rPr>
                <w:sz w:val="20"/>
                <w:szCs w:val="20"/>
              </w:rPr>
              <w:t xml:space="preserve"> Rate</w:t>
            </w:r>
            <w:r>
              <w:rPr>
                <w:sz w:val="20"/>
                <w:szCs w:val="20"/>
              </w:rPr>
              <w:t xml:space="preserve"> for each cell line at the picked threshold value</w:t>
            </w:r>
          </w:p>
        </w:tc>
      </w:tr>
      <w:tr w:rsidR="00E85E8E" w:rsidRPr="005A68EA" w14:paraId="76388410"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F2863DE" w14:textId="34CF3E6D" w:rsidR="00E85E8E" w:rsidRPr="00794764" w:rsidRDefault="00F15F31" w:rsidP="007B0492">
            <w:pPr>
              <w:spacing w:after="0"/>
              <w:rPr>
                <w:sz w:val="20"/>
                <w:szCs w:val="20"/>
              </w:rPr>
            </w:pPr>
            <w:r w:rsidRPr="00794764">
              <w:rPr>
                <w:sz w:val="20"/>
                <w:szCs w:val="20"/>
              </w:rPr>
              <w:t>FDR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B8C08BF" w14:textId="5BB8C40D" w:rsidR="00E85E8E" w:rsidRPr="00794764" w:rsidRDefault="00347DC3" w:rsidP="007B0492">
            <w:pPr>
              <w:spacing w:after="0"/>
              <w:rPr>
                <w:sz w:val="20"/>
                <w:szCs w:val="20"/>
              </w:rPr>
            </w:pPr>
            <w:r>
              <w:rPr>
                <w:sz w:val="20"/>
                <w:szCs w:val="20"/>
              </w:rPr>
              <w:t xml:space="preserve">The </w:t>
            </w:r>
            <w:r w:rsidR="00F15F31" w:rsidRPr="00794764">
              <w:rPr>
                <w:sz w:val="20"/>
                <w:szCs w:val="20"/>
              </w:rPr>
              <w:t>False Discovery Rate</w:t>
            </w:r>
            <w:r>
              <w:rPr>
                <w:sz w:val="20"/>
                <w:szCs w:val="20"/>
              </w:rPr>
              <w:t xml:space="preserve"> for each cell line at the picked threshold value</w:t>
            </w:r>
          </w:p>
        </w:tc>
      </w:tr>
      <w:tr w:rsidR="00E85E8E" w:rsidRPr="005A68EA" w14:paraId="09AAFFF8"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12F639A" w14:textId="7AFF25C3" w:rsidR="00E85E8E" w:rsidRPr="00794764" w:rsidRDefault="00F15F31" w:rsidP="007B0492">
            <w:pPr>
              <w:spacing w:after="0"/>
              <w:rPr>
                <w:sz w:val="20"/>
                <w:szCs w:val="20"/>
              </w:rPr>
            </w:pPr>
            <w:r w:rsidRPr="00794764">
              <w:rPr>
                <w:sz w:val="20"/>
                <w:szCs w:val="20"/>
              </w:rPr>
              <w:t>FOR</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20D0CA5" w14:textId="79655467" w:rsidR="00E85E8E" w:rsidRPr="00794764" w:rsidRDefault="00347DC3" w:rsidP="007B0492">
            <w:pPr>
              <w:spacing w:after="0"/>
              <w:rPr>
                <w:sz w:val="20"/>
                <w:szCs w:val="20"/>
              </w:rPr>
            </w:pPr>
            <w:r>
              <w:rPr>
                <w:sz w:val="20"/>
                <w:szCs w:val="20"/>
              </w:rPr>
              <w:t xml:space="preserve">The </w:t>
            </w:r>
            <w:r w:rsidR="00F15F31" w:rsidRPr="00794764">
              <w:rPr>
                <w:sz w:val="20"/>
                <w:szCs w:val="20"/>
              </w:rPr>
              <w:t>False Omission Rate</w:t>
            </w:r>
            <w:r>
              <w:rPr>
                <w:sz w:val="20"/>
                <w:szCs w:val="20"/>
              </w:rPr>
              <w:t xml:space="preserve"> for each cell line at the picked threshold value</w:t>
            </w:r>
          </w:p>
        </w:tc>
      </w:tr>
      <w:tr w:rsidR="00E85E8E" w:rsidRPr="005A68EA" w14:paraId="5C13D64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2A8166" w14:textId="2CFFE731" w:rsidR="00E85E8E" w:rsidRPr="00794764" w:rsidRDefault="00F15F31" w:rsidP="007B0492">
            <w:pPr>
              <w:spacing w:after="0"/>
              <w:rPr>
                <w:sz w:val="20"/>
                <w:szCs w:val="20"/>
              </w:rPr>
            </w:pPr>
            <w:r w:rsidRPr="00794764">
              <w:rPr>
                <w:sz w:val="20"/>
                <w:szCs w:val="20"/>
              </w:rPr>
              <w:lastRenderedPageBreak/>
              <w:t>PPV</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9B2D149" w14:textId="3C52B22E" w:rsidR="00E85E8E" w:rsidRPr="00794764" w:rsidRDefault="00347DC3" w:rsidP="007B0492">
            <w:pPr>
              <w:spacing w:after="0"/>
              <w:rPr>
                <w:sz w:val="20"/>
                <w:szCs w:val="20"/>
              </w:rPr>
            </w:pPr>
            <w:r>
              <w:rPr>
                <w:sz w:val="20"/>
                <w:szCs w:val="20"/>
              </w:rPr>
              <w:t xml:space="preserve">The </w:t>
            </w:r>
            <w:r w:rsidR="00F15F31" w:rsidRPr="00794764">
              <w:rPr>
                <w:sz w:val="20"/>
                <w:szCs w:val="20"/>
              </w:rPr>
              <w:t>Positive Predictive Value</w:t>
            </w:r>
            <w:r>
              <w:rPr>
                <w:sz w:val="20"/>
                <w:szCs w:val="20"/>
              </w:rPr>
              <w:t xml:space="preserve"> for each cell line at the picked threshold value</w:t>
            </w:r>
          </w:p>
        </w:tc>
      </w:tr>
      <w:tr w:rsidR="00E85E8E" w:rsidRPr="005A68EA" w14:paraId="01907F27"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0114F13" w14:textId="2E583FC3" w:rsidR="00E85E8E" w:rsidRPr="00794764" w:rsidRDefault="00F15F31" w:rsidP="007B0492">
            <w:pPr>
              <w:spacing w:after="0"/>
              <w:rPr>
                <w:sz w:val="20"/>
                <w:szCs w:val="20"/>
              </w:rPr>
            </w:pPr>
            <w:r w:rsidRPr="00794764">
              <w:rPr>
                <w:sz w:val="20"/>
                <w:szCs w:val="20"/>
              </w:rPr>
              <w:t>NPV</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3132C1F" w14:textId="51F9E4A6" w:rsidR="00E85E8E" w:rsidRPr="00794764" w:rsidRDefault="00347DC3" w:rsidP="007B0492">
            <w:pPr>
              <w:spacing w:after="0"/>
              <w:rPr>
                <w:sz w:val="20"/>
                <w:szCs w:val="20"/>
              </w:rPr>
            </w:pPr>
            <w:r>
              <w:rPr>
                <w:sz w:val="20"/>
                <w:szCs w:val="20"/>
              </w:rPr>
              <w:t xml:space="preserve">The </w:t>
            </w:r>
            <w:r w:rsidR="00F15F31" w:rsidRPr="00794764">
              <w:rPr>
                <w:sz w:val="20"/>
                <w:szCs w:val="20"/>
              </w:rPr>
              <w:t>Negative Predictive Value</w:t>
            </w:r>
            <w:r>
              <w:rPr>
                <w:sz w:val="20"/>
                <w:szCs w:val="20"/>
              </w:rPr>
              <w:t xml:space="preserve"> for each cell line at the picked threshold value</w:t>
            </w:r>
          </w:p>
        </w:tc>
      </w:tr>
      <w:tr w:rsidR="00E85E8E" w:rsidRPr="005A68EA" w14:paraId="18E9CF4C"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D23E928" w14:textId="77777777" w:rsidR="00E85E8E" w:rsidRPr="00794764" w:rsidRDefault="00E85E8E" w:rsidP="007B0492">
            <w:pPr>
              <w:spacing w:after="0"/>
              <w:rPr>
                <w:sz w:val="20"/>
                <w:szCs w:val="20"/>
              </w:rPr>
            </w:pPr>
            <w:r w:rsidRPr="00794764">
              <w:rPr>
                <w:sz w:val="20"/>
                <w:szCs w:val="20"/>
              </w:rPr>
              <w:t>Accuracy</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5B481F1" w14:textId="0488708F" w:rsidR="00E85E8E" w:rsidRPr="00794764" w:rsidRDefault="00F06D0A" w:rsidP="007B0492">
            <w:pPr>
              <w:spacing w:after="0"/>
              <w:rPr>
                <w:sz w:val="20"/>
                <w:szCs w:val="20"/>
              </w:rPr>
            </w:pPr>
            <w:r w:rsidRPr="0095787D">
              <w:rPr>
                <w:sz w:val="20"/>
                <w:szCs w:val="20"/>
              </w:rPr>
              <w:t>(TP+TN)/(</w:t>
            </w:r>
            <w:r>
              <w:rPr>
                <w:sz w:val="20"/>
                <w:szCs w:val="20"/>
              </w:rPr>
              <w:t>TP+TN+FP+FN</w:t>
            </w:r>
            <w:r w:rsidRPr="0095787D">
              <w:rPr>
                <w:sz w:val="20"/>
                <w:szCs w:val="20"/>
              </w:rPr>
              <w:t>)</w:t>
            </w:r>
            <w:r>
              <w:rPr>
                <w:sz w:val="20"/>
                <w:szCs w:val="20"/>
              </w:rPr>
              <w:t xml:space="preserve"> </w:t>
            </w:r>
            <w:r w:rsidR="00347DC3">
              <w:rPr>
                <w:sz w:val="20"/>
                <w:szCs w:val="20"/>
              </w:rPr>
              <w:t>for each cell line at the picked threshold value</w:t>
            </w:r>
          </w:p>
        </w:tc>
      </w:tr>
      <w:tr w:rsidR="00E85E8E" w:rsidRPr="005A68EA" w14:paraId="5ED333C3"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CC25ACB" w14:textId="77777777" w:rsidR="00E85E8E" w:rsidRPr="00794764" w:rsidRDefault="00E85E8E" w:rsidP="007B0492">
            <w:pPr>
              <w:spacing w:after="0"/>
              <w:rPr>
                <w:sz w:val="20"/>
                <w:szCs w:val="20"/>
              </w:rPr>
            </w:pPr>
            <w:r w:rsidRPr="00794764">
              <w:rPr>
                <w:sz w:val="20"/>
                <w:szCs w:val="20"/>
              </w:rPr>
              <w:t>Balanced Accuracy</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72202D4" w14:textId="556042DD" w:rsidR="00E85E8E" w:rsidRPr="00794764" w:rsidRDefault="00F06D0A" w:rsidP="007B0492">
            <w:pPr>
              <w:spacing w:after="0"/>
              <w:rPr>
                <w:sz w:val="20"/>
                <w:szCs w:val="20"/>
              </w:rPr>
            </w:pPr>
            <w:r>
              <w:rPr>
                <w:sz w:val="20"/>
                <w:szCs w:val="20"/>
              </w:rPr>
              <w:t xml:space="preserve">The </w:t>
            </w:r>
            <w:r w:rsidRPr="0095787D">
              <w:rPr>
                <w:sz w:val="20"/>
                <w:szCs w:val="20"/>
              </w:rPr>
              <w:t>(TPR+TNR)/2</w:t>
            </w:r>
            <w:r>
              <w:rPr>
                <w:sz w:val="20"/>
                <w:szCs w:val="20"/>
              </w:rPr>
              <w:t xml:space="preserve"> for each cell line at the picked threshold value</w:t>
            </w:r>
          </w:p>
        </w:tc>
      </w:tr>
      <w:tr w:rsidR="00E85E8E" w:rsidRPr="005A68EA" w14:paraId="5ABB6048"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6E2AF6F" w14:textId="27DF51C0" w:rsidR="00E85E8E" w:rsidRPr="00794764" w:rsidRDefault="00E85E8E" w:rsidP="007B0492">
            <w:pPr>
              <w:spacing w:after="0"/>
              <w:rPr>
                <w:sz w:val="20"/>
                <w:szCs w:val="20"/>
              </w:rPr>
            </w:pPr>
            <w:r w:rsidRPr="00794764">
              <w:rPr>
                <w:sz w:val="20"/>
                <w:szCs w:val="20"/>
              </w:rPr>
              <w:t xml:space="preserve">F1 </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171183B" w14:textId="21ABC3C3" w:rsidR="00E85E8E" w:rsidRPr="00794764" w:rsidRDefault="00F06D0A" w:rsidP="007B0492">
            <w:pPr>
              <w:spacing w:after="0"/>
              <w:rPr>
                <w:sz w:val="20"/>
                <w:szCs w:val="20"/>
              </w:rPr>
            </w:pPr>
            <w:r>
              <w:rPr>
                <w:sz w:val="20"/>
                <w:szCs w:val="20"/>
              </w:rPr>
              <w:t xml:space="preserve">The </w:t>
            </w:r>
            <w:r w:rsidR="00F15F31" w:rsidRPr="00794764">
              <w:rPr>
                <w:sz w:val="20"/>
                <w:szCs w:val="20"/>
              </w:rPr>
              <w:t>F1 Score</w:t>
            </w:r>
            <w:r w:rsidR="00347DC3">
              <w:rPr>
                <w:sz w:val="20"/>
                <w:szCs w:val="20"/>
              </w:rPr>
              <w:t xml:space="preserve"> for each cell line at the picked threshold</w:t>
            </w:r>
          </w:p>
        </w:tc>
      </w:tr>
      <w:tr w:rsidR="00E85E8E" w:rsidRPr="005A68EA" w14:paraId="154D1D8D"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0B7691" w14:textId="180D08D1" w:rsidR="00E85E8E" w:rsidRPr="00794764" w:rsidRDefault="00E85E8E" w:rsidP="007B0492">
            <w:pPr>
              <w:spacing w:after="0"/>
              <w:rPr>
                <w:sz w:val="20"/>
                <w:szCs w:val="20"/>
              </w:rPr>
            </w:pPr>
            <w:r w:rsidRPr="00794764">
              <w:rPr>
                <w:sz w:val="20"/>
                <w:szCs w:val="20"/>
              </w:rPr>
              <w:t>P4</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1D07609" w14:textId="5FFC4736" w:rsidR="00E85E8E" w:rsidRPr="00794764" w:rsidRDefault="00F06D0A" w:rsidP="007B0492">
            <w:pPr>
              <w:spacing w:after="0"/>
              <w:rPr>
                <w:sz w:val="20"/>
                <w:szCs w:val="20"/>
              </w:rPr>
            </w:pPr>
            <w:r>
              <w:rPr>
                <w:sz w:val="20"/>
                <w:szCs w:val="20"/>
              </w:rPr>
              <w:t xml:space="preserve">The </w:t>
            </w:r>
            <w:r w:rsidR="00F15F31" w:rsidRPr="00794764">
              <w:rPr>
                <w:sz w:val="20"/>
                <w:szCs w:val="20"/>
              </w:rPr>
              <w:t>P4 Score</w:t>
            </w:r>
            <w:r w:rsidR="00347DC3">
              <w:rPr>
                <w:sz w:val="20"/>
                <w:szCs w:val="20"/>
              </w:rPr>
              <w:t xml:space="preserve"> </w:t>
            </w:r>
            <w:r>
              <w:rPr>
                <w:sz w:val="20"/>
                <w:szCs w:val="20"/>
              </w:rPr>
              <w:t>for each cell line at the picked threshold</w:t>
            </w:r>
          </w:p>
        </w:tc>
      </w:tr>
      <w:tr w:rsidR="00E85E8E" w:rsidRPr="005A68EA" w14:paraId="039C72CF"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A735B60" w14:textId="77777777" w:rsidR="00E85E8E" w:rsidRPr="00794764" w:rsidRDefault="00E85E8E" w:rsidP="007B0492">
            <w:pPr>
              <w:spacing w:after="0"/>
              <w:rPr>
                <w:sz w:val="20"/>
                <w:szCs w:val="20"/>
              </w:rPr>
            </w:pPr>
            <w:r w:rsidRPr="00794764">
              <w:rPr>
                <w:sz w:val="20"/>
                <w:szCs w:val="20"/>
              </w:rPr>
              <w:t xml:space="preserve">MCC </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68551B5" w14:textId="7071388E" w:rsidR="00E85E8E" w:rsidRPr="00794764" w:rsidRDefault="00F06D0A" w:rsidP="007B0492">
            <w:pPr>
              <w:spacing w:after="0"/>
              <w:rPr>
                <w:sz w:val="20"/>
                <w:szCs w:val="20"/>
              </w:rPr>
            </w:pPr>
            <w:r>
              <w:rPr>
                <w:sz w:val="20"/>
                <w:szCs w:val="20"/>
              </w:rPr>
              <w:t xml:space="preserve">The </w:t>
            </w:r>
            <w:r w:rsidR="00F15F31" w:rsidRPr="00794764">
              <w:rPr>
                <w:sz w:val="20"/>
                <w:szCs w:val="20"/>
              </w:rPr>
              <w:t>Matthews Correlation Coefficient</w:t>
            </w:r>
            <w:r w:rsidR="00347DC3">
              <w:rPr>
                <w:sz w:val="20"/>
                <w:szCs w:val="20"/>
              </w:rPr>
              <w:t xml:space="preserve"> </w:t>
            </w:r>
            <w:r>
              <w:rPr>
                <w:sz w:val="20"/>
                <w:szCs w:val="20"/>
              </w:rPr>
              <w:t>for each cell line at the picked threshold</w:t>
            </w:r>
          </w:p>
        </w:tc>
      </w:tr>
      <w:tr w:rsidR="00E85E8E" w:rsidRPr="005A68EA" w14:paraId="61410D9E"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3ED31D0" w14:textId="77777777" w:rsidR="00E85E8E" w:rsidRPr="00794764" w:rsidRDefault="00E85E8E" w:rsidP="007B0492">
            <w:pPr>
              <w:spacing w:after="0"/>
              <w:rPr>
                <w:sz w:val="20"/>
                <w:szCs w:val="20"/>
              </w:rPr>
            </w:pPr>
            <w:r w:rsidRPr="00794764">
              <w:rPr>
                <w:sz w:val="20"/>
                <w:szCs w:val="20"/>
              </w:rPr>
              <w:t>CKC</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D9CBE65" w14:textId="5A914B6B" w:rsidR="00E85E8E" w:rsidRPr="00794764" w:rsidRDefault="00F15F31" w:rsidP="007B0492">
            <w:pPr>
              <w:spacing w:after="0"/>
              <w:rPr>
                <w:sz w:val="20"/>
                <w:szCs w:val="20"/>
              </w:rPr>
            </w:pPr>
            <w:r w:rsidRPr="00794764">
              <w:rPr>
                <w:sz w:val="20"/>
                <w:szCs w:val="20"/>
              </w:rPr>
              <w:t xml:space="preserve">Cohen’s Kappa Coefficient </w:t>
            </w:r>
            <w:r w:rsidR="00F06D0A">
              <w:rPr>
                <w:sz w:val="20"/>
                <w:szCs w:val="20"/>
              </w:rPr>
              <w:t>for each cell line at the picked threshold</w:t>
            </w:r>
          </w:p>
        </w:tc>
      </w:tr>
      <w:tr w:rsidR="00E85E8E" w:rsidRPr="005A68EA" w14:paraId="64A2E644" w14:textId="77777777" w:rsidTr="00F06D0A">
        <w:tc>
          <w:tcPr>
            <w:tcW w:w="134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EF2EC32" w14:textId="77777777" w:rsidR="00F06D0A" w:rsidRDefault="00A52508" w:rsidP="007B0492">
            <w:pPr>
              <w:spacing w:after="0"/>
              <w:rPr>
                <w:sz w:val="20"/>
                <w:szCs w:val="20"/>
              </w:rPr>
            </w:pPr>
            <w:r w:rsidRPr="00794764">
              <w:rPr>
                <w:sz w:val="20"/>
                <w:szCs w:val="20"/>
              </w:rPr>
              <w:t>Fowlkes</w:t>
            </w:r>
          </w:p>
          <w:p w14:paraId="1B6D6A98" w14:textId="77777777" w:rsidR="00F06D0A" w:rsidRDefault="00A52508" w:rsidP="007B0492">
            <w:pPr>
              <w:spacing w:after="0"/>
              <w:rPr>
                <w:sz w:val="20"/>
                <w:szCs w:val="20"/>
              </w:rPr>
            </w:pPr>
            <w:r w:rsidRPr="00794764">
              <w:rPr>
                <w:sz w:val="20"/>
                <w:szCs w:val="20"/>
              </w:rPr>
              <w:t>Mallow</w:t>
            </w:r>
            <w:r w:rsidR="00F06D0A">
              <w:rPr>
                <w:sz w:val="20"/>
                <w:szCs w:val="20"/>
              </w:rPr>
              <w:t xml:space="preserve"> </w:t>
            </w:r>
          </w:p>
          <w:p w14:paraId="17B459F1" w14:textId="185BF908" w:rsidR="00E85E8E" w:rsidRPr="00794764" w:rsidRDefault="00A52508" w:rsidP="007B0492">
            <w:pPr>
              <w:spacing w:after="0"/>
              <w:rPr>
                <w:sz w:val="20"/>
                <w:szCs w:val="20"/>
              </w:rPr>
            </w:pPr>
            <w:r w:rsidRPr="00794764">
              <w:rPr>
                <w:sz w:val="20"/>
                <w:szCs w:val="20"/>
              </w:rPr>
              <w:t>Index</w:t>
            </w:r>
          </w:p>
        </w:tc>
        <w:tc>
          <w:tcPr>
            <w:tcW w:w="728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CEB2978" w14:textId="5AF45E4C" w:rsidR="00E85E8E" w:rsidRPr="00794764" w:rsidRDefault="00F06D0A" w:rsidP="007B0492">
            <w:pPr>
              <w:spacing w:after="0"/>
              <w:rPr>
                <w:sz w:val="20"/>
                <w:szCs w:val="20"/>
              </w:rPr>
            </w:pPr>
            <w:r>
              <w:rPr>
                <w:sz w:val="20"/>
                <w:szCs w:val="20"/>
              </w:rPr>
              <w:t xml:space="preserve">The </w:t>
            </w:r>
            <w:r w:rsidR="00347DC3" w:rsidRPr="00794764">
              <w:rPr>
                <w:sz w:val="20"/>
                <w:szCs w:val="20"/>
              </w:rPr>
              <w:t>Fowlkes</w:t>
            </w:r>
            <w:r>
              <w:rPr>
                <w:sz w:val="20"/>
                <w:szCs w:val="20"/>
              </w:rPr>
              <w:t>-</w:t>
            </w:r>
            <w:r w:rsidR="00347DC3" w:rsidRPr="00794764">
              <w:rPr>
                <w:sz w:val="20"/>
                <w:szCs w:val="20"/>
              </w:rPr>
              <w:t>Mallow</w:t>
            </w:r>
            <w:r>
              <w:rPr>
                <w:sz w:val="20"/>
                <w:szCs w:val="20"/>
              </w:rPr>
              <w:t xml:space="preserve"> </w:t>
            </w:r>
            <w:r w:rsidR="00347DC3" w:rsidRPr="00794764">
              <w:rPr>
                <w:sz w:val="20"/>
                <w:szCs w:val="20"/>
              </w:rPr>
              <w:t>Index</w:t>
            </w:r>
            <w:r w:rsidR="00347DC3">
              <w:rPr>
                <w:sz w:val="20"/>
                <w:szCs w:val="20"/>
              </w:rPr>
              <w:t xml:space="preserve"> </w:t>
            </w:r>
            <w:r>
              <w:rPr>
                <w:sz w:val="20"/>
                <w:szCs w:val="20"/>
              </w:rPr>
              <w:t>for each cell line at the picked threshold</w:t>
            </w:r>
          </w:p>
        </w:tc>
      </w:tr>
    </w:tbl>
    <w:p w14:paraId="2AE0679A" w14:textId="54E548F3" w:rsidR="00CB7416" w:rsidRDefault="00CB7416" w:rsidP="00CB7416">
      <w:pPr>
        <w:pStyle w:val="Heading1"/>
      </w:pPr>
      <w:r>
        <w:t xml:space="preserve">9. </w:t>
      </w:r>
      <w:r w:rsidR="006651AE">
        <w:t xml:space="preserve">How to Set Up TrueProbes for a New </w:t>
      </w:r>
      <w:r>
        <w:t>Custom Organism</w:t>
      </w:r>
    </w:p>
    <w:p w14:paraId="7AB49133" w14:textId="730D0B78" w:rsidR="00434D80" w:rsidRDefault="00434D80" w:rsidP="00434D80">
      <w:pPr>
        <w:pStyle w:val="Heading2"/>
      </w:pPr>
      <w:r>
        <w:t>Folder Creation</w:t>
      </w:r>
    </w:p>
    <w:p w14:paraId="385AA203" w14:textId="1C2209B8" w:rsidR="006651AE" w:rsidRPr="006651AE" w:rsidRDefault="006651AE" w:rsidP="006651AE">
      <w:r>
        <w:t xml:space="preserve">First, create folders where all the database data for the new organism will be stored within the TrueProbes data folder. You will need to create a BLAST Database, GTF, GFF, and Expression Data folder for your organism under the name of ENSEMBL or NCBI annotation. For this, the Organism is highlighted in </w:t>
      </w:r>
      <w:r w:rsidRPr="006651AE">
        <w:rPr>
          <w:b/>
          <w:bCs/>
          <w:color w:val="EE0000"/>
        </w:rPr>
        <w:t>Red</w:t>
      </w:r>
      <w:r>
        <w:t xml:space="preserve"> and serves as a placeholder for your organism's name.</w:t>
      </w:r>
    </w:p>
    <w:p w14:paraId="4D5488CB" w14:textId="1C56B6B8" w:rsidR="00434D80" w:rsidRDefault="00434D80" w:rsidP="00434D80">
      <w:pPr>
        <w:pStyle w:val="Heading3"/>
      </w:pPr>
      <w:r>
        <w:t>NCBI</w:t>
      </w:r>
    </w:p>
    <w:tbl>
      <w:tblPr>
        <w:tblW w:w="0" w:type="auto"/>
        <w:tblCellMar>
          <w:top w:w="15" w:type="dxa"/>
          <w:left w:w="15" w:type="dxa"/>
          <w:bottom w:w="15" w:type="dxa"/>
          <w:right w:w="15" w:type="dxa"/>
        </w:tblCellMar>
        <w:tblLook w:val="04A0" w:firstRow="1" w:lastRow="0" w:firstColumn="1" w:lastColumn="0" w:noHBand="0" w:noVBand="1"/>
      </w:tblPr>
      <w:tblGrid>
        <w:gridCol w:w="1792"/>
        <w:gridCol w:w="6424"/>
      </w:tblGrid>
      <w:tr w:rsidR="006651AE" w:rsidRPr="006651AE" w14:paraId="0AED88F1"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AB05873" w14:textId="77777777" w:rsidR="006651AE" w:rsidRPr="006651AE" w:rsidRDefault="006651AE" w:rsidP="00706A39">
            <w:pPr>
              <w:spacing w:after="0"/>
              <w:rPr>
                <w:b/>
                <w:bCs/>
                <w:sz w:val="20"/>
                <w:szCs w:val="20"/>
              </w:rPr>
            </w:pPr>
            <w:r w:rsidRPr="006651AE">
              <w:rPr>
                <w:b/>
                <w:bCs/>
                <w:sz w:val="20"/>
                <w:szCs w:val="20"/>
              </w:rPr>
              <w:t>Category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A3E1663" w14:textId="77777777" w:rsidR="006651AE" w:rsidRPr="006651AE" w:rsidRDefault="006651AE" w:rsidP="00706A39">
            <w:pPr>
              <w:spacing w:after="0"/>
              <w:rPr>
                <w:b/>
                <w:bCs/>
                <w:sz w:val="20"/>
                <w:szCs w:val="20"/>
              </w:rPr>
            </w:pPr>
            <w:r w:rsidRPr="006651AE">
              <w:rPr>
                <w:b/>
                <w:bCs/>
                <w:sz w:val="20"/>
                <w:szCs w:val="20"/>
              </w:rPr>
              <w:t>Description</w:t>
            </w:r>
          </w:p>
        </w:tc>
      </w:tr>
      <w:tr w:rsidR="006651AE" w:rsidRPr="006651AE" w14:paraId="60EF2C54"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5AB4923" w14:textId="77777777" w:rsidR="006651AE" w:rsidRPr="006651AE" w:rsidRDefault="006651AE" w:rsidP="00706A39">
            <w:pPr>
              <w:spacing w:after="0"/>
              <w:rPr>
                <w:sz w:val="20"/>
                <w:szCs w:val="20"/>
              </w:rPr>
            </w:pPr>
            <w:r w:rsidRPr="006651AE">
              <w:rPr>
                <w:sz w:val="20"/>
                <w:szCs w:val="20"/>
              </w:rPr>
              <w:t>BLAST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7219769"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TrueProbes/data/DatabaseData/Blast_Databases/</w:t>
            </w:r>
            <w:r w:rsidRPr="006651AE">
              <w:rPr>
                <w:rFonts w:ascii="Calibri" w:eastAsia="Calibri" w:hAnsi="Calibri"/>
                <w:b/>
                <w:color w:val="EE0000"/>
                <w:sz w:val="20"/>
                <w:szCs w:val="20"/>
              </w:rPr>
              <w:t>Organism</w:t>
            </w:r>
            <w:r w:rsidRPr="006651AE">
              <w:rPr>
                <w:rFonts w:ascii="Calibri" w:eastAsia="Calibri" w:hAnsi="Calibri"/>
                <w:bCs/>
                <w:sz w:val="20"/>
                <w:szCs w:val="20"/>
              </w:rPr>
              <w:t>/NCBI_RefSeq</w:t>
            </w:r>
          </w:p>
          <w:p w14:paraId="4EBA6CDD" w14:textId="77777777" w:rsidR="006651AE" w:rsidRPr="006651AE" w:rsidRDefault="006651AE" w:rsidP="00706A39">
            <w:pPr>
              <w:spacing w:after="0"/>
              <w:rPr>
                <w:sz w:val="20"/>
                <w:szCs w:val="20"/>
              </w:rPr>
            </w:pPr>
          </w:p>
        </w:tc>
      </w:tr>
      <w:tr w:rsidR="006651AE" w:rsidRPr="006651AE" w14:paraId="643F3E72"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2848EBF" w14:textId="77777777" w:rsidR="006651AE" w:rsidRPr="006651AE" w:rsidRDefault="006651AE" w:rsidP="00706A39">
            <w:pPr>
              <w:spacing w:after="0"/>
              <w:rPr>
                <w:sz w:val="20"/>
                <w:szCs w:val="20"/>
              </w:rPr>
            </w:pPr>
            <w:r w:rsidRPr="006651AE">
              <w:rPr>
                <w:sz w:val="20"/>
                <w:szCs w:val="20"/>
              </w:rPr>
              <w:t>GTF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265155F"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TrueProbes/data/DatabaseData/GTF_Databases/</w:t>
            </w:r>
            <w:r w:rsidRPr="006651AE">
              <w:rPr>
                <w:rFonts w:ascii="Calibri" w:eastAsia="Calibri" w:hAnsi="Calibri"/>
                <w:b/>
                <w:color w:val="EE0000"/>
                <w:sz w:val="20"/>
                <w:szCs w:val="20"/>
              </w:rPr>
              <w:t>Organism</w:t>
            </w:r>
            <w:r w:rsidRPr="006651AE">
              <w:rPr>
                <w:rFonts w:ascii="Calibri" w:eastAsia="Calibri" w:hAnsi="Calibri"/>
                <w:bCs/>
                <w:sz w:val="20"/>
                <w:szCs w:val="20"/>
              </w:rPr>
              <w:t>/NCBI_RefSeq</w:t>
            </w:r>
          </w:p>
          <w:p w14:paraId="3AF1AB23" w14:textId="77777777" w:rsidR="006651AE" w:rsidRPr="006651AE" w:rsidRDefault="006651AE" w:rsidP="00706A39">
            <w:pPr>
              <w:spacing w:after="0"/>
              <w:rPr>
                <w:rFonts w:ascii="Calibri" w:eastAsia="Calibri" w:hAnsi="Calibri"/>
                <w:bCs/>
                <w:sz w:val="20"/>
                <w:szCs w:val="20"/>
              </w:rPr>
            </w:pPr>
          </w:p>
        </w:tc>
      </w:tr>
      <w:tr w:rsidR="006651AE" w:rsidRPr="006651AE" w14:paraId="6DF2B6DB"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1BB0F4F" w14:textId="34F38C57" w:rsidR="006651AE" w:rsidRPr="006651AE" w:rsidRDefault="006651AE" w:rsidP="00706A39">
            <w:pPr>
              <w:spacing w:after="0"/>
              <w:rPr>
                <w:sz w:val="20"/>
                <w:szCs w:val="20"/>
              </w:rPr>
            </w:pPr>
            <w:r w:rsidRPr="006651AE">
              <w:rPr>
                <w:sz w:val="20"/>
                <w:szCs w:val="20"/>
              </w:rPr>
              <w:t>GFF</w:t>
            </w:r>
            <w:r w:rsidR="008E5F5E">
              <w:rPr>
                <w:sz w:val="20"/>
                <w:szCs w:val="20"/>
              </w:rPr>
              <w:t xml:space="preserve"> </w:t>
            </w:r>
            <w:r w:rsidRPr="006651AE">
              <w:rPr>
                <w:sz w:val="20"/>
                <w:szCs w:val="20"/>
              </w:rPr>
              <w:t>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0471407"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TrueProbes/data/DatabaseData/GFF3_Databases/</w:t>
            </w:r>
            <w:r w:rsidRPr="006651AE">
              <w:rPr>
                <w:rFonts w:ascii="Calibri" w:eastAsia="Calibri" w:hAnsi="Calibri"/>
                <w:b/>
                <w:color w:val="EE0000"/>
                <w:sz w:val="20"/>
                <w:szCs w:val="20"/>
              </w:rPr>
              <w:t>Organism</w:t>
            </w:r>
            <w:r w:rsidRPr="006651AE">
              <w:rPr>
                <w:rFonts w:ascii="Calibri" w:eastAsia="Calibri" w:hAnsi="Calibri"/>
                <w:bCs/>
                <w:sz w:val="20"/>
                <w:szCs w:val="20"/>
              </w:rPr>
              <w:t>/NCBI_RefSeq</w:t>
            </w:r>
          </w:p>
          <w:p w14:paraId="51D83193" w14:textId="77777777" w:rsidR="006651AE" w:rsidRPr="006651AE" w:rsidRDefault="006651AE" w:rsidP="00706A39">
            <w:pPr>
              <w:spacing w:after="0"/>
              <w:rPr>
                <w:rFonts w:ascii="Calibri" w:eastAsia="Calibri" w:hAnsi="Calibri"/>
                <w:bCs/>
                <w:sz w:val="20"/>
                <w:szCs w:val="20"/>
              </w:rPr>
            </w:pPr>
          </w:p>
        </w:tc>
      </w:tr>
      <w:tr w:rsidR="006651AE" w:rsidRPr="006651AE" w14:paraId="145D2AD9"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35DE353" w14:textId="77777777" w:rsidR="006651AE" w:rsidRPr="006651AE" w:rsidRDefault="006651AE" w:rsidP="00706A39">
            <w:pPr>
              <w:spacing w:after="0"/>
              <w:rPr>
                <w:sz w:val="20"/>
                <w:szCs w:val="20"/>
              </w:rPr>
            </w:pPr>
            <w:r w:rsidRPr="006651AE">
              <w:rPr>
                <w:sz w:val="20"/>
                <w:szCs w:val="20"/>
              </w:rPr>
              <w:t xml:space="preserve">Expression </w:t>
            </w:r>
          </w:p>
          <w:p w14:paraId="13E6B30F" w14:textId="1CDA187D" w:rsidR="006651AE" w:rsidRPr="006651AE" w:rsidRDefault="006651AE" w:rsidP="00706A39">
            <w:pPr>
              <w:spacing w:after="0"/>
              <w:rPr>
                <w:sz w:val="20"/>
                <w:szCs w:val="20"/>
              </w:rPr>
            </w:pPr>
            <w:r w:rsidRPr="006651AE">
              <w:rPr>
                <w:sz w:val="20"/>
                <w:szCs w:val="20"/>
              </w:rPr>
              <w:t xml:space="preserve"> Folder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46FFA01"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TrueProbes/data/DatabaseData/GeneExpressionData/</w:t>
            </w:r>
            <w:r w:rsidRPr="006651AE">
              <w:rPr>
                <w:rFonts w:ascii="Calibri" w:eastAsia="Calibri" w:hAnsi="Calibri"/>
                <w:b/>
                <w:color w:val="EE0000"/>
                <w:sz w:val="20"/>
                <w:szCs w:val="20"/>
              </w:rPr>
              <w:t>Organism</w:t>
            </w:r>
          </w:p>
          <w:p w14:paraId="26D6AAA4" w14:textId="77777777" w:rsidR="006651AE" w:rsidRPr="006651AE" w:rsidRDefault="006651AE" w:rsidP="00706A39">
            <w:pPr>
              <w:spacing w:after="0"/>
              <w:rPr>
                <w:rFonts w:ascii="Calibri" w:eastAsia="Calibri" w:hAnsi="Calibri"/>
                <w:bCs/>
                <w:sz w:val="20"/>
                <w:szCs w:val="20"/>
              </w:rPr>
            </w:pPr>
          </w:p>
        </w:tc>
      </w:tr>
    </w:tbl>
    <w:p w14:paraId="03F5B3EB" w14:textId="47E83EEF" w:rsidR="00434D80" w:rsidRDefault="00434D80" w:rsidP="00434D80">
      <w:pPr>
        <w:pStyle w:val="Heading3"/>
      </w:pPr>
      <w:r>
        <w:lastRenderedPageBreak/>
        <w:t>ENSEMBL</w:t>
      </w:r>
    </w:p>
    <w:tbl>
      <w:tblPr>
        <w:tblW w:w="0" w:type="auto"/>
        <w:tblCellMar>
          <w:top w:w="15" w:type="dxa"/>
          <w:left w:w="15" w:type="dxa"/>
          <w:bottom w:w="15" w:type="dxa"/>
          <w:right w:w="15" w:type="dxa"/>
        </w:tblCellMar>
        <w:tblLook w:val="04A0" w:firstRow="1" w:lastRow="0" w:firstColumn="1" w:lastColumn="0" w:noHBand="0" w:noVBand="1"/>
      </w:tblPr>
      <w:tblGrid>
        <w:gridCol w:w="2381"/>
        <w:gridCol w:w="6182"/>
      </w:tblGrid>
      <w:tr w:rsidR="006651AE" w:rsidRPr="006651AE" w14:paraId="74C2C7FA"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616F1F7" w14:textId="77777777" w:rsidR="006651AE" w:rsidRPr="006651AE" w:rsidRDefault="006651AE" w:rsidP="00706A39">
            <w:pPr>
              <w:spacing w:after="0"/>
              <w:rPr>
                <w:b/>
                <w:bCs/>
                <w:sz w:val="20"/>
                <w:szCs w:val="20"/>
              </w:rPr>
            </w:pPr>
            <w:r w:rsidRPr="006651AE">
              <w:rPr>
                <w:b/>
                <w:bCs/>
                <w:sz w:val="20"/>
                <w:szCs w:val="20"/>
              </w:rPr>
              <w:t>Category</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4D47A9" w14:textId="77777777" w:rsidR="006651AE" w:rsidRPr="006651AE" w:rsidRDefault="006651AE" w:rsidP="00706A39">
            <w:pPr>
              <w:spacing w:after="0"/>
              <w:rPr>
                <w:b/>
                <w:bCs/>
                <w:sz w:val="20"/>
                <w:szCs w:val="20"/>
              </w:rPr>
            </w:pPr>
            <w:r w:rsidRPr="006651AE">
              <w:rPr>
                <w:b/>
                <w:bCs/>
                <w:sz w:val="20"/>
                <w:szCs w:val="20"/>
              </w:rPr>
              <w:t>Description</w:t>
            </w:r>
          </w:p>
        </w:tc>
      </w:tr>
      <w:tr w:rsidR="006651AE" w:rsidRPr="006651AE" w14:paraId="5AD305C6"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F7EBAC1" w14:textId="77777777" w:rsidR="006651AE" w:rsidRPr="006651AE" w:rsidRDefault="006651AE" w:rsidP="00706A39">
            <w:pPr>
              <w:spacing w:after="0"/>
              <w:rPr>
                <w:sz w:val="20"/>
                <w:szCs w:val="20"/>
              </w:rPr>
            </w:pPr>
            <w:r w:rsidRPr="006651AE">
              <w:rPr>
                <w:sz w:val="20"/>
                <w:szCs w:val="20"/>
              </w:rPr>
              <w:t>BLAST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BCF5E8B" w14:textId="0AB24DAF" w:rsidR="006651AE" w:rsidRPr="006651AE" w:rsidRDefault="006651AE" w:rsidP="00706A39">
            <w:pPr>
              <w:spacing w:after="0"/>
              <w:rPr>
                <w:bCs/>
                <w:sz w:val="20"/>
                <w:szCs w:val="20"/>
              </w:rPr>
            </w:pPr>
            <w:r w:rsidRPr="006651AE">
              <w:rPr>
                <w:rFonts w:ascii="Calibri" w:eastAsia="Calibri" w:hAnsi="Calibri"/>
                <w:bCs/>
                <w:sz w:val="20"/>
                <w:szCs w:val="20"/>
              </w:rPr>
              <w:t>TrueProbes/data/DatabaseData/Blast_Databases/</w:t>
            </w:r>
            <w:r w:rsidRPr="006651AE">
              <w:rPr>
                <w:rFonts w:ascii="Calibri" w:eastAsia="Calibri" w:hAnsi="Calibri"/>
                <w:b/>
                <w:color w:val="EE0000"/>
                <w:sz w:val="20"/>
                <w:szCs w:val="20"/>
              </w:rPr>
              <w:t>Organism</w:t>
            </w:r>
            <w:r w:rsidRPr="006651AE">
              <w:rPr>
                <w:rFonts w:ascii="Calibri" w:eastAsia="Calibri" w:hAnsi="Calibri"/>
                <w:bCs/>
                <w:sz w:val="20"/>
                <w:szCs w:val="20"/>
              </w:rPr>
              <w:t>/</w:t>
            </w:r>
            <w:r>
              <w:rPr>
                <w:rFonts w:ascii="Calibri" w:eastAsia="Calibri" w:hAnsi="Calibri"/>
                <w:bCs/>
                <w:sz w:val="20"/>
                <w:szCs w:val="20"/>
              </w:rPr>
              <w:t>EMBL</w:t>
            </w:r>
            <w:r w:rsidRPr="006651AE">
              <w:rPr>
                <w:rFonts w:ascii="Calibri" w:eastAsia="Calibri" w:hAnsi="Calibri"/>
                <w:bCs/>
                <w:sz w:val="20"/>
                <w:szCs w:val="20"/>
              </w:rPr>
              <w:t>_</w:t>
            </w:r>
            <w:r>
              <w:rPr>
                <w:rFonts w:ascii="Calibri" w:eastAsia="Calibri" w:hAnsi="Calibri"/>
                <w:bCs/>
                <w:sz w:val="20"/>
                <w:szCs w:val="20"/>
              </w:rPr>
              <w:t>EBI</w:t>
            </w:r>
          </w:p>
          <w:p w14:paraId="0D6AF203" w14:textId="77777777" w:rsidR="006651AE" w:rsidRPr="006651AE" w:rsidRDefault="006651AE" w:rsidP="00706A39">
            <w:pPr>
              <w:spacing w:after="0"/>
              <w:rPr>
                <w:sz w:val="20"/>
                <w:szCs w:val="20"/>
              </w:rPr>
            </w:pPr>
          </w:p>
        </w:tc>
      </w:tr>
      <w:tr w:rsidR="006651AE" w:rsidRPr="006651AE" w14:paraId="6A78E6CF"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916EF8" w14:textId="77777777" w:rsidR="006651AE" w:rsidRPr="006651AE" w:rsidRDefault="006651AE" w:rsidP="00706A39">
            <w:pPr>
              <w:spacing w:after="0"/>
              <w:rPr>
                <w:sz w:val="20"/>
                <w:szCs w:val="20"/>
              </w:rPr>
            </w:pPr>
            <w:r w:rsidRPr="006651AE">
              <w:rPr>
                <w:sz w:val="20"/>
                <w:szCs w:val="20"/>
              </w:rPr>
              <w:t>GTF 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25B0B78" w14:textId="5788D43A" w:rsidR="006651AE" w:rsidRPr="006651AE" w:rsidRDefault="006651AE" w:rsidP="00706A39">
            <w:pPr>
              <w:spacing w:after="0"/>
              <w:rPr>
                <w:bCs/>
                <w:sz w:val="20"/>
                <w:szCs w:val="20"/>
              </w:rPr>
            </w:pPr>
            <w:r w:rsidRPr="006651AE">
              <w:rPr>
                <w:rFonts w:ascii="Calibri" w:eastAsia="Calibri" w:hAnsi="Calibri"/>
                <w:bCs/>
                <w:sz w:val="20"/>
                <w:szCs w:val="20"/>
              </w:rPr>
              <w:t>TrueProbes/data/DatabaseData/GTF_Databases/</w:t>
            </w:r>
            <w:r w:rsidRPr="006651AE">
              <w:rPr>
                <w:rFonts w:ascii="Calibri" w:eastAsia="Calibri" w:hAnsi="Calibri"/>
                <w:b/>
                <w:color w:val="EE0000"/>
                <w:sz w:val="20"/>
                <w:szCs w:val="20"/>
              </w:rPr>
              <w:t>Organism</w:t>
            </w:r>
            <w:r w:rsidRPr="006651AE">
              <w:rPr>
                <w:rFonts w:ascii="Calibri" w:eastAsia="Calibri" w:hAnsi="Calibri"/>
                <w:bCs/>
                <w:sz w:val="20"/>
                <w:szCs w:val="20"/>
              </w:rPr>
              <w:t>/</w:t>
            </w:r>
            <w:r>
              <w:rPr>
                <w:rFonts w:ascii="Calibri" w:eastAsia="Calibri" w:hAnsi="Calibri"/>
                <w:bCs/>
                <w:sz w:val="20"/>
                <w:szCs w:val="20"/>
              </w:rPr>
              <w:t>EMBL</w:t>
            </w:r>
            <w:r w:rsidRPr="006651AE">
              <w:rPr>
                <w:rFonts w:ascii="Calibri" w:eastAsia="Calibri" w:hAnsi="Calibri"/>
                <w:bCs/>
                <w:sz w:val="20"/>
                <w:szCs w:val="20"/>
              </w:rPr>
              <w:t>_</w:t>
            </w:r>
            <w:r>
              <w:rPr>
                <w:rFonts w:ascii="Calibri" w:eastAsia="Calibri" w:hAnsi="Calibri"/>
                <w:bCs/>
                <w:sz w:val="20"/>
                <w:szCs w:val="20"/>
              </w:rPr>
              <w:t>EBI</w:t>
            </w:r>
          </w:p>
          <w:p w14:paraId="19D3B950" w14:textId="77777777" w:rsidR="006651AE" w:rsidRPr="006651AE" w:rsidRDefault="006651AE" w:rsidP="00706A39">
            <w:pPr>
              <w:spacing w:after="0"/>
              <w:rPr>
                <w:rFonts w:ascii="Calibri" w:eastAsia="Calibri" w:hAnsi="Calibri"/>
                <w:bCs/>
                <w:sz w:val="20"/>
                <w:szCs w:val="20"/>
              </w:rPr>
            </w:pPr>
          </w:p>
        </w:tc>
      </w:tr>
      <w:tr w:rsidR="006651AE" w:rsidRPr="006651AE" w14:paraId="14731F0C"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6DAB05D" w14:textId="2219BB16" w:rsidR="006651AE" w:rsidRPr="006651AE" w:rsidRDefault="006651AE" w:rsidP="00706A39">
            <w:pPr>
              <w:spacing w:after="0"/>
              <w:rPr>
                <w:sz w:val="20"/>
                <w:szCs w:val="20"/>
              </w:rPr>
            </w:pPr>
            <w:r w:rsidRPr="006651AE">
              <w:rPr>
                <w:sz w:val="20"/>
                <w:szCs w:val="20"/>
              </w:rPr>
              <w:t>GFF</w:t>
            </w:r>
            <w:r w:rsidR="008E5F5E">
              <w:rPr>
                <w:sz w:val="20"/>
                <w:szCs w:val="20"/>
              </w:rPr>
              <w:t xml:space="preserve"> </w:t>
            </w:r>
            <w:r w:rsidRPr="006651AE">
              <w:rPr>
                <w:sz w:val="20"/>
                <w:szCs w:val="20"/>
              </w:rPr>
              <w:t>Database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EACDABE" w14:textId="6F21A6AD" w:rsidR="006651AE" w:rsidRPr="006651AE" w:rsidRDefault="006651AE" w:rsidP="00706A39">
            <w:pPr>
              <w:spacing w:after="0"/>
              <w:rPr>
                <w:bCs/>
                <w:sz w:val="20"/>
                <w:szCs w:val="20"/>
              </w:rPr>
            </w:pPr>
            <w:r w:rsidRPr="006651AE">
              <w:rPr>
                <w:rFonts w:ascii="Calibri" w:eastAsia="Calibri" w:hAnsi="Calibri"/>
                <w:bCs/>
                <w:sz w:val="20"/>
                <w:szCs w:val="20"/>
              </w:rPr>
              <w:t>TrueProbes/data/DatabaseData/GFF3_Databases/</w:t>
            </w:r>
            <w:r w:rsidRPr="006651AE">
              <w:rPr>
                <w:rFonts w:ascii="Calibri" w:eastAsia="Calibri" w:hAnsi="Calibri"/>
                <w:b/>
                <w:color w:val="EE0000"/>
                <w:sz w:val="20"/>
                <w:szCs w:val="20"/>
              </w:rPr>
              <w:t>Organism</w:t>
            </w:r>
            <w:r w:rsidRPr="006651AE">
              <w:rPr>
                <w:rFonts w:ascii="Calibri" w:eastAsia="Calibri" w:hAnsi="Calibri"/>
                <w:bCs/>
                <w:sz w:val="20"/>
                <w:szCs w:val="20"/>
              </w:rPr>
              <w:t>/</w:t>
            </w:r>
            <w:r>
              <w:rPr>
                <w:rFonts w:ascii="Calibri" w:eastAsia="Calibri" w:hAnsi="Calibri"/>
                <w:bCs/>
                <w:sz w:val="20"/>
                <w:szCs w:val="20"/>
              </w:rPr>
              <w:t>EMBL</w:t>
            </w:r>
            <w:r w:rsidRPr="006651AE">
              <w:rPr>
                <w:rFonts w:ascii="Calibri" w:eastAsia="Calibri" w:hAnsi="Calibri"/>
                <w:bCs/>
                <w:sz w:val="20"/>
                <w:szCs w:val="20"/>
              </w:rPr>
              <w:t>_</w:t>
            </w:r>
            <w:r>
              <w:rPr>
                <w:rFonts w:ascii="Calibri" w:eastAsia="Calibri" w:hAnsi="Calibri"/>
                <w:bCs/>
                <w:sz w:val="20"/>
                <w:szCs w:val="20"/>
              </w:rPr>
              <w:t>EBI</w:t>
            </w:r>
          </w:p>
          <w:p w14:paraId="085087B7" w14:textId="77777777" w:rsidR="006651AE" w:rsidRPr="006651AE" w:rsidRDefault="006651AE" w:rsidP="00706A39">
            <w:pPr>
              <w:spacing w:after="0"/>
              <w:rPr>
                <w:rFonts w:ascii="Calibri" w:eastAsia="Calibri" w:hAnsi="Calibri"/>
                <w:bCs/>
                <w:sz w:val="20"/>
                <w:szCs w:val="20"/>
              </w:rPr>
            </w:pPr>
          </w:p>
        </w:tc>
      </w:tr>
      <w:tr w:rsidR="006651AE" w:rsidRPr="006651AE" w14:paraId="4F8917B2" w14:textId="77777777" w:rsidTr="00706A39">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307639F" w14:textId="6F33448F" w:rsidR="006651AE" w:rsidRPr="006651AE" w:rsidRDefault="006651AE" w:rsidP="00706A39">
            <w:pPr>
              <w:spacing w:after="0"/>
              <w:rPr>
                <w:sz w:val="20"/>
                <w:szCs w:val="20"/>
              </w:rPr>
            </w:pPr>
            <w:r w:rsidRPr="006651AE">
              <w:rPr>
                <w:sz w:val="20"/>
                <w:szCs w:val="20"/>
              </w:rPr>
              <w:t>Expression Data Folder</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D85AA26" w14:textId="77777777" w:rsidR="006651AE" w:rsidRPr="006651AE" w:rsidRDefault="006651AE" w:rsidP="00706A39">
            <w:pPr>
              <w:spacing w:after="0"/>
              <w:rPr>
                <w:bCs/>
                <w:sz w:val="20"/>
                <w:szCs w:val="20"/>
              </w:rPr>
            </w:pPr>
            <w:r w:rsidRPr="006651AE">
              <w:rPr>
                <w:rFonts w:ascii="Calibri" w:eastAsia="Calibri" w:hAnsi="Calibri"/>
                <w:bCs/>
                <w:sz w:val="20"/>
                <w:szCs w:val="20"/>
              </w:rPr>
              <w:t>TrueProbes/data/DatabaseData/GeneExpressionData/</w:t>
            </w:r>
            <w:r w:rsidRPr="006651AE">
              <w:rPr>
                <w:rFonts w:ascii="Calibri" w:eastAsia="Calibri" w:hAnsi="Calibri"/>
                <w:b/>
                <w:color w:val="EE0000"/>
                <w:sz w:val="20"/>
                <w:szCs w:val="20"/>
              </w:rPr>
              <w:t>Organism</w:t>
            </w:r>
          </w:p>
          <w:p w14:paraId="5BDD300C" w14:textId="77777777" w:rsidR="006651AE" w:rsidRPr="006651AE" w:rsidRDefault="006651AE" w:rsidP="00706A39">
            <w:pPr>
              <w:spacing w:after="0"/>
              <w:rPr>
                <w:rFonts w:ascii="Calibri" w:eastAsia="Calibri" w:hAnsi="Calibri"/>
                <w:bCs/>
                <w:sz w:val="20"/>
                <w:szCs w:val="20"/>
              </w:rPr>
            </w:pPr>
          </w:p>
        </w:tc>
      </w:tr>
    </w:tbl>
    <w:p w14:paraId="3A1C7515" w14:textId="4E7FED04" w:rsidR="00434D80" w:rsidRDefault="00434D80" w:rsidP="00434D80">
      <w:pPr>
        <w:pStyle w:val="Heading2"/>
      </w:pPr>
      <w:r>
        <w:t>File Acquisition</w:t>
      </w:r>
    </w:p>
    <w:p w14:paraId="01C13EFA" w14:textId="1BA85678" w:rsidR="008E5F5E" w:rsidRPr="008E5F5E" w:rsidRDefault="0047208A" w:rsidP="008E5F5E">
      <w:r>
        <w:t>To design probes,</w:t>
      </w:r>
      <w:r w:rsidR="008E5F5E">
        <w:t xml:space="preserve"> several files will need to be acquired or added to the newly created database folders. </w:t>
      </w:r>
    </w:p>
    <w:p w14:paraId="62B0F489" w14:textId="67680DFF" w:rsidR="00434D80" w:rsidRDefault="00434D80" w:rsidP="00434D80">
      <w:pPr>
        <w:pStyle w:val="Heading3"/>
      </w:pPr>
      <w:r>
        <w:t>NCBI</w:t>
      </w:r>
    </w:p>
    <w:p w14:paraId="45789750" w14:textId="4E67307D" w:rsidR="0047208A" w:rsidRPr="008E5F5E" w:rsidRDefault="0047208A" w:rsidP="0047208A">
      <w:r>
        <w:t xml:space="preserve">For NCBI, first go to </w:t>
      </w:r>
      <w:hyperlink r:id="rId10" w:history="1">
        <w:r w:rsidRPr="00E9300D">
          <w:rPr>
            <w:rStyle w:val="Hyperlink"/>
          </w:rPr>
          <w:t>https://www.ncbi.nlm.nih.gov/datasets/genome/</w:t>
        </w:r>
      </w:hyperlink>
      <w:r>
        <w:t xml:space="preserve"> and search for your organism, then click on the genome assembly that is denoted as Annotation NCBI RefSeq. </w:t>
      </w:r>
      <w:r>
        <w:rPr>
          <w:rFonts w:ascii="Cambria" w:eastAsia="Cambria" w:hAnsi="Cambria"/>
        </w:rPr>
        <w:t xml:space="preserve">After that, either click on the FTP link and download </w:t>
      </w:r>
      <w:r w:rsidRPr="0047208A">
        <w:rPr>
          <w:rFonts w:ascii="Cambria" w:eastAsia="Cambria" w:hAnsi="Cambria"/>
        </w:rPr>
        <w:t xml:space="preserve">each type of file </w:t>
      </w:r>
      <w:r>
        <w:rPr>
          <w:rFonts w:ascii="Cambria" w:eastAsia="Cambria" w:hAnsi="Cambria"/>
        </w:rPr>
        <w:t xml:space="preserve">listed in the table </w:t>
      </w:r>
      <w:r w:rsidR="00C34106">
        <w:rPr>
          <w:rFonts w:ascii="Cambria" w:eastAsia="Cambria" w:hAnsi="Cambria"/>
        </w:rPr>
        <w:t>below or</w:t>
      </w:r>
      <w:r>
        <w:rPr>
          <w:rFonts w:ascii="Cambria" w:eastAsia="Cambria" w:hAnsi="Cambria"/>
        </w:rPr>
        <w:t xml:space="preserve"> click 'Download' and check the boxes for Genome sequences (FASTA), Annotation Features (GTF), Annotation features (GFF), and Transcripts (FASTA) for RefSeq or GenBank</w:t>
      </w:r>
      <w:r w:rsidRPr="0047208A">
        <w:rPr>
          <w:rFonts w:ascii="Cambria" w:eastAsia="Cambria" w:hAnsi="Cambria"/>
        </w:rPr>
        <w:t>. Ensure that you unzip each file you receive</w:t>
      </w:r>
      <w:r w:rsidR="00EC493C">
        <w:rPr>
          <w:rFonts w:ascii="Cambria" w:eastAsia="Cambria" w:hAnsi="Cambria"/>
        </w:rPr>
        <w:t xml:space="preserve">. In the following table, three placeholders are used: </w:t>
      </w:r>
      <w:r w:rsidR="00EC493C" w:rsidRPr="00230F7A">
        <w:rPr>
          <w:rFonts w:ascii="Cambria" w:eastAsia="Cambria" w:hAnsi="Cambria"/>
          <w:b/>
          <w:bCs/>
          <w:color w:val="EE0000"/>
          <w:sz w:val="20"/>
          <w:szCs w:val="20"/>
        </w:rPr>
        <w:t>taxonomic_group</w:t>
      </w:r>
      <w:r w:rsidR="00EC493C">
        <w:rPr>
          <w:rFonts w:ascii="Cambria" w:eastAsia="Cambria" w:hAnsi="Cambria"/>
          <w:b/>
          <w:bCs/>
          <w:color w:val="EE0000"/>
          <w:sz w:val="20"/>
          <w:szCs w:val="20"/>
        </w:rPr>
        <w:t xml:space="preserve"> </w:t>
      </w:r>
      <w:r w:rsidR="00EC493C" w:rsidRPr="00EC493C">
        <w:rPr>
          <w:rFonts w:ascii="Cambria" w:eastAsia="Cambria" w:hAnsi="Cambria"/>
          <w:sz w:val="20"/>
          <w:szCs w:val="20"/>
        </w:rPr>
        <w:t>stands</w:t>
      </w:r>
      <w:r w:rsidR="00EC493C">
        <w:rPr>
          <w:rFonts w:ascii="Cambria" w:eastAsia="Cambria" w:hAnsi="Cambria"/>
          <w:b/>
          <w:bCs/>
          <w:color w:val="EE0000"/>
          <w:sz w:val="20"/>
          <w:szCs w:val="20"/>
        </w:rPr>
        <w:t xml:space="preserve"> </w:t>
      </w:r>
      <w:r w:rsidR="00EC493C" w:rsidRPr="00EC493C">
        <w:rPr>
          <w:rFonts w:ascii="Cambria" w:eastAsia="Cambria" w:hAnsi="Cambria"/>
          <w:sz w:val="20"/>
          <w:szCs w:val="20"/>
        </w:rPr>
        <w:t>for the taxonomic classification the species falls under,</w:t>
      </w:r>
      <w:r w:rsidR="00EC493C" w:rsidRPr="00EC493C">
        <w:rPr>
          <w:rFonts w:ascii="Cambria" w:eastAsia="Cambria" w:hAnsi="Cambria"/>
          <w:b/>
          <w:bCs/>
          <w:sz w:val="20"/>
          <w:szCs w:val="20"/>
        </w:rPr>
        <w:t xml:space="preserve"> </w:t>
      </w:r>
      <w:r w:rsidR="00EC493C" w:rsidRPr="00EC493C">
        <w:rPr>
          <w:rFonts w:ascii="Cambria" w:eastAsia="Cambria" w:hAnsi="Cambria"/>
          <w:b/>
          <w:bCs/>
          <w:color w:val="EE0000"/>
        </w:rPr>
        <w:t>#</w:t>
      </w:r>
      <w:r w:rsidR="00EC493C">
        <w:rPr>
          <w:rFonts w:ascii="Cambria" w:eastAsia="Cambria" w:hAnsi="Cambria"/>
        </w:rPr>
        <w:t xml:space="preserve"> stands for the ENSEMBL release number for mapping between NCBI and ENSEMBL transcripts, and </w:t>
      </w:r>
      <w:r w:rsidR="00EC493C" w:rsidRPr="00EC493C">
        <w:rPr>
          <w:rFonts w:ascii="Cambria" w:eastAsia="Cambria" w:hAnsi="Cambria"/>
          <w:b/>
          <w:bCs/>
          <w:color w:val="EE0000"/>
        </w:rPr>
        <w:t>Organism</w:t>
      </w:r>
      <w:r w:rsidR="00EC493C">
        <w:rPr>
          <w:rFonts w:ascii="Cambria" w:eastAsia="Cambria" w:hAnsi="Cambria"/>
        </w:rPr>
        <w:t xml:space="preserve"> for the species you want to design probes against.</w:t>
      </w:r>
    </w:p>
    <w:tbl>
      <w:tblPr>
        <w:tblW w:w="12130" w:type="dxa"/>
        <w:tblInd w:w="-1762" w:type="dxa"/>
        <w:tblLayout w:type="fixed"/>
        <w:tblCellMar>
          <w:top w:w="15" w:type="dxa"/>
          <w:left w:w="15" w:type="dxa"/>
          <w:bottom w:w="15" w:type="dxa"/>
          <w:right w:w="15" w:type="dxa"/>
        </w:tblCellMar>
        <w:tblLook w:val="04A0" w:firstRow="1" w:lastRow="0" w:firstColumn="1" w:lastColumn="0" w:noHBand="0" w:noVBand="1"/>
      </w:tblPr>
      <w:tblGrid>
        <w:gridCol w:w="1700"/>
        <w:gridCol w:w="3510"/>
        <w:gridCol w:w="3510"/>
        <w:gridCol w:w="3410"/>
      </w:tblGrid>
      <w:tr w:rsidR="0047208A" w:rsidRPr="006651AE" w14:paraId="72C078CD"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51A9E2" w14:textId="77777777" w:rsidR="0047208A" w:rsidRPr="006651AE" w:rsidRDefault="0047208A" w:rsidP="00706A39">
            <w:pPr>
              <w:spacing w:after="0"/>
              <w:rPr>
                <w:b/>
                <w:bCs/>
                <w:sz w:val="20"/>
                <w:szCs w:val="20"/>
              </w:rPr>
            </w:pPr>
            <w:r w:rsidRPr="00E72772">
              <w:rPr>
                <w:b/>
                <w:bCs/>
                <w:sz w:val="20"/>
                <w:szCs w:val="20"/>
              </w:rPr>
              <w:t>Category</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DEF2A6D" w14:textId="77777777" w:rsidR="0047208A" w:rsidRPr="00E72772" w:rsidRDefault="0047208A" w:rsidP="00706A39">
            <w:pPr>
              <w:spacing w:after="0"/>
              <w:rPr>
                <w:b/>
                <w:bCs/>
                <w:sz w:val="20"/>
                <w:szCs w:val="20"/>
              </w:rPr>
            </w:pPr>
            <w:r w:rsidRPr="00E72772">
              <w:rPr>
                <w:b/>
                <w:bCs/>
                <w:sz w:val="20"/>
                <w:szCs w:val="20"/>
              </w:rPr>
              <w:t xml:space="preserve">Where to Acquire </w:t>
            </w:r>
            <w:r>
              <w:rPr>
                <w:b/>
                <w:bCs/>
                <w:sz w:val="20"/>
                <w:szCs w:val="20"/>
              </w:rPr>
              <w:t xml:space="preserve">the </w:t>
            </w:r>
            <w:r w:rsidRPr="00E72772">
              <w:rPr>
                <w:b/>
                <w:bCs/>
                <w:sz w:val="20"/>
                <w:szCs w:val="20"/>
              </w:rPr>
              <w:t>File</w:t>
            </w:r>
            <w:r>
              <w:rPr>
                <w:b/>
                <w:bCs/>
                <w:sz w:val="20"/>
                <w:szCs w:val="20"/>
              </w:rPr>
              <w:t>s</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B3B83F2" w14:textId="77777777" w:rsidR="0047208A" w:rsidRPr="00E72772" w:rsidRDefault="0047208A" w:rsidP="00706A39">
            <w:pPr>
              <w:spacing w:after="0"/>
              <w:rPr>
                <w:b/>
                <w:bCs/>
                <w:sz w:val="20"/>
                <w:szCs w:val="20"/>
              </w:rPr>
            </w:pPr>
            <w:r w:rsidRPr="00E72772">
              <w:rPr>
                <w:b/>
                <w:bCs/>
                <w:sz w:val="20"/>
                <w:szCs w:val="20"/>
              </w:rPr>
              <w:t>File To Acquire</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541A76A" w14:textId="0FDA5D41" w:rsidR="0047208A" w:rsidRPr="006651AE" w:rsidRDefault="0047208A" w:rsidP="00706A39">
            <w:pPr>
              <w:spacing w:after="0"/>
              <w:rPr>
                <w:b/>
                <w:bCs/>
                <w:sz w:val="20"/>
                <w:szCs w:val="20"/>
              </w:rPr>
            </w:pPr>
            <w:r w:rsidRPr="00E72772">
              <w:rPr>
                <w:b/>
                <w:bCs/>
                <w:sz w:val="20"/>
                <w:szCs w:val="20"/>
              </w:rPr>
              <w:t xml:space="preserve">Where To Store </w:t>
            </w:r>
            <w:r w:rsidR="009E2361">
              <w:rPr>
                <w:b/>
                <w:bCs/>
                <w:sz w:val="20"/>
                <w:szCs w:val="20"/>
              </w:rPr>
              <w:t xml:space="preserve">a </w:t>
            </w:r>
            <w:r w:rsidRPr="00E72772">
              <w:rPr>
                <w:b/>
                <w:bCs/>
                <w:sz w:val="20"/>
                <w:szCs w:val="20"/>
              </w:rPr>
              <w:t xml:space="preserve">File </w:t>
            </w:r>
          </w:p>
        </w:tc>
      </w:tr>
      <w:tr w:rsidR="0047208A" w:rsidRPr="006651AE" w14:paraId="20D0A621"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CE754DF" w14:textId="77777777" w:rsidR="0047208A" w:rsidRPr="006651AE" w:rsidRDefault="0047208A" w:rsidP="00706A39">
            <w:pPr>
              <w:spacing w:after="0"/>
              <w:rPr>
                <w:sz w:val="20"/>
                <w:szCs w:val="20"/>
              </w:rPr>
            </w:pPr>
            <w:r w:rsidRPr="00E72772">
              <w:rPr>
                <w:sz w:val="20"/>
                <w:szCs w:val="20"/>
              </w:rPr>
              <w:t>Reference Genome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F7FA774" w14:textId="3CB490A5" w:rsidR="0047208A" w:rsidRPr="00E72772" w:rsidRDefault="00230F7A" w:rsidP="00706A39">
            <w:pPr>
              <w:spacing w:after="0"/>
              <w:rPr>
                <w:sz w:val="20"/>
                <w:szCs w:val="20"/>
              </w:rPr>
            </w:pPr>
            <w:hyperlink r:id="rId11" w:history="1">
              <w:r w:rsidRPr="00E9300D">
                <w:rPr>
                  <w:rStyle w:val="Hyperlink"/>
                </w:rPr>
                <w:t>https://www.ncbi.nlm.nih.gov/datasets/genome/</w:t>
              </w:r>
            </w:hyperlink>
            <w:r>
              <w:t xml:space="preserve"> </w:t>
            </w:r>
            <w:r w:rsidR="0047208A" w:rsidRPr="00E72772">
              <w:rPr>
                <w:rFonts w:ascii="Cambria" w:eastAsia="Cambria" w:hAnsi="Cambria"/>
                <w:sz w:val="20"/>
                <w:szCs w:val="20"/>
              </w:rPr>
              <w:t>Or go to</w:t>
            </w:r>
          </w:p>
          <w:p w14:paraId="5E562B4B" w14:textId="738CACEC" w:rsidR="0047208A" w:rsidRPr="0047208A" w:rsidRDefault="0047208A" w:rsidP="00706A39">
            <w:pPr>
              <w:spacing w:after="0"/>
              <w:rPr>
                <w:rFonts w:ascii="Cambria" w:eastAsia="Cambria" w:hAnsi="Cambria"/>
                <w:sz w:val="20"/>
                <w:szCs w:val="20"/>
              </w:rPr>
            </w:pPr>
            <w:r w:rsidRPr="0047208A">
              <w:rPr>
                <w:rFonts w:ascii="Cambria" w:eastAsia="Cambria" w:hAnsi="Cambria"/>
                <w:sz w:val="20"/>
                <w:szCs w:val="20"/>
              </w:rPr>
              <w:t>https://ftp.ncbi.nlm.nih.gov/genomes/refseq/</w:t>
            </w:r>
            <w:r w:rsidR="00230F7A" w:rsidRPr="00230F7A">
              <w:rPr>
                <w:rFonts w:ascii="Cambria" w:eastAsia="Cambria" w:hAnsi="Cambria"/>
                <w:b/>
                <w:bCs/>
                <w:color w:val="EE0000"/>
                <w:sz w:val="20"/>
                <w:szCs w:val="20"/>
              </w:rPr>
              <w:t>taxonomic_group</w:t>
            </w:r>
            <w:r w:rsidR="00230F7A">
              <w:rPr>
                <w:rFonts w:ascii="Cambria" w:eastAsia="Cambria" w:hAnsi="Cambria"/>
                <w:sz w:val="20"/>
                <w:szCs w:val="20"/>
              </w:rPr>
              <w:t>/</w:t>
            </w:r>
            <w:r w:rsidR="00230F7A" w:rsidRPr="00230F7A">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5CCE197"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 xml:space="preserve">File ending in </w:t>
            </w:r>
          </w:p>
          <w:p w14:paraId="261D6AD4" w14:textId="71AE628C" w:rsidR="0047208A" w:rsidRPr="00E72772" w:rsidRDefault="0047208A" w:rsidP="00706A39">
            <w:pPr>
              <w:spacing w:after="0"/>
              <w:jc w:val="center"/>
              <w:rPr>
                <w:rFonts w:ascii="Cambria" w:eastAsia="Cambria" w:hAnsi="Cambria"/>
                <w:sz w:val="20"/>
                <w:szCs w:val="20"/>
              </w:rPr>
            </w:pPr>
            <w:r>
              <w:rPr>
                <w:rFonts w:ascii="Cambria" w:eastAsia="Cambria" w:hAnsi="Cambria"/>
                <w:sz w:val="20"/>
                <w:szCs w:val="20"/>
              </w:rPr>
              <w:t>*</w:t>
            </w:r>
            <w:r>
              <w:rPr>
                <w:rFonts w:ascii="Cambria" w:eastAsia="Cambria" w:hAnsi="Cambria"/>
              </w:rPr>
              <w:t>_genomic.fna.gz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1981192" w14:textId="2D31921A" w:rsidR="0047208A" w:rsidRPr="00E72772" w:rsidRDefault="0047208A" w:rsidP="00706A39">
            <w:pPr>
              <w:spacing w:after="0"/>
              <w:rPr>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p w14:paraId="51E6DD9D" w14:textId="77777777" w:rsidR="0047208A" w:rsidRPr="006651AE" w:rsidRDefault="0047208A" w:rsidP="00706A39">
            <w:pPr>
              <w:spacing w:after="0"/>
              <w:rPr>
                <w:sz w:val="20"/>
                <w:szCs w:val="20"/>
              </w:rPr>
            </w:pPr>
          </w:p>
        </w:tc>
      </w:tr>
      <w:tr w:rsidR="0047208A" w:rsidRPr="006651AE" w14:paraId="3D3A950D"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9816C96" w14:textId="77777777" w:rsidR="0047208A" w:rsidRDefault="0047208A" w:rsidP="00706A39">
            <w:pPr>
              <w:spacing w:after="0"/>
              <w:rPr>
                <w:sz w:val="20"/>
                <w:szCs w:val="20"/>
              </w:rPr>
            </w:pPr>
            <w:r w:rsidRPr="00E72772">
              <w:rPr>
                <w:sz w:val="20"/>
                <w:szCs w:val="20"/>
              </w:rPr>
              <w:t>Reference</w:t>
            </w:r>
          </w:p>
          <w:p w14:paraId="18F34EF9" w14:textId="0161A19B" w:rsidR="0047208A" w:rsidRPr="00E72772" w:rsidRDefault="0047208A" w:rsidP="00706A39">
            <w:pPr>
              <w:spacing w:after="0"/>
              <w:rPr>
                <w:sz w:val="20"/>
                <w:szCs w:val="20"/>
              </w:rPr>
            </w:pPr>
            <w:r w:rsidRPr="00E72772">
              <w:rPr>
                <w:sz w:val="20"/>
                <w:szCs w:val="20"/>
              </w:rPr>
              <w:t>Transcriptome</w:t>
            </w:r>
          </w:p>
          <w:p w14:paraId="4929683E" w14:textId="77777777" w:rsidR="0047208A" w:rsidRPr="00E72772" w:rsidRDefault="0047208A" w:rsidP="00706A39">
            <w:pPr>
              <w:spacing w:after="0"/>
              <w:rPr>
                <w:sz w:val="20"/>
                <w:szCs w:val="20"/>
              </w:rPr>
            </w:pP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4495CA07" w14:textId="77777777" w:rsidR="00230F7A" w:rsidRPr="00E72772" w:rsidRDefault="00230F7A" w:rsidP="00230F7A">
            <w:pPr>
              <w:spacing w:after="0"/>
              <w:rPr>
                <w:sz w:val="20"/>
                <w:szCs w:val="20"/>
              </w:rPr>
            </w:pPr>
            <w:hyperlink r:id="rId12" w:history="1">
              <w:r w:rsidRPr="00E9300D">
                <w:rPr>
                  <w:rStyle w:val="Hyperlink"/>
                </w:rPr>
                <w:t>https://www.ncbi.nlm.nih.gov/datasets/genome/</w:t>
              </w:r>
            </w:hyperlink>
            <w:r>
              <w:t xml:space="preserve"> </w:t>
            </w:r>
            <w:r w:rsidRPr="00E72772">
              <w:rPr>
                <w:rFonts w:ascii="Cambria" w:eastAsia="Cambria" w:hAnsi="Cambria"/>
                <w:sz w:val="20"/>
                <w:szCs w:val="20"/>
              </w:rPr>
              <w:t>Or go to</w:t>
            </w:r>
          </w:p>
          <w:p w14:paraId="4A6DA665" w14:textId="41743C65" w:rsidR="0047208A" w:rsidRPr="0047208A" w:rsidRDefault="00230F7A" w:rsidP="00230F7A">
            <w:pPr>
              <w:spacing w:after="0"/>
              <w:rPr>
                <w:sz w:val="20"/>
                <w:szCs w:val="20"/>
              </w:rPr>
            </w:pPr>
            <w:r w:rsidRPr="0047208A">
              <w:rPr>
                <w:rFonts w:ascii="Cambria" w:eastAsia="Cambria" w:hAnsi="Cambria"/>
                <w:sz w:val="20"/>
                <w:szCs w:val="20"/>
              </w:rPr>
              <w:t>https://ftp.ncbi.nlm.nih.gov/genomes/refseq/</w:t>
            </w:r>
            <w:r w:rsidRPr="00230F7A">
              <w:rPr>
                <w:rFonts w:ascii="Cambria" w:eastAsia="Cambria" w:hAnsi="Cambria"/>
                <w:b/>
                <w:bCs/>
                <w:color w:val="EE0000"/>
                <w:sz w:val="20"/>
                <w:szCs w:val="20"/>
              </w:rPr>
              <w:t>taxonomic_group</w:t>
            </w:r>
            <w:r>
              <w:rPr>
                <w:rFonts w:ascii="Cambria" w:eastAsia="Cambria" w:hAnsi="Cambria"/>
                <w:sz w:val="20"/>
                <w:szCs w:val="20"/>
              </w:rPr>
              <w:t>/</w:t>
            </w:r>
            <w:r w:rsidRPr="00230F7A">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B955E16" w14:textId="77777777" w:rsidR="0047208A" w:rsidRPr="00E72772" w:rsidRDefault="0047208A" w:rsidP="00706A39">
            <w:pPr>
              <w:jc w:val="center"/>
              <w:rPr>
                <w:rFonts w:ascii="Cambria" w:eastAsia="Cambria" w:hAnsi="Cambria"/>
                <w:sz w:val="20"/>
                <w:szCs w:val="20"/>
              </w:rPr>
            </w:pPr>
            <w:r w:rsidRPr="00E72772">
              <w:rPr>
                <w:rFonts w:ascii="Cambria" w:eastAsia="Cambria" w:hAnsi="Cambria"/>
                <w:sz w:val="20"/>
                <w:szCs w:val="20"/>
              </w:rPr>
              <w:t>File ending in</w:t>
            </w:r>
          </w:p>
          <w:p w14:paraId="5C475353" w14:textId="4794BB91" w:rsidR="0047208A" w:rsidRPr="00E72772" w:rsidRDefault="0047208A" w:rsidP="00706A39">
            <w:pPr>
              <w:jc w:val="center"/>
              <w:rPr>
                <w:rFonts w:ascii="Cambria" w:eastAsia="Cambria" w:hAnsi="Cambria"/>
                <w:sz w:val="20"/>
                <w:szCs w:val="20"/>
              </w:rPr>
            </w:pPr>
            <w:r>
              <w:rPr>
                <w:rFonts w:ascii="Cambria" w:eastAsia="Cambria" w:hAnsi="Cambria"/>
              </w:rPr>
              <w:t>*_rna.fna.gz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7546F32" w14:textId="77910B69" w:rsidR="0047208A" w:rsidRPr="00E72772" w:rsidRDefault="0047208A" w:rsidP="00706A39">
            <w:pPr>
              <w:spacing w:after="0"/>
              <w:rPr>
                <w:rFonts w:ascii="Calibri" w:eastAsia="Calibri" w:hAnsi="Calibri"/>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tc>
      </w:tr>
      <w:tr w:rsidR="0047208A" w:rsidRPr="006651AE" w14:paraId="0C25D4BC"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B74DCEE" w14:textId="77777777" w:rsidR="0047208A" w:rsidRPr="00E72772" w:rsidRDefault="0047208A" w:rsidP="00706A39">
            <w:pPr>
              <w:spacing w:after="0"/>
              <w:rPr>
                <w:sz w:val="20"/>
                <w:szCs w:val="20"/>
              </w:rPr>
            </w:pPr>
            <w:r w:rsidRPr="00E72772">
              <w:rPr>
                <w:sz w:val="20"/>
                <w:szCs w:val="20"/>
              </w:rPr>
              <w:t>GTF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49C06994" w14:textId="77777777" w:rsidR="00230F7A" w:rsidRPr="00E72772" w:rsidRDefault="00230F7A" w:rsidP="00230F7A">
            <w:pPr>
              <w:spacing w:after="0"/>
              <w:rPr>
                <w:sz w:val="20"/>
                <w:szCs w:val="20"/>
              </w:rPr>
            </w:pPr>
            <w:hyperlink r:id="rId13" w:history="1">
              <w:r w:rsidRPr="00E9300D">
                <w:rPr>
                  <w:rStyle w:val="Hyperlink"/>
                </w:rPr>
                <w:t>https://www.ncbi.nlm.nih.gov/datasets/genome/</w:t>
              </w:r>
            </w:hyperlink>
            <w:r>
              <w:t xml:space="preserve"> </w:t>
            </w:r>
            <w:r w:rsidRPr="00E72772">
              <w:rPr>
                <w:rFonts w:ascii="Cambria" w:eastAsia="Cambria" w:hAnsi="Cambria"/>
                <w:sz w:val="20"/>
                <w:szCs w:val="20"/>
              </w:rPr>
              <w:t>Or go to</w:t>
            </w:r>
          </w:p>
          <w:p w14:paraId="16439E17" w14:textId="759F1FF0" w:rsidR="0047208A" w:rsidRPr="0047208A" w:rsidRDefault="00230F7A" w:rsidP="00230F7A">
            <w:pPr>
              <w:spacing w:after="0"/>
            </w:pPr>
            <w:r w:rsidRPr="0047208A">
              <w:rPr>
                <w:rFonts w:ascii="Cambria" w:eastAsia="Cambria" w:hAnsi="Cambria"/>
                <w:sz w:val="20"/>
                <w:szCs w:val="20"/>
              </w:rPr>
              <w:t>https://ftp.ncbi.nlm.nih.gov/genomes/refseq/</w:t>
            </w:r>
            <w:r w:rsidRPr="00230F7A">
              <w:rPr>
                <w:rFonts w:ascii="Cambria" w:eastAsia="Cambria" w:hAnsi="Cambria"/>
                <w:b/>
                <w:bCs/>
                <w:color w:val="EE0000"/>
                <w:sz w:val="20"/>
                <w:szCs w:val="20"/>
              </w:rPr>
              <w:t>taxonomic_group</w:t>
            </w:r>
            <w:r>
              <w:rPr>
                <w:rFonts w:ascii="Cambria" w:eastAsia="Cambria" w:hAnsi="Cambria"/>
                <w:sz w:val="20"/>
                <w:szCs w:val="20"/>
              </w:rPr>
              <w:t>/</w:t>
            </w:r>
            <w:r w:rsidRPr="00230F7A">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B149905"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File ending in</w:t>
            </w:r>
          </w:p>
          <w:p w14:paraId="203F254B" w14:textId="77777777" w:rsidR="0047208A" w:rsidRDefault="0047208A" w:rsidP="00706A39">
            <w:pPr>
              <w:spacing w:after="0"/>
              <w:jc w:val="center"/>
              <w:rPr>
                <w:rFonts w:ascii="Cambria" w:eastAsia="Cambria" w:hAnsi="Cambria"/>
                <w:sz w:val="20"/>
                <w:szCs w:val="20"/>
              </w:rPr>
            </w:pPr>
          </w:p>
          <w:p w14:paraId="0BD88273" w14:textId="289F28C2" w:rsidR="0047208A" w:rsidRPr="00E72772" w:rsidRDefault="0047208A" w:rsidP="0047208A">
            <w:pPr>
              <w:spacing w:after="0"/>
              <w:jc w:val="center"/>
              <w:rPr>
                <w:rFonts w:ascii="Calibri" w:eastAsia="Calibri" w:hAnsi="Calibri"/>
                <w:bCs/>
                <w:sz w:val="20"/>
                <w:szCs w:val="20"/>
              </w:rPr>
            </w:pPr>
            <w:r>
              <w:rPr>
                <w:rFonts w:ascii="Cambria" w:eastAsia="Cambria" w:hAnsi="Cambria"/>
              </w:rPr>
              <w:t>*_genomic.gtf.gz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C113B8A" w14:textId="1CD2DE95" w:rsidR="0047208A" w:rsidRPr="00E72772" w:rsidRDefault="0047208A" w:rsidP="00706A39">
            <w:pPr>
              <w:spacing w:after="0"/>
              <w:rPr>
                <w:bCs/>
                <w:sz w:val="20"/>
                <w:szCs w:val="20"/>
              </w:rPr>
            </w:pPr>
            <w:r w:rsidRPr="00E72772">
              <w:rPr>
                <w:rFonts w:ascii="Calibri" w:eastAsia="Calibri" w:hAnsi="Calibri"/>
                <w:bCs/>
                <w:sz w:val="20"/>
                <w:szCs w:val="20"/>
              </w:rPr>
              <w:t>TrueProbes/data/DatabaseData/GTF_Databases/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tc>
      </w:tr>
      <w:tr w:rsidR="0047208A" w:rsidRPr="006651AE" w14:paraId="037CBAF3"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25EDB3C" w14:textId="77777777" w:rsidR="0047208A" w:rsidRPr="00E72772" w:rsidRDefault="0047208A" w:rsidP="00706A39">
            <w:pPr>
              <w:spacing w:after="0"/>
              <w:rPr>
                <w:sz w:val="20"/>
                <w:szCs w:val="20"/>
              </w:rPr>
            </w:pPr>
            <w:r w:rsidRPr="00E72772">
              <w:rPr>
                <w:sz w:val="20"/>
                <w:szCs w:val="20"/>
              </w:rPr>
              <w:lastRenderedPageBreak/>
              <w:t>GFF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25F1C292" w14:textId="77777777" w:rsidR="00EC493C" w:rsidRPr="00EC493C" w:rsidRDefault="00EC493C" w:rsidP="00EC493C">
            <w:pPr>
              <w:spacing w:after="0"/>
              <w:rPr>
                <w:rFonts w:ascii="Cambria" w:eastAsia="Cambria" w:hAnsi="Cambria"/>
                <w:sz w:val="20"/>
                <w:szCs w:val="20"/>
              </w:rPr>
            </w:pPr>
            <w:hyperlink r:id="rId14" w:history="1">
              <w:r w:rsidRPr="00EC493C">
                <w:rPr>
                  <w:rStyle w:val="Hyperlink"/>
                  <w:rFonts w:ascii="Cambria" w:eastAsia="Cambria" w:hAnsi="Cambria"/>
                  <w:sz w:val="20"/>
                  <w:szCs w:val="20"/>
                </w:rPr>
                <w:t>https://www.ncbi.nlm.nih.gov/datasets/genome/</w:t>
              </w:r>
            </w:hyperlink>
            <w:r w:rsidRPr="00EC493C">
              <w:rPr>
                <w:rFonts w:ascii="Cambria" w:eastAsia="Cambria" w:hAnsi="Cambria"/>
                <w:sz w:val="20"/>
                <w:szCs w:val="20"/>
              </w:rPr>
              <w:t xml:space="preserve"> Or go to</w:t>
            </w:r>
          </w:p>
          <w:p w14:paraId="37846FFA" w14:textId="46C2346E" w:rsidR="0047208A" w:rsidRPr="0047208A" w:rsidRDefault="00EC493C" w:rsidP="00EC493C">
            <w:pPr>
              <w:spacing w:after="0"/>
            </w:pPr>
            <w:r w:rsidRPr="00EC493C">
              <w:rPr>
                <w:rFonts w:ascii="Cambria" w:eastAsia="Cambria" w:hAnsi="Cambria"/>
                <w:sz w:val="20"/>
                <w:szCs w:val="20"/>
              </w:rPr>
              <w:t>https://ftp.ncbi.nlm.nih.gov/genomes/refseq/</w:t>
            </w:r>
            <w:r w:rsidRPr="00EC493C">
              <w:rPr>
                <w:rFonts w:ascii="Cambria" w:eastAsia="Cambria" w:hAnsi="Cambria"/>
                <w:b/>
                <w:bCs/>
                <w:sz w:val="20"/>
                <w:szCs w:val="20"/>
              </w:rPr>
              <w:t>taxonomic_group</w:t>
            </w:r>
            <w:r w:rsidRPr="00EC493C">
              <w:rPr>
                <w:rFonts w:ascii="Cambria" w:eastAsia="Cambria" w:hAnsi="Cambria"/>
                <w:sz w:val="20"/>
                <w:szCs w:val="20"/>
              </w:rPr>
              <w:t>/</w:t>
            </w:r>
            <w:r w:rsidRPr="00EC493C">
              <w:rPr>
                <w:rFonts w:ascii="Cambria" w:eastAsia="Cambria" w:hAnsi="Cambria"/>
                <w:b/>
                <w:bCs/>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EC894F9"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File ending in</w:t>
            </w:r>
          </w:p>
          <w:p w14:paraId="2007F56B" w14:textId="77777777" w:rsidR="0047208A" w:rsidRDefault="0047208A" w:rsidP="00706A39">
            <w:pPr>
              <w:spacing w:after="0"/>
              <w:jc w:val="center"/>
              <w:rPr>
                <w:rFonts w:ascii="Cambria" w:eastAsia="Cambria" w:hAnsi="Cambria"/>
                <w:sz w:val="20"/>
                <w:szCs w:val="20"/>
              </w:rPr>
            </w:pPr>
          </w:p>
          <w:p w14:paraId="09D7CDE7" w14:textId="7C5BA0B7" w:rsidR="0047208A" w:rsidRPr="00E72772" w:rsidRDefault="0047208A" w:rsidP="0047208A">
            <w:pPr>
              <w:spacing w:after="0"/>
              <w:jc w:val="center"/>
              <w:rPr>
                <w:rFonts w:ascii="Calibri" w:eastAsia="Calibri" w:hAnsi="Calibri"/>
                <w:bCs/>
                <w:sz w:val="20"/>
                <w:szCs w:val="20"/>
              </w:rPr>
            </w:pPr>
            <w:r>
              <w:rPr>
                <w:rFonts w:ascii="Cambria" w:eastAsia="Cambria" w:hAnsi="Cambria"/>
              </w:rPr>
              <w:t>*_genomic.gff.gz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702DA48" w14:textId="1635B294" w:rsidR="0047208A" w:rsidRPr="00E72772" w:rsidRDefault="0047208A" w:rsidP="00706A39">
            <w:pPr>
              <w:spacing w:after="0"/>
              <w:rPr>
                <w:bCs/>
                <w:sz w:val="20"/>
                <w:szCs w:val="20"/>
              </w:rPr>
            </w:pPr>
            <w:r w:rsidRPr="00E72772">
              <w:rPr>
                <w:rFonts w:ascii="Calibri" w:eastAsia="Calibri" w:hAnsi="Calibri"/>
                <w:bCs/>
                <w:sz w:val="20"/>
                <w:szCs w:val="20"/>
              </w:rPr>
              <w:t>TrueProbes/data/DatabaseData/GFF3_Databases/</w:t>
            </w:r>
            <w:r w:rsidRPr="00E72772">
              <w:rPr>
                <w:rFonts w:ascii="Calibri" w:eastAsia="Calibri" w:hAnsi="Calibri"/>
                <w:b/>
                <w:color w:val="EE0000"/>
                <w:sz w:val="20"/>
                <w:szCs w:val="20"/>
              </w:rPr>
              <w:t>Organism</w:t>
            </w:r>
            <w:r w:rsidRPr="00E72772">
              <w:rPr>
                <w:rFonts w:ascii="Calibri" w:eastAsia="Calibri" w:hAnsi="Calibri"/>
                <w:bCs/>
                <w:sz w:val="20"/>
                <w:szCs w:val="20"/>
              </w:rPr>
              <w:t>/</w:t>
            </w:r>
            <w:r>
              <w:rPr>
                <w:rFonts w:ascii="Calibri" w:eastAsia="Calibri" w:hAnsi="Calibri"/>
                <w:bCs/>
                <w:sz w:val="20"/>
                <w:szCs w:val="20"/>
              </w:rPr>
              <w:t>NCBI</w:t>
            </w:r>
            <w:r w:rsidRPr="00E72772">
              <w:rPr>
                <w:rFonts w:ascii="Calibri" w:eastAsia="Calibri" w:hAnsi="Calibri"/>
                <w:bCs/>
                <w:sz w:val="20"/>
                <w:szCs w:val="20"/>
              </w:rPr>
              <w:t>_</w:t>
            </w:r>
            <w:r>
              <w:rPr>
                <w:rFonts w:ascii="Calibri" w:eastAsia="Calibri" w:hAnsi="Calibri"/>
                <w:bCs/>
                <w:sz w:val="20"/>
                <w:szCs w:val="20"/>
              </w:rPr>
              <w:t>RefSeq</w:t>
            </w:r>
          </w:p>
        </w:tc>
      </w:tr>
      <w:tr w:rsidR="0047208A" w:rsidRPr="006651AE" w14:paraId="7CB82A6B" w14:textId="77777777" w:rsidTr="00706A39">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31CB7FE" w14:textId="77777777" w:rsidR="0047208A" w:rsidRPr="00E72772" w:rsidRDefault="0047208A" w:rsidP="00706A39">
            <w:pPr>
              <w:spacing w:after="0"/>
              <w:rPr>
                <w:sz w:val="20"/>
                <w:szCs w:val="20"/>
              </w:rPr>
            </w:pPr>
            <w:r>
              <w:rPr>
                <w:sz w:val="20"/>
                <w:szCs w:val="20"/>
              </w:rPr>
              <w:t>EMBL to NCBI RefSeq</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FCB828F" w14:textId="47383D50" w:rsidR="0047208A" w:rsidRDefault="0047208A" w:rsidP="00706A39">
            <w:pPr>
              <w:spacing w:after="0"/>
              <w:rPr>
                <w:rFonts w:ascii="Cambria" w:eastAsia="Cambria" w:hAnsi="Cambria"/>
                <w:sz w:val="20"/>
                <w:szCs w:val="20"/>
              </w:rPr>
            </w:pPr>
            <w:r w:rsidRPr="00E72772">
              <w:rPr>
                <w:rFonts w:ascii="Cambria" w:eastAsia="Cambria" w:hAnsi="Cambria"/>
                <w:sz w:val="20"/>
                <w:szCs w:val="20"/>
              </w:rPr>
              <w:t xml:space="preserve">Click the link </w:t>
            </w:r>
            <w:r w:rsidR="009E2361">
              <w:rPr>
                <w:rFonts w:ascii="Cambria" w:eastAsia="Cambria" w:hAnsi="Cambria"/>
                <w:sz w:val="20"/>
                <w:szCs w:val="20"/>
              </w:rPr>
              <w:t xml:space="preserve">to </w:t>
            </w:r>
            <w:r>
              <w:rPr>
                <w:rFonts w:ascii="Cambria" w:eastAsia="Cambria" w:hAnsi="Cambria"/>
                <w:sz w:val="20"/>
                <w:szCs w:val="20"/>
              </w:rPr>
              <w:t>other annotations (TSV)</w:t>
            </w:r>
          </w:p>
          <w:p w14:paraId="1D5C8862" w14:textId="77777777" w:rsidR="0047208A" w:rsidRDefault="0047208A" w:rsidP="00706A39">
            <w:pPr>
              <w:spacing w:after="0"/>
              <w:rPr>
                <w:rFonts w:ascii="Cambria" w:eastAsia="Cambria" w:hAnsi="Cambria"/>
                <w:sz w:val="20"/>
                <w:szCs w:val="20"/>
              </w:rPr>
            </w:pPr>
            <w:r>
              <w:rPr>
                <w:rFonts w:ascii="Cambria" w:eastAsia="Cambria" w:hAnsi="Cambria"/>
                <w:sz w:val="20"/>
                <w:szCs w:val="20"/>
              </w:rPr>
              <w:t>Or go to</w:t>
            </w:r>
          </w:p>
          <w:p w14:paraId="421B2664" w14:textId="175F3007" w:rsidR="0047208A" w:rsidRPr="0047208A" w:rsidRDefault="0047208A" w:rsidP="00706A39">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tsv/</w:t>
            </w:r>
            <w:r w:rsidRPr="00E72772">
              <w:rPr>
                <w:rFonts w:ascii="Cambria" w:eastAsia="Cambria" w:hAnsi="Cambria"/>
                <w:b/>
                <w:bCs/>
                <w:color w:val="EE000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269CAA17" w14:textId="77777777" w:rsidR="0047208A" w:rsidRDefault="0047208A" w:rsidP="00706A39">
            <w:pPr>
              <w:spacing w:after="0"/>
              <w:jc w:val="center"/>
              <w:rPr>
                <w:rFonts w:ascii="Cambria" w:eastAsia="Cambria" w:hAnsi="Cambria"/>
                <w:sz w:val="20"/>
                <w:szCs w:val="20"/>
              </w:rPr>
            </w:pPr>
            <w:r w:rsidRPr="00E72772">
              <w:rPr>
                <w:rFonts w:ascii="Cambria" w:eastAsia="Cambria" w:hAnsi="Cambria"/>
                <w:sz w:val="20"/>
                <w:szCs w:val="20"/>
              </w:rPr>
              <w:t>File ending in</w:t>
            </w:r>
          </w:p>
          <w:p w14:paraId="6335ED13" w14:textId="77777777" w:rsidR="0047208A" w:rsidRDefault="0047208A" w:rsidP="00706A39">
            <w:pPr>
              <w:spacing w:after="0"/>
              <w:jc w:val="center"/>
              <w:rPr>
                <w:rFonts w:ascii="Cambria" w:eastAsia="Cambria" w:hAnsi="Cambria"/>
                <w:sz w:val="20"/>
                <w:szCs w:val="20"/>
              </w:rPr>
            </w:pPr>
          </w:p>
          <w:p w14:paraId="26D4DF00" w14:textId="77777777" w:rsidR="0047208A" w:rsidRPr="00E72772" w:rsidRDefault="0047208A" w:rsidP="00706A39">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w:t>
            </w:r>
            <w:r>
              <w:rPr>
                <w:rFonts w:ascii="Cambria" w:eastAsia="Cambria" w:hAnsi="Cambria"/>
                <w:sz w:val="20"/>
                <w:szCs w:val="20"/>
              </w:rPr>
              <w:t>refseq.tsv</w:t>
            </w:r>
            <w:r w:rsidRPr="00E72772">
              <w:rPr>
                <w:rFonts w:ascii="Cambria" w:eastAsia="Cambria" w:hAnsi="Cambria"/>
                <w:sz w:val="20"/>
                <w:szCs w:val="20"/>
              </w:rPr>
              <w:t>.gz</w:t>
            </w:r>
          </w:p>
          <w:p w14:paraId="4F7BC875" w14:textId="77777777" w:rsidR="0047208A" w:rsidRPr="00E72772" w:rsidRDefault="0047208A"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AC618F4" w14:textId="77777777" w:rsidR="0047208A" w:rsidRPr="00E72772" w:rsidRDefault="0047208A" w:rsidP="00706A39">
            <w:pPr>
              <w:spacing w:after="0"/>
              <w:rPr>
                <w:bCs/>
                <w:sz w:val="20"/>
                <w:szCs w:val="20"/>
              </w:rPr>
            </w:pPr>
            <w:r w:rsidRPr="00E72772">
              <w:rPr>
                <w:rFonts w:ascii="Cambria" w:eastAsia="Cambria" w:hAnsi="Cambria"/>
                <w:sz w:val="20"/>
                <w:szCs w:val="20"/>
              </w:rPr>
              <w:t>TrueProbes/data/DatabaseData/ENSEMBL_NCBI_StableIDs/</w:t>
            </w:r>
          </w:p>
        </w:tc>
      </w:tr>
    </w:tbl>
    <w:p w14:paraId="47A48FFD" w14:textId="30635DCB" w:rsidR="00434D80" w:rsidRDefault="00434D80" w:rsidP="00434D80">
      <w:pPr>
        <w:pStyle w:val="Heading3"/>
      </w:pPr>
      <w:r>
        <w:t>ENSEMBL</w:t>
      </w:r>
    </w:p>
    <w:p w14:paraId="5856F8C6" w14:textId="348C69A1" w:rsidR="008E5F5E" w:rsidRPr="008E5F5E" w:rsidRDefault="008E5F5E" w:rsidP="008E5F5E">
      <w:r>
        <w:t>For ENSEMBL</w:t>
      </w:r>
      <w:r w:rsidR="00327FAE">
        <w:t>, first</w:t>
      </w:r>
      <w:r>
        <w:t xml:space="preserve"> </w:t>
      </w:r>
      <w:r w:rsidR="009E2361">
        <w:t xml:space="preserve">visit the FTP site for the current release at </w:t>
      </w:r>
      <w:hyperlink r:id="rId15" w:history="1">
        <w:r w:rsidR="00EC493C" w:rsidRPr="00A359D9">
          <w:rPr>
            <w:rStyle w:val="Hyperlink"/>
          </w:rPr>
          <w:t>https://useast.ensembl.org/info/data/ftp/index.html</w:t>
        </w:r>
      </w:hyperlink>
      <w:r w:rsidR="00EC493C">
        <w:t xml:space="preserve"> </w:t>
      </w:r>
      <w:r w:rsidR="009E2361">
        <w:t xml:space="preserve"> and search for your organism. Then,</w:t>
      </w:r>
      <w:r w:rsidRPr="0047208A">
        <w:rPr>
          <w:rFonts w:ascii="Cambria" w:eastAsia="Cambria" w:hAnsi="Cambria"/>
        </w:rPr>
        <w:t xml:space="preserve"> click on the link for each type of file needed </w:t>
      </w:r>
      <w:r w:rsidR="00C34106" w:rsidRPr="0047208A">
        <w:rPr>
          <w:rFonts w:ascii="Cambria" w:eastAsia="Cambria" w:hAnsi="Cambria"/>
        </w:rPr>
        <w:t>on</w:t>
      </w:r>
      <w:r w:rsidRPr="0047208A">
        <w:rPr>
          <w:rFonts w:ascii="Cambria" w:eastAsia="Cambria" w:hAnsi="Cambria"/>
        </w:rPr>
        <w:t xml:space="preserve"> the table below. </w:t>
      </w:r>
      <w:r w:rsidR="00327FAE" w:rsidRPr="0047208A">
        <w:rPr>
          <w:rFonts w:ascii="Cambria" w:eastAsia="Cambria" w:hAnsi="Cambria"/>
        </w:rPr>
        <w:t>Ensure that you unzip each file you receive</w:t>
      </w:r>
      <w:r w:rsidRPr="0047208A">
        <w:rPr>
          <w:rFonts w:ascii="Cambria" w:eastAsia="Cambria" w:hAnsi="Cambria"/>
        </w:rPr>
        <w:t>.</w:t>
      </w:r>
      <w:r w:rsidR="00EC493C">
        <w:rPr>
          <w:rFonts w:ascii="Cambria" w:eastAsia="Cambria" w:hAnsi="Cambria"/>
        </w:rPr>
        <w:t xml:space="preserve"> In the following table, two placeholders are used: </w:t>
      </w:r>
      <w:r w:rsidR="00EC493C" w:rsidRPr="00EC493C">
        <w:rPr>
          <w:rFonts w:ascii="Cambria" w:eastAsia="Cambria" w:hAnsi="Cambria"/>
          <w:b/>
          <w:bCs/>
          <w:color w:val="EE0000"/>
        </w:rPr>
        <w:t>#</w:t>
      </w:r>
      <w:r w:rsidR="00EC493C">
        <w:rPr>
          <w:rFonts w:ascii="Cambria" w:eastAsia="Cambria" w:hAnsi="Cambria"/>
        </w:rPr>
        <w:t xml:space="preserve"> stands for the release number, and </w:t>
      </w:r>
      <w:r w:rsidR="00EC493C" w:rsidRPr="00EC493C">
        <w:rPr>
          <w:rFonts w:ascii="Cambria" w:eastAsia="Cambria" w:hAnsi="Cambria"/>
          <w:b/>
          <w:bCs/>
          <w:color w:val="EE0000"/>
        </w:rPr>
        <w:t>Organism</w:t>
      </w:r>
      <w:r w:rsidR="00EC493C">
        <w:rPr>
          <w:rFonts w:ascii="Cambria" w:eastAsia="Cambria" w:hAnsi="Cambria"/>
        </w:rPr>
        <w:t xml:space="preserve"> for the species you want to design probes against.</w:t>
      </w:r>
    </w:p>
    <w:tbl>
      <w:tblPr>
        <w:tblW w:w="12130" w:type="dxa"/>
        <w:tblInd w:w="-1762" w:type="dxa"/>
        <w:tblLayout w:type="fixed"/>
        <w:tblCellMar>
          <w:top w:w="15" w:type="dxa"/>
          <w:left w:w="15" w:type="dxa"/>
          <w:bottom w:w="15" w:type="dxa"/>
          <w:right w:w="15" w:type="dxa"/>
        </w:tblCellMar>
        <w:tblLook w:val="04A0" w:firstRow="1" w:lastRow="0" w:firstColumn="1" w:lastColumn="0" w:noHBand="0" w:noVBand="1"/>
      </w:tblPr>
      <w:tblGrid>
        <w:gridCol w:w="1700"/>
        <w:gridCol w:w="3510"/>
        <w:gridCol w:w="3510"/>
        <w:gridCol w:w="3410"/>
      </w:tblGrid>
      <w:tr w:rsidR="006C307F" w:rsidRPr="006651AE" w14:paraId="40C921D6"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4B06692" w14:textId="77777777" w:rsidR="006C307F" w:rsidRPr="006651AE" w:rsidRDefault="006C307F" w:rsidP="00706A39">
            <w:pPr>
              <w:spacing w:after="0"/>
              <w:rPr>
                <w:b/>
                <w:bCs/>
                <w:sz w:val="20"/>
                <w:szCs w:val="20"/>
              </w:rPr>
            </w:pPr>
            <w:r w:rsidRPr="00E72772">
              <w:rPr>
                <w:b/>
                <w:bCs/>
                <w:sz w:val="20"/>
                <w:szCs w:val="20"/>
              </w:rPr>
              <w:t>Category</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2F2AA347" w14:textId="50F121E0" w:rsidR="006C307F" w:rsidRPr="00E72772" w:rsidRDefault="00327FAE" w:rsidP="00706A39">
            <w:pPr>
              <w:spacing w:after="0"/>
              <w:rPr>
                <w:b/>
                <w:bCs/>
                <w:sz w:val="20"/>
                <w:szCs w:val="20"/>
              </w:rPr>
            </w:pPr>
            <w:r w:rsidRPr="00E72772">
              <w:rPr>
                <w:b/>
                <w:bCs/>
                <w:sz w:val="20"/>
                <w:szCs w:val="20"/>
              </w:rPr>
              <w:t xml:space="preserve">Where to Acquire </w:t>
            </w:r>
            <w:r w:rsidR="005F7BD1">
              <w:rPr>
                <w:b/>
                <w:bCs/>
                <w:sz w:val="20"/>
                <w:szCs w:val="20"/>
              </w:rPr>
              <w:t xml:space="preserve">the </w:t>
            </w:r>
            <w:r w:rsidRPr="00E72772">
              <w:rPr>
                <w:b/>
                <w:bCs/>
                <w:sz w:val="20"/>
                <w:szCs w:val="20"/>
              </w:rPr>
              <w:t>File</w:t>
            </w:r>
            <w:r w:rsidR="005F7BD1">
              <w:rPr>
                <w:b/>
                <w:bCs/>
                <w:sz w:val="20"/>
                <w:szCs w:val="20"/>
              </w:rPr>
              <w:t>s</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6AE5E9A5" w14:textId="2305C386" w:rsidR="006C307F" w:rsidRPr="00E72772" w:rsidRDefault="006C307F" w:rsidP="00706A39">
            <w:pPr>
              <w:spacing w:after="0"/>
              <w:rPr>
                <w:b/>
                <w:bCs/>
                <w:sz w:val="20"/>
                <w:szCs w:val="20"/>
              </w:rPr>
            </w:pPr>
            <w:r w:rsidRPr="00E72772">
              <w:rPr>
                <w:b/>
                <w:bCs/>
                <w:sz w:val="20"/>
                <w:szCs w:val="20"/>
              </w:rPr>
              <w:t>File To Acquire</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E5BBF5D" w14:textId="5394F077" w:rsidR="006C307F" w:rsidRPr="006651AE" w:rsidRDefault="00327FAE" w:rsidP="00706A39">
            <w:pPr>
              <w:spacing w:after="0"/>
              <w:rPr>
                <w:b/>
                <w:bCs/>
                <w:sz w:val="20"/>
                <w:szCs w:val="20"/>
              </w:rPr>
            </w:pPr>
            <w:r w:rsidRPr="00E72772">
              <w:rPr>
                <w:b/>
                <w:bCs/>
                <w:sz w:val="20"/>
                <w:szCs w:val="20"/>
              </w:rPr>
              <w:t xml:space="preserve">Where To </w:t>
            </w:r>
            <w:r w:rsidR="006C307F" w:rsidRPr="00E72772">
              <w:rPr>
                <w:b/>
                <w:bCs/>
                <w:sz w:val="20"/>
                <w:szCs w:val="20"/>
              </w:rPr>
              <w:t>Sto</w:t>
            </w:r>
            <w:r w:rsidRPr="00E72772">
              <w:rPr>
                <w:b/>
                <w:bCs/>
                <w:sz w:val="20"/>
                <w:szCs w:val="20"/>
              </w:rPr>
              <w:t>r</w:t>
            </w:r>
            <w:r w:rsidR="006C307F" w:rsidRPr="00E72772">
              <w:rPr>
                <w:b/>
                <w:bCs/>
                <w:sz w:val="20"/>
                <w:szCs w:val="20"/>
              </w:rPr>
              <w:t xml:space="preserve">e </w:t>
            </w:r>
            <w:r w:rsidR="009E2361">
              <w:rPr>
                <w:b/>
                <w:bCs/>
                <w:sz w:val="20"/>
                <w:szCs w:val="20"/>
              </w:rPr>
              <w:t xml:space="preserve">a </w:t>
            </w:r>
            <w:r w:rsidRPr="00E72772">
              <w:rPr>
                <w:b/>
                <w:bCs/>
                <w:sz w:val="20"/>
                <w:szCs w:val="20"/>
              </w:rPr>
              <w:t xml:space="preserve">File </w:t>
            </w:r>
          </w:p>
        </w:tc>
      </w:tr>
      <w:tr w:rsidR="006C307F" w:rsidRPr="006651AE" w14:paraId="1F0FD80F"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F23DA6B" w14:textId="5F199433" w:rsidR="006C307F" w:rsidRPr="006651AE" w:rsidRDefault="006C307F" w:rsidP="00706A39">
            <w:pPr>
              <w:spacing w:after="0"/>
              <w:rPr>
                <w:sz w:val="20"/>
                <w:szCs w:val="20"/>
              </w:rPr>
            </w:pPr>
            <w:r w:rsidRPr="00E72772">
              <w:rPr>
                <w:sz w:val="20"/>
                <w:szCs w:val="20"/>
              </w:rPr>
              <w:t>Reference Genome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BAAF009" w14:textId="3C4B1705" w:rsidR="006C307F" w:rsidRPr="00E72772" w:rsidRDefault="00327FAE" w:rsidP="00E72772">
            <w:pPr>
              <w:spacing w:after="0"/>
              <w:rPr>
                <w:rFonts w:ascii="Cambria" w:eastAsia="Cambria" w:hAnsi="Cambria"/>
                <w:sz w:val="20"/>
                <w:szCs w:val="20"/>
              </w:rPr>
            </w:pPr>
            <w:r w:rsidRPr="00E72772">
              <w:rPr>
                <w:rFonts w:ascii="Cambria" w:eastAsia="Cambria" w:hAnsi="Cambria"/>
                <w:sz w:val="20"/>
                <w:szCs w:val="20"/>
              </w:rPr>
              <w:t>C</w:t>
            </w:r>
            <w:r w:rsidR="006C307F" w:rsidRPr="00E72772">
              <w:rPr>
                <w:rFonts w:ascii="Cambria" w:eastAsia="Cambria" w:hAnsi="Cambria"/>
                <w:sz w:val="20"/>
                <w:szCs w:val="20"/>
              </w:rPr>
              <w:t xml:space="preserve">lick </w:t>
            </w:r>
            <w:r w:rsidRPr="00E72772">
              <w:rPr>
                <w:rFonts w:ascii="Cambria" w:eastAsia="Cambria" w:hAnsi="Cambria"/>
                <w:sz w:val="20"/>
                <w:szCs w:val="20"/>
              </w:rPr>
              <w:t xml:space="preserve">the </w:t>
            </w:r>
            <w:r w:rsidR="006C307F" w:rsidRPr="00E72772">
              <w:rPr>
                <w:rFonts w:ascii="Cambria" w:eastAsia="Cambria" w:hAnsi="Cambria"/>
                <w:sz w:val="20"/>
                <w:szCs w:val="20"/>
              </w:rPr>
              <w:t>link DNA (FASTA)</w:t>
            </w:r>
          </w:p>
          <w:p w14:paraId="3F9DB971" w14:textId="7011EB3C" w:rsidR="006C307F" w:rsidRPr="00E72772" w:rsidRDefault="006C307F" w:rsidP="00E72772">
            <w:pPr>
              <w:spacing w:after="0"/>
              <w:rPr>
                <w:sz w:val="20"/>
                <w:szCs w:val="20"/>
              </w:rPr>
            </w:pPr>
            <w:r w:rsidRPr="00E72772">
              <w:rPr>
                <w:rFonts w:ascii="Cambria" w:eastAsia="Cambria" w:hAnsi="Cambria"/>
                <w:sz w:val="20"/>
                <w:szCs w:val="20"/>
              </w:rPr>
              <w:t>Or go to</w:t>
            </w:r>
          </w:p>
          <w:p w14:paraId="47C75EEA" w14:textId="18A1B09F" w:rsidR="006C307F" w:rsidRPr="00E72772" w:rsidRDefault="006C307F" w:rsidP="00E72772">
            <w:pPr>
              <w:spacing w:after="0"/>
              <w:rPr>
                <w:rFonts w:ascii="Cambria" w:eastAsia="Cambria" w:hAnsi="Cambria"/>
                <w:sz w:val="20"/>
                <w:szCs w:val="20"/>
              </w:rPr>
            </w:pPr>
            <w:r w:rsidRPr="00E72772">
              <w:rPr>
                <w:rFonts w:ascii="Cambria" w:eastAsia="Cambria" w:hAnsi="Cambria"/>
                <w:sz w:val="20"/>
                <w:szCs w:val="20"/>
              </w:rPr>
              <w:t>https://ftp.ensembl.org/pub/</w:t>
            </w:r>
            <w:r w:rsidRPr="00E72772">
              <w:rPr>
                <w:rFonts w:ascii="Cambria" w:eastAsia="Cambria" w:hAnsi="Cambria"/>
                <w:b/>
                <w:bCs/>
                <w:color w:val="EE0000"/>
                <w:sz w:val="20"/>
                <w:szCs w:val="20"/>
              </w:rPr>
              <w:t>release-#</w:t>
            </w:r>
            <w:r w:rsidRPr="00E72772">
              <w:rPr>
                <w:rFonts w:ascii="Cambria" w:eastAsia="Cambria" w:hAnsi="Cambria"/>
                <w:sz w:val="20"/>
                <w:szCs w:val="20"/>
              </w:rPr>
              <w:t>/fasta/</w:t>
            </w:r>
            <w:r w:rsidRPr="00E72772">
              <w:rPr>
                <w:rFonts w:ascii="Cambria" w:eastAsia="Cambria" w:hAnsi="Cambria"/>
                <w:b/>
                <w:bCs/>
                <w:color w:val="EE0000"/>
                <w:sz w:val="20"/>
                <w:szCs w:val="20"/>
              </w:rPr>
              <w:t>Organism</w:t>
            </w:r>
            <w:r w:rsidRPr="00E72772">
              <w:rPr>
                <w:rFonts w:ascii="Cambria" w:eastAsia="Cambria" w:hAnsi="Cambria"/>
                <w:sz w:val="20"/>
                <w:szCs w:val="20"/>
              </w:rPr>
              <w:t>/dna/</w:t>
            </w:r>
          </w:p>
          <w:p w14:paraId="12BFF7C9" w14:textId="60AFAE1E" w:rsidR="00327FAE" w:rsidRPr="00E72772" w:rsidRDefault="00327FAE" w:rsidP="00E72772">
            <w:pPr>
              <w:spacing w:after="0"/>
              <w:rPr>
                <w:rFonts w:ascii="Cambria" w:eastAsia="Cambria" w:hAnsi="Cambria"/>
                <w:sz w:val="20"/>
                <w:szCs w:val="20"/>
              </w:rPr>
            </w:pPr>
            <w:r w:rsidRPr="00E72772">
              <w:rPr>
                <w:rFonts w:ascii="Cambria" w:eastAsia="Cambria" w:hAnsi="Cambria"/>
                <w:sz w:val="20"/>
                <w:szCs w:val="20"/>
              </w:rPr>
              <w:t>Or go to</w:t>
            </w:r>
          </w:p>
          <w:p w14:paraId="0DC4CB45" w14:textId="704B7CE0" w:rsidR="006C307F" w:rsidRPr="00E72772" w:rsidRDefault="00327FAE" w:rsidP="00E72772">
            <w:pPr>
              <w:spacing w:after="0"/>
              <w:rPr>
                <w:sz w:val="20"/>
                <w:szCs w:val="20"/>
              </w:rPr>
            </w:pPr>
            <w:r w:rsidRPr="00E72772">
              <w:rPr>
                <w:rFonts w:ascii="Cambria" w:eastAsia="Cambria" w:hAnsi="Cambria"/>
                <w:sz w:val="20"/>
                <w:szCs w:val="20"/>
              </w:rPr>
              <w:t>https://ftp.ensembl.org/pub/current/fasta/</w:t>
            </w:r>
            <w:r w:rsidRPr="00E72772">
              <w:rPr>
                <w:rFonts w:ascii="Cambria" w:eastAsia="Cambria" w:hAnsi="Cambria"/>
                <w:b/>
                <w:bCs/>
                <w:color w:val="EE0000"/>
                <w:sz w:val="20"/>
                <w:szCs w:val="20"/>
              </w:rPr>
              <w:t>Organism</w:t>
            </w:r>
            <w:r w:rsidRPr="00E72772">
              <w:rPr>
                <w:rFonts w:ascii="Cambria" w:eastAsia="Cambria" w:hAnsi="Cambria"/>
                <w:sz w:val="20"/>
                <w:szCs w:val="20"/>
              </w:rPr>
              <w:t>/dn</w:t>
            </w:r>
            <w:r w:rsidR="00E72772">
              <w:rPr>
                <w:rFonts w:ascii="Cambria" w:eastAsia="Cambria" w:hAnsi="Cambria"/>
                <w:sz w:val="20"/>
                <w:szCs w:val="20"/>
              </w:rPr>
              <w:t>a</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0655D4C" w14:textId="77777777" w:rsidR="00E72772" w:rsidRDefault="006C307F" w:rsidP="006C307F">
            <w:pPr>
              <w:spacing w:after="0"/>
              <w:jc w:val="center"/>
              <w:rPr>
                <w:rFonts w:ascii="Cambria" w:eastAsia="Cambria" w:hAnsi="Cambria"/>
                <w:sz w:val="20"/>
                <w:szCs w:val="20"/>
              </w:rPr>
            </w:pPr>
            <w:r w:rsidRPr="00E72772">
              <w:rPr>
                <w:rFonts w:ascii="Cambria" w:eastAsia="Cambria" w:hAnsi="Cambria"/>
                <w:sz w:val="20"/>
                <w:szCs w:val="20"/>
              </w:rPr>
              <w:t xml:space="preserve">File ending in *.dna.primary_assembly.fa.gz, </w:t>
            </w:r>
          </w:p>
          <w:p w14:paraId="6683A111" w14:textId="77777777" w:rsidR="00E72772" w:rsidRDefault="006C307F" w:rsidP="006C307F">
            <w:pPr>
              <w:spacing w:after="0"/>
              <w:jc w:val="center"/>
              <w:rPr>
                <w:rFonts w:ascii="Cambria" w:eastAsia="Cambria" w:hAnsi="Cambria"/>
                <w:sz w:val="20"/>
                <w:szCs w:val="20"/>
              </w:rPr>
            </w:pPr>
            <w:r w:rsidRPr="00E72772">
              <w:rPr>
                <w:rFonts w:ascii="Cambria" w:eastAsia="Cambria" w:hAnsi="Cambria"/>
                <w:sz w:val="20"/>
                <w:szCs w:val="20"/>
              </w:rPr>
              <w:t xml:space="preserve">or if that is not there </w:t>
            </w:r>
          </w:p>
          <w:p w14:paraId="0F823317" w14:textId="5BB915BB" w:rsidR="006C307F" w:rsidRPr="00E72772" w:rsidRDefault="006C307F" w:rsidP="006C307F">
            <w:pPr>
              <w:spacing w:after="0"/>
              <w:jc w:val="center"/>
              <w:rPr>
                <w:rFonts w:ascii="Cambria" w:eastAsia="Cambria" w:hAnsi="Cambria"/>
                <w:sz w:val="20"/>
                <w:szCs w:val="20"/>
              </w:rPr>
            </w:pPr>
            <w:r w:rsidRPr="00E72772">
              <w:rPr>
                <w:rFonts w:ascii="Cambria" w:eastAsia="Cambria" w:hAnsi="Cambria"/>
                <w:sz w:val="20"/>
                <w:szCs w:val="20"/>
              </w:rPr>
              <w:t>*.dna.toplevel.fa.gz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D7F263F" w14:textId="114141B3" w:rsidR="006C307F" w:rsidRPr="00E72772" w:rsidRDefault="006C307F" w:rsidP="00706A39">
            <w:pPr>
              <w:spacing w:after="0"/>
              <w:rPr>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p w14:paraId="31EAFD9A" w14:textId="77777777" w:rsidR="006C307F" w:rsidRPr="006651AE" w:rsidRDefault="006C307F" w:rsidP="00706A39">
            <w:pPr>
              <w:spacing w:after="0"/>
              <w:rPr>
                <w:sz w:val="20"/>
                <w:szCs w:val="20"/>
              </w:rPr>
            </w:pPr>
          </w:p>
        </w:tc>
      </w:tr>
      <w:tr w:rsidR="006C307F" w:rsidRPr="006651AE" w14:paraId="3443AF59"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440CBAC" w14:textId="77777777" w:rsidR="00E72772" w:rsidRPr="00E72772" w:rsidRDefault="006C307F" w:rsidP="00706A39">
            <w:pPr>
              <w:spacing w:after="0"/>
              <w:rPr>
                <w:sz w:val="20"/>
                <w:szCs w:val="20"/>
              </w:rPr>
            </w:pPr>
            <w:r w:rsidRPr="00E72772">
              <w:rPr>
                <w:sz w:val="20"/>
                <w:szCs w:val="20"/>
              </w:rPr>
              <w:t xml:space="preserve">Reference </w:t>
            </w:r>
          </w:p>
          <w:p w14:paraId="6B56E503" w14:textId="77777777" w:rsidR="00E72772" w:rsidRPr="00E72772" w:rsidRDefault="00E72772" w:rsidP="00706A39">
            <w:pPr>
              <w:spacing w:after="0"/>
              <w:rPr>
                <w:sz w:val="20"/>
                <w:szCs w:val="20"/>
              </w:rPr>
            </w:pPr>
            <w:r w:rsidRPr="00E72772">
              <w:rPr>
                <w:sz w:val="20"/>
                <w:szCs w:val="20"/>
              </w:rPr>
              <w:t xml:space="preserve">Coding </w:t>
            </w:r>
          </w:p>
          <w:p w14:paraId="6BDE176F" w14:textId="79592114" w:rsidR="006C307F" w:rsidRPr="00E72772" w:rsidRDefault="006C307F" w:rsidP="00706A39">
            <w:pPr>
              <w:spacing w:after="0"/>
              <w:rPr>
                <w:sz w:val="20"/>
                <w:szCs w:val="20"/>
              </w:rPr>
            </w:pPr>
            <w:r w:rsidRPr="00E72772">
              <w:rPr>
                <w:sz w:val="20"/>
                <w:szCs w:val="20"/>
              </w:rPr>
              <w:t>Transcriptome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A0F1631" w14:textId="6BF999A5" w:rsidR="00327FAE" w:rsidRPr="00E72772" w:rsidRDefault="00327FAE" w:rsidP="00E72772">
            <w:pPr>
              <w:spacing w:after="0"/>
              <w:rPr>
                <w:sz w:val="20"/>
                <w:szCs w:val="20"/>
              </w:rPr>
            </w:pPr>
            <w:r w:rsidRPr="00E72772">
              <w:rPr>
                <w:rFonts w:ascii="Cambria" w:eastAsia="Cambria" w:hAnsi="Cambria"/>
                <w:sz w:val="20"/>
                <w:szCs w:val="20"/>
              </w:rPr>
              <w:t>Click the link cDNA (FASTA)</w:t>
            </w:r>
          </w:p>
          <w:p w14:paraId="7E57CFFB" w14:textId="77777777" w:rsidR="00327FAE" w:rsidRPr="00E72772" w:rsidRDefault="00327FAE" w:rsidP="00E72772">
            <w:pPr>
              <w:spacing w:after="0"/>
              <w:rPr>
                <w:sz w:val="20"/>
                <w:szCs w:val="20"/>
              </w:rPr>
            </w:pPr>
            <w:r w:rsidRPr="00E72772">
              <w:rPr>
                <w:rFonts w:ascii="Cambria" w:eastAsia="Cambria" w:hAnsi="Cambria"/>
                <w:sz w:val="20"/>
                <w:szCs w:val="20"/>
              </w:rPr>
              <w:t>Or go to</w:t>
            </w:r>
          </w:p>
          <w:p w14:paraId="26FFEF13" w14:textId="1B029A6F" w:rsidR="00327FAE" w:rsidRPr="00E72772" w:rsidRDefault="00327FAE" w:rsidP="00E72772">
            <w:pPr>
              <w:spacing w:after="0"/>
              <w:rPr>
                <w:sz w:val="20"/>
                <w:szCs w:val="20"/>
              </w:rPr>
            </w:pPr>
            <w:r w:rsidRPr="00E72772">
              <w:rPr>
                <w:rFonts w:ascii="Cambria" w:eastAsia="Cambria" w:hAnsi="Cambria"/>
                <w:sz w:val="20"/>
                <w:szCs w:val="20"/>
              </w:rPr>
              <w:t>https://ftp.ensembl.org/pub/</w:t>
            </w:r>
            <w:r w:rsidRPr="00E72772">
              <w:rPr>
                <w:rFonts w:ascii="Cambria" w:eastAsia="Cambria" w:hAnsi="Cambria"/>
                <w:b/>
                <w:bCs/>
                <w:color w:val="EE0000"/>
                <w:sz w:val="20"/>
                <w:szCs w:val="20"/>
              </w:rPr>
              <w:t>release-#</w:t>
            </w:r>
            <w:r w:rsidRPr="00E72772">
              <w:rPr>
                <w:rFonts w:ascii="Cambria" w:eastAsia="Cambria" w:hAnsi="Cambria"/>
                <w:sz w:val="20"/>
                <w:szCs w:val="20"/>
              </w:rPr>
              <w:t>/fasta/</w:t>
            </w:r>
            <w:r w:rsidRPr="00E72772">
              <w:rPr>
                <w:rFonts w:ascii="Cambria" w:eastAsia="Cambria" w:hAnsi="Cambria"/>
                <w:b/>
                <w:bCs/>
                <w:color w:val="EE0000"/>
                <w:sz w:val="20"/>
                <w:szCs w:val="20"/>
              </w:rPr>
              <w:t>Organism</w:t>
            </w:r>
            <w:r w:rsidRPr="00E72772">
              <w:rPr>
                <w:rFonts w:ascii="Cambria" w:eastAsia="Cambria" w:hAnsi="Cambria"/>
                <w:sz w:val="20"/>
                <w:szCs w:val="20"/>
              </w:rPr>
              <w:t>/cdna</w:t>
            </w:r>
          </w:p>
          <w:p w14:paraId="2E9DBB28" w14:textId="0E0852E5" w:rsidR="00327FAE" w:rsidRPr="00E72772" w:rsidRDefault="00327FAE" w:rsidP="00E72772">
            <w:pPr>
              <w:spacing w:after="0"/>
              <w:rPr>
                <w:rFonts w:ascii="Cambria" w:eastAsia="Cambria" w:hAnsi="Cambria"/>
                <w:sz w:val="20"/>
                <w:szCs w:val="20"/>
              </w:rPr>
            </w:pPr>
            <w:r w:rsidRPr="00E72772">
              <w:rPr>
                <w:rFonts w:ascii="Cambria" w:eastAsia="Cambria" w:hAnsi="Cambria"/>
                <w:sz w:val="20"/>
                <w:szCs w:val="20"/>
              </w:rPr>
              <w:t>Or go to</w:t>
            </w:r>
          </w:p>
          <w:p w14:paraId="6DB79BA5" w14:textId="4DEB4DF2" w:rsidR="006C307F" w:rsidRPr="00E72772" w:rsidRDefault="00327FAE" w:rsidP="00E72772">
            <w:pPr>
              <w:spacing w:after="0"/>
              <w:rPr>
                <w:rFonts w:ascii="Calibri" w:eastAsia="Calibri" w:hAnsi="Calibri"/>
                <w:bCs/>
                <w:sz w:val="20"/>
                <w:szCs w:val="20"/>
              </w:rPr>
            </w:pPr>
            <w:r w:rsidRPr="00E72772">
              <w:rPr>
                <w:rFonts w:ascii="Cambria" w:eastAsia="Cambria" w:hAnsi="Cambria"/>
                <w:sz w:val="20"/>
                <w:szCs w:val="20"/>
              </w:rPr>
              <w:t>https://ftp.ensembl.org/pub/current/fasta/</w:t>
            </w:r>
            <w:r w:rsidRPr="00E72772">
              <w:rPr>
                <w:rFonts w:ascii="Cambria" w:eastAsia="Cambria" w:hAnsi="Cambria"/>
                <w:b/>
                <w:bCs/>
                <w:color w:val="EE0000"/>
                <w:sz w:val="20"/>
                <w:szCs w:val="20"/>
              </w:rPr>
              <w:t>Organism</w:t>
            </w:r>
            <w:r w:rsidRPr="00E72772">
              <w:rPr>
                <w:rFonts w:ascii="Cambria" w:eastAsia="Cambria" w:hAnsi="Cambria"/>
                <w:sz w:val="20"/>
                <w:szCs w:val="20"/>
              </w:rPr>
              <w:t>/cdna</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036AC028" w14:textId="412973DB" w:rsidR="00327FAE" w:rsidRPr="00E72772" w:rsidRDefault="00327FAE" w:rsidP="00E72772">
            <w:pPr>
              <w:jc w:val="center"/>
              <w:rPr>
                <w:rFonts w:ascii="Cambria" w:eastAsia="Cambria" w:hAnsi="Cambria"/>
                <w:sz w:val="20"/>
                <w:szCs w:val="20"/>
              </w:rPr>
            </w:pPr>
            <w:r w:rsidRPr="00E72772">
              <w:rPr>
                <w:rFonts w:ascii="Cambria" w:eastAsia="Cambria" w:hAnsi="Cambria"/>
                <w:sz w:val="20"/>
                <w:szCs w:val="20"/>
              </w:rPr>
              <w:t>File ending in</w:t>
            </w:r>
          </w:p>
          <w:p w14:paraId="78DC8D58" w14:textId="2CD875A0" w:rsidR="00327FAE" w:rsidRPr="00E72772" w:rsidRDefault="00327FAE" w:rsidP="00E72772">
            <w:pPr>
              <w:jc w:val="center"/>
              <w:rPr>
                <w:sz w:val="20"/>
                <w:szCs w:val="20"/>
              </w:rPr>
            </w:pPr>
            <w:r w:rsidRPr="00E72772">
              <w:rPr>
                <w:rFonts w:ascii="Cambria" w:eastAsia="Cambria" w:hAnsi="Cambria"/>
                <w:sz w:val="20"/>
                <w:szCs w:val="20"/>
              </w:rPr>
              <w:t>*.cdna.all.fa.gz</w:t>
            </w:r>
          </w:p>
          <w:p w14:paraId="4235FBA7" w14:textId="51B6D288"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2C041919" w14:textId="1700A2FA" w:rsidR="006C307F" w:rsidRPr="00E72772" w:rsidRDefault="006C307F" w:rsidP="00706A39">
            <w:pPr>
              <w:spacing w:after="0"/>
              <w:rPr>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327FAE" w:rsidRPr="006651AE" w14:paraId="7DFD39DE"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6CBF5467" w14:textId="5954F0FC" w:rsidR="00327FAE" w:rsidRPr="00E72772" w:rsidRDefault="00327FAE" w:rsidP="00706A39">
            <w:pPr>
              <w:spacing w:after="0"/>
              <w:rPr>
                <w:sz w:val="20"/>
                <w:szCs w:val="20"/>
              </w:rPr>
            </w:pPr>
            <w:r w:rsidRPr="00E72772">
              <w:rPr>
                <w:sz w:val="20"/>
                <w:szCs w:val="20"/>
              </w:rPr>
              <w:t xml:space="preserve">Reference </w:t>
            </w:r>
            <w:r w:rsidR="00E72772" w:rsidRPr="00E72772">
              <w:rPr>
                <w:sz w:val="20"/>
                <w:szCs w:val="20"/>
              </w:rPr>
              <w:t xml:space="preserve">Non-coding </w:t>
            </w:r>
            <w:r w:rsidRPr="00E72772">
              <w:rPr>
                <w:sz w:val="20"/>
                <w:szCs w:val="20"/>
              </w:rPr>
              <w:t>Transcriptome</w:t>
            </w:r>
          </w:p>
          <w:p w14:paraId="2BD1C675" w14:textId="2AADC871" w:rsidR="00E72772" w:rsidRPr="00E72772" w:rsidRDefault="00E72772" w:rsidP="00706A39">
            <w:pPr>
              <w:spacing w:after="0"/>
              <w:rPr>
                <w:sz w:val="20"/>
                <w:szCs w:val="20"/>
              </w:rPr>
            </w:pP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780F4446" w14:textId="158BA226" w:rsidR="00327FAE" w:rsidRPr="00E72772" w:rsidRDefault="00327FAE" w:rsidP="00E72772">
            <w:pPr>
              <w:spacing w:after="0"/>
              <w:rPr>
                <w:sz w:val="20"/>
                <w:szCs w:val="20"/>
              </w:rPr>
            </w:pPr>
            <w:r w:rsidRPr="00E72772">
              <w:rPr>
                <w:rFonts w:ascii="Cambria" w:eastAsia="Cambria" w:hAnsi="Cambria"/>
                <w:sz w:val="20"/>
                <w:szCs w:val="20"/>
              </w:rPr>
              <w:t>Click the link ncRNA (FASTA)</w:t>
            </w:r>
          </w:p>
          <w:p w14:paraId="7CBB3141" w14:textId="77777777" w:rsidR="00327FAE" w:rsidRPr="00E72772" w:rsidRDefault="00327FAE" w:rsidP="00E72772">
            <w:pPr>
              <w:spacing w:after="0"/>
              <w:rPr>
                <w:rFonts w:ascii="Cambria" w:eastAsia="Cambria" w:hAnsi="Cambria"/>
                <w:sz w:val="20"/>
                <w:szCs w:val="20"/>
              </w:rPr>
            </w:pPr>
            <w:r w:rsidRPr="00E72772">
              <w:rPr>
                <w:rFonts w:ascii="Cambria" w:eastAsia="Cambria" w:hAnsi="Cambria"/>
                <w:sz w:val="20"/>
                <w:szCs w:val="20"/>
              </w:rPr>
              <w:t>Or go to</w:t>
            </w:r>
          </w:p>
          <w:p w14:paraId="48EF725E" w14:textId="571A0A8A" w:rsidR="00327FAE" w:rsidRPr="00E72772" w:rsidRDefault="00327FAE" w:rsidP="00E72772">
            <w:pPr>
              <w:spacing w:after="0"/>
              <w:rPr>
                <w:sz w:val="20"/>
                <w:szCs w:val="20"/>
              </w:rPr>
            </w:pPr>
            <w:r w:rsidRPr="00E72772">
              <w:rPr>
                <w:rFonts w:ascii="Cambria" w:eastAsia="Cambria" w:hAnsi="Cambria"/>
                <w:sz w:val="20"/>
                <w:szCs w:val="20"/>
              </w:rPr>
              <w:t>https://ftp.ensembl.org/pub/</w:t>
            </w:r>
            <w:r w:rsidRPr="00E72772">
              <w:rPr>
                <w:rFonts w:ascii="Cambria" w:eastAsia="Cambria" w:hAnsi="Cambria"/>
                <w:b/>
                <w:bCs/>
                <w:color w:val="EE0000"/>
                <w:sz w:val="20"/>
                <w:szCs w:val="20"/>
              </w:rPr>
              <w:t>release-#</w:t>
            </w:r>
            <w:r w:rsidRPr="00E72772">
              <w:rPr>
                <w:rFonts w:ascii="Cambria" w:eastAsia="Cambria" w:hAnsi="Cambria"/>
                <w:sz w:val="20"/>
                <w:szCs w:val="20"/>
              </w:rPr>
              <w:t>/fasta/</w:t>
            </w:r>
            <w:r w:rsidRPr="00E72772">
              <w:rPr>
                <w:rFonts w:ascii="Cambria" w:eastAsia="Cambria" w:hAnsi="Cambria"/>
                <w:b/>
                <w:bCs/>
                <w:color w:val="EE0000"/>
                <w:sz w:val="20"/>
                <w:szCs w:val="20"/>
              </w:rPr>
              <w:t>Organism</w:t>
            </w:r>
            <w:r w:rsidRPr="00E72772">
              <w:rPr>
                <w:rFonts w:ascii="Cambria" w:eastAsia="Cambria" w:hAnsi="Cambria"/>
                <w:sz w:val="20"/>
                <w:szCs w:val="20"/>
              </w:rPr>
              <w:t>/ncrna</w:t>
            </w:r>
          </w:p>
          <w:p w14:paraId="1E0CC38D" w14:textId="77777777" w:rsidR="00E72772" w:rsidRPr="00E72772" w:rsidRDefault="00E72772" w:rsidP="00E72772">
            <w:pPr>
              <w:spacing w:after="0"/>
              <w:rPr>
                <w:rFonts w:ascii="Cambria" w:eastAsia="Cambria" w:hAnsi="Cambria"/>
                <w:sz w:val="20"/>
                <w:szCs w:val="20"/>
              </w:rPr>
            </w:pPr>
            <w:r w:rsidRPr="00E72772">
              <w:rPr>
                <w:rFonts w:ascii="Cambria" w:eastAsia="Cambria" w:hAnsi="Cambria"/>
                <w:sz w:val="20"/>
                <w:szCs w:val="20"/>
              </w:rPr>
              <w:t>Or go to</w:t>
            </w:r>
          </w:p>
          <w:p w14:paraId="29B74F12" w14:textId="1D1330DE" w:rsidR="00327FAE" w:rsidRPr="00E72772" w:rsidRDefault="00E72772" w:rsidP="00E72772">
            <w:pPr>
              <w:spacing w:after="0"/>
              <w:rPr>
                <w:sz w:val="20"/>
                <w:szCs w:val="20"/>
              </w:rPr>
            </w:pPr>
            <w:r w:rsidRPr="00E72772">
              <w:rPr>
                <w:rFonts w:ascii="Cambria" w:eastAsia="Cambria" w:hAnsi="Cambria"/>
                <w:sz w:val="20"/>
                <w:szCs w:val="20"/>
              </w:rPr>
              <w:t>https://ftp.ensembl.org/pub/current/fasta/</w:t>
            </w:r>
            <w:r w:rsidRPr="00E72772">
              <w:rPr>
                <w:rFonts w:ascii="Cambria" w:eastAsia="Cambria" w:hAnsi="Cambria"/>
                <w:b/>
                <w:bCs/>
                <w:color w:val="EE0000"/>
                <w:sz w:val="20"/>
                <w:szCs w:val="20"/>
              </w:rPr>
              <w:t>Organism</w:t>
            </w:r>
            <w:r w:rsidRPr="00E72772">
              <w:rPr>
                <w:rFonts w:ascii="Cambria" w:eastAsia="Cambria" w:hAnsi="Cambria"/>
                <w:sz w:val="20"/>
                <w:szCs w:val="20"/>
              </w:rPr>
              <w:t>/ncrna</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165F359" w14:textId="3193FFDF" w:rsidR="00327FAE" w:rsidRPr="00E72772" w:rsidRDefault="00327FAE" w:rsidP="00327FAE">
            <w:pPr>
              <w:jc w:val="center"/>
              <w:rPr>
                <w:rFonts w:ascii="Cambria" w:eastAsia="Cambria" w:hAnsi="Cambria"/>
                <w:sz w:val="20"/>
                <w:szCs w:val="20"/>
              </w:rPr>
            </w:pPr>
            <w:r w:rsidRPr="00E72772">
              <w:rPr>
                <w:rFonts w:ascii="Cambria" w:eastAsia="Cambria" w:hAnsi="Cambria"/>
                <w:sz w:val="20"/>
                <w:szCs w:val="20"/>
              </w:rPr>
              <w:t>File ending in</w:t>
            </w:r>
          </w:p>
          <w:p w14:paraId="786133D6" w14:textId="2F3579F2" w:rsidR="00327FAE" w:rsidRPr="00E72772" w:rsidRDefault="00327FAE" w:rsidP="00327FAE">
            <w:pPr>
              <w:jc w:val="center"/>
              <w:rPr>
                <w:rFonts w:ascii="Cambria" w:eastAsia="Cambria" w:hAnsi="Cambria"/>
                <w:sz w:val="20"/>
                <w:szCs w:val="20"/>
              </w:rPr>
            </w:pPr>
            <w:r w:rsidRPr="00E72772">
              <w:rPr>
                <w:rFonts w:ascii="Cambria" w:eastAsia="Cambria" w:hAnsi="Cambria"/>
                <w:sz w:val="20"/>
                <w:szCs w:val="20"/>
              </w:rPr>
              <w:t>*.ncrna.fa.gz</w:t>
            </w: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440E91D4" w14:textId="0526E5C2" w:rsidR="00327FAE" w:rsidRPr="00E72772" w:rsidRDefault="00E72772" w:rsidP="00706A39">
            <w:pPr>
              <w:spacing w:after="0"/>
              <w:rPr>
                <w:rFonts w:ascii="Calibri" w:eastAsia="Calibri" w:hAnsi="Calibri"/>
                <w:bCs/>
                <w:sz w:val="20"/>
                <w:szCs w:val="20"/>
              </w:rPr>
            </w:pPr>
            <w:r w:rsidRPr="00E72772">
              <w:rPr>
                <w:rFonts w:ascii="Calibri" w:eastAsia="Calibri" w:hAnsi="Calibri"/>
                <w:bCs/>
                <w:sz w:val="20"/>
                <w:szCs w:val="20"/>
              </w:rPr>
              <w:t>TrueProbes/data/DatabaseData/Blast_Databases/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6C307F" w:rsidRPr="006651AE" w14:paraId="61FBD511"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DE08C7E" w14:textId="77777777" w:rsidR="006C307F" w:rsidRPr="00E72772" w:rsidRDefault="006C307F" w:rsidP="00706A39">
            <w:pPr>
              <w:spacing w:after="0"/>
              <w:rPr>
                <w:sz w:val="20"/>
                <w:szCs w:val="20"/>
              </w:rPr>
            </w:pPr>
            <w:r w:rsidRPr="00E72772">
              <w:rPr>
                <w:sz w:val="20"/>
                <w:szCs w:val="20"/>
              </w:rPr>
              <w:t>GTF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038DE894" w14:textId="77777777" w:rsidR="006C307F" w:rsidRDefault="00E72772" w:rsidP="00E72772">
            <w:pPr>
              <w:spacing w:after="0"/>
              <w:rPr>
                <w:rFonts w:ascii="Cambria" w:eastAsia="Cambria" w:hAnsi="Cambria"/>
                <w:sz w:val="20"/>
                <w:szCs w:val="20"/>
              </w:rPr>
            </w:pPr>
            <w:r w:rsidRPr="00E72772">
              <w:rPr>
                <w:rFonts w:ascii="Cambria" w:eastAsia="Cambria" w:hAnsi="Cambria"/>
                <w:sz w:val="20"/>
                <w:szCs w:val="20"/>
              </w:rPr>
              <w:t>Click the link Gene Sets (GTF)</w:t>
            </w:r>
          </w:p>
          <w:p w14:paraId="044FE184"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078B2FF7" w14:textId="04467B3C" w:rsidR="00E72772" w:rsidRDefault="00E72772" w:rsidP="00E72772">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gtf/</w:t>
            </w:r>
            <w:r w:rsidRPr="00E72772">
              <w:rPr>
                <w:rFonts w:ascii="Cambria" w:eastAsia="Cambria" w:hAnsi="Cambria"/>
                <w:b/>
                <w:bCs/>
                <w:color w:val="EE0000"/>
              </w:rPr>
              <w:t>Organism</w:t>
            </w:r>
          </w:p>
          <w:p w14:paraId="333670C0" w14:textId="77777777" w:rsidR="00E72772" w:rsidRDefault="00E72772" w:rsidP="00E72772">
            <w:pPr>
              <w:spacing w:after="0"/>
              <w:rPr>
                <w:rFonts w:ascii="Cambria" w:eastAsia="Cambria" w:hAnsi="Cambria"/>
                <w:sz w:val="20"/>
                <w:szCs w:val="20"/>
              </w:rPr>
            </w:pPr>
            <w:r>
              <w:rPr>
                <w:rFonts w:ascii="Cambria" w:eastAsia="Cambria" w:hAnsi="Cambria"/>
                <w:sz w:val="20"/>
                <w:szCs w:val="20"/>
              </w:rPr>
              <w:lastRenderedPageBreak/>
              <w:t>Or go to</w:t>
            </w:r>
          </w:p>
          <w:p w14:paraId="698A5BB8" w14:textId="6B5FF6CE" w:rsidR="00E72772" w:rsidRPr="00E72772" w:rsidRDefault="00E72772" w:rsidP="00E72772">
            <w:pPr>
              <w:spacing w:after="0"/>
              <w:rPr>
                <w:rFonts w:ascii="Cambria" w:eastAsia="Cambria" w:hAnsi="Cambria"/>
                <w:sz w:val="20"/>
                <w:szCs w:val="20"/>
              </w:rPr>
            </w:pPr>
            <w:r w:rsidRPr="00E72772">
              <w:rPr>
                <w:rFonts w:ascii="Cambria" w:eastAsia="Cambria" w:hAnsi="Cambria"/>
                <w:sz w:val="20"/>
                <w:szCs w:val="20"/>
              </w:rPr>
              <w:t>https://ftp.ensembl.org/pub/current/</w:t>
            </w:r>
            <w:r>
              <w:rPr>
                <w:rFonts w:ascii="Cambria" w:eastAsia="Cambria" w:hAnsi="Cambria"/>
                <w:sz w:val="20"/>
                <w:szCs w:val="20"/>
              </w:rPr>
              <w:t>gtf</w:t>
            </w:r>
            <w:r w:rsidRPr="00E72772">
              <w:rPr>
                <w:rFonts w:ascii="Cambria" w:eastAsia="Cambria" w:hAnsi="Cambria"/>
                <w:sz w:val="20"/>
                <w:szCs w:val="20"/>
              </w:rPr>
              <w:t>/</w:t>
            </w:r>
            <w:r w:rsidRPr="00E72772">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9C13A80" w14:textId="64EE1C23" w:rsidR="00E72772" w:rsidRDefault="00E72772" w:rsidP="00E72772">
            <w:pPr>
              <w:spacing w:after="0"/>
              <w:jc w:val="center"/>
              <w:rPr>
                <w:rFonts w:ascii="Cambria" w:eastAsia="Cambria" w:hAnsi="Cambria"/>
                <w:sz w:val="20"/>
                <w:szCs w:val="20"/>
              </w:rPr>
            </w:pPr>
            <w:r w:rsidRPr="00E72772">
              <w:rPr>
                <w:rFonts w:ascii="Cambria" w:eastAsia="Cambria" w:hAnsi="Cambria"/>
                <w:sz w:val="20"/>
                <w:szCs w:val="20"/>
              </w:rPr>
              <w:lastRenderedPageBreak/>
              <w:t>File ending in</w:t>
            </w:r>
          </w:p>
          <w:p w14:paraId="57F82E24" w14:textId="77777777" w:rsidR="00E72772" w:rsidRDefault="00E72772" w:rsidP="00E72772">
            <w:pPr>
              <w:spacing w:after="0"/>
              <w:jc w:val="center"/>
              <w:rPr>
                <w:rFonts w:ascii="Cambria" w:eastAsia="Cambria" w:hAnsi="Cambria"/>
                <w:sz w:val="20"/>
                <w:szCs w:val="20"/>
              </w:rPr>
            </w:pPr>
          </w:p>
          <w:p w14:paraId="3F49D8A0" w14:textId="50150D60" w:rsidR="00E72772" w:rsidRPr="00E72772" w:rsidRDefault="00E72772" w:rsidP="00E72772">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.gtf.gz</w:t>
            </w:r>
          </w:p>
          <w:p w14:paraId="32ADB36B" w14:textId="77777777"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7D05C8F8" w14:textId="0E7911A3" w:rsidR="006C307F" w:rsidRPr="00E72772" w:rsidRDefault="006C307F" w:rsidP="00706A39">
            <w:pPr>
              <w:spacing w:after="0"/>
              <w:rPr>
                <w:bCs/>
                <w:sz w:val="20"/>
                <w:szCs w:val="20"/>
              </w:rPr>
            </w:pPr>
            <w:r w:rsidRPr="00E72772">
              <w:rPr>
                <w:rFonts w:ascii="Calibri" w:eastAsia="Calibri" w:hAnsi="Calibri"/>
                <w:bCs/>
                <w:sz w:val="20"/>
                <w:szCs w:val="20"/>
              </w:rPr>
              <w:t>TrueProbes/data/DatabaseData/GTF_Databases/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6C307F" w:rsidRPr="006651AE" w14:paraId="7546B366"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1529DA80" w14:textId="77777777" w:rsidR="006C307F" w:rsidRPr="00E72772" w:rsidRDefault="006C307F" w:rsidP="00706A39">
            <w:pPr>
              <w:spacing w:after="0"/>
              <w:rPr>
                <w:sz w:val="20"/>
                <w:szCs w:val="20"/>
              </w:rPr>
            </w:pPr>
            <w:r w:rsidRPr="00E72772">
              <w:rPr>
                <w:sz w:val="20"/>
                <w:szCs w:val="20"/>
              </w:rPr>
              <w:t>GFF Database</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04CC08DF" w14:textId="6A815110" w:rsidR="00E72772" w:rsidRDefault="00E72772" w:rsidP="00E72772">
            <w:pPr>
              <w:spacing w:after="0"/>
              <w:rPr>
                <w:rFonts w:ascii="Cambria" w:eastAsia="Cambria" w:hAnsi="Cambria"/>
                <w:sz w:val="20"/>
                <w:szCs w:val="20"/>
              </w:rPr>
            </w:pPr>
            <w:r w:rsidRPr="00E72772">
              <w:rPr>
                <w:rFonts w:ascii="Cambria" w:eastAsia="Cambria" w:hAnsi="Cambria"/>
                <w:sz w:val="20"/>
                <w:szCs w:val="20"/>
              </w:rPr>
              <w:t>Click the link Gene Sets (G</w:t>
            </w:r>
            <w:r>
              <w:rPr>
                <w:rFonts w:ascii="Cambria" w:eastAsia="Cambria" w:hAnsi="Cambria"/>
                <w:sz w:val="20"/>
                <w:szCs w:val="20"/>
              </w:rPr>
              <w:t>FF3</w:t>
            </w:r>
            <w:r w:rsidRPr="00E72772">
              <w:rPr>
                <w:rFonts w:ascii="Cambria" w:eastAsia="Cambria" w:hAnsi="Cambria"/>
                <w:sz w:val="20"/>
                <w:szCs w:val="20"/>
              </w:rPr>
              <w:t>)</w:t>
            </w:r>
          </w:p>
          <w:p w14:paraId="227CF987"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2F7D7175" w14:textId="3BECA29B" w:rsidR="00E72772" w:rsidRDefault="00E72772" w:rsidP="00E72772">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gff3/</w:t>
            </w:r>
            <w:r w:rsidRPr="00E72772">
              <w:rPr>
                <w:rFonts w:ascii="Cambria" w:eastAsia="Cambria" w:hAnsi="Cambria"/>
                <w:b/>
                <w:bCs/>
                <w:color w:val="EE0000"/>
              </w:rPr>
              <w:t>Organism</w:t>
            </w:r>
          </w:p>
          <w:p w14:paraId="7A765EEE"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6546655A" w14:textId="26308B0A" w:rsidR="006C307F" w:rsidRPr="00E72772" w:rsidRDefault="00E72772" w:rsidP="00E72772">
            <w:pPr>
              <w:spacing w:after="0"/>
              <w:rPr>
                <w:rFonts w:ascii="Calibri" w:eastAsia="Calibri" w:hAnsi="Calibri"/>
                <w:bCs/>
                <w:sz w:val="20"/>
                <w:szCs w:val="20"/>
              </w:rPr>
            </w:pPr>
            <w:r w:rsidRPr="00E72772">
              <w:rPr>
                <w:rFonts w:ascii="Cambria" w:eastAsia="Cambria" w:hAnsi="Cambria"/>
                <w:sz w:val="20"/>
                <w:szCs w:val="20"/>
              </w:rPr>
              <w:t>https://ftp.ensembl.org/pub/current/</w:t>
            </w:r>
            <w:r>
              <w:rPr>
                <w:rFonts w:ascii="Cambria" w:eastAsia="Cambria" w:hAnsi="Cambria"/>
                <w:sz w:val="20"/>
                <w:szCs w:val="20"/>
              </w:rPr>
              <w:t>gff3</w:t>
            </w:r>
            <w:r w:rsidRPr="00E72772">
              <w:rPr>
                <w:rFonts w:ascii="Cambria" w:eastAsia="Cambria" w:hAnsi="Cambria"/>
                <w:sz w:val="20"/>
                <w:szCs w:val="20"/>
              </w:rPr>
              <w:t>/</w:t>
            </w:r>
            <w:r w:rsidRPr="00E72772">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353A27FB" w14:textId="77777777" w:rsidR="00E72772" w:rsidRDefault="00E72772" w:rsidP="00E72772">
            <w:pPr>
              <w:spacing w:after="0"/>
              <w:jc w:val="center"/>
              <w:rPr>
                <w:rFonts w:ascii="Cambria" w:eastAsia="Cambria" w:hAnsi="Cambria"/>
                <w:sz w:val="20"/>
                <w:szCs w:val="20"/>
              </w:rPr>
            </w:pPr>
            <w:r w:rsidRPr="00E72772">
              <w:rPr>
                <w:rFonts w:ascii="Cambria" w:eastAsia="Cambria" w:hAnsi="Cambria"/>
                <w:sz w:val="20"/>
                <w:szCs w:val="20"/>
              </w:rPr>
              <w:t>File ending in</w:t>
            </w:r>
          </w:p>
          <w:p w14:paraId="131C96F0" w14:textId="77777777" w:rsidR="00E72772" w:rsidRDefault="00E72772" w:rsidP="00E72772">
            <w:pPr>
              <w:spacing w:after="0"/>
              <w:jc w:val="center"/>
              <w:rPr>
                <w:rFonts w:ascii="Cambria" w:eastAsia="Cambria" w:hAnsi="Cambria"/>
                <w:sz w:val="20"/>
                <w:szCs w:val="20"/>
              </w:rPr>
            </w:pPr>
          </w:p>
          <w:p w14:paraId="4AD724FE" w14:textId="18CC93B8" w:rsidR="00E72772" w:rsidRPr="00E72772" w:rsidRDefault="00E72772" w:rsidP="00E72772">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.g</w:t>
            </w:r>
            <w:r>
              <w:rPr>
                <w:rFonts w:ascii="Cambria" w:eastAsia="Cambria" w:hAnsi="Cambria"/>
                <w:sz w:val="20"/>
                <w:szCs w:val="20"/>
              </w:rPr>
              <w:t>ff3</w:t>
            </w:r>
            <w:r w:rsidRPr="00E72772">
              <w:rPr>
                <w:rFonts w:ascii="Cambria" w:eastAsia="Cambria" w:hAnsi="Cambria"/>
                <w:sz w:val="20"/>
                <w:szCs w:val="20"/>
              </w:rPr>
              <w:t>.gz</w:t>
            </w:r>
          </w:p>
          <w:p w14:paraId="512B2EC4" w14:textId="7BED9A53"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5B0F4E96" w14:textId="55A65243" w:rsidR="006C307F" w:rsidRPr="00E72772" w:rsidRDefault="006C307F" w:rsidP="00706A39">
            <w:pPr>
              <w:spacing w:after="0"/>
              <w:rPr>
                <w:bCs/>
                <w:sz w:val="20"/>
                <w:szCs w:val="20"/>
              </w:rPr>
            </w:pPr>
            <w:r w:rsidRPr="00E72772">
              <w:rPr>
                <w:rFonts w:ascii="Calibri" w:eastAsia="Calibri" w:hAnsi="Calibri"/>
                <w:bCs/>
                <w:sz w:val="20"/>
                <w:szCs w:val="20"/>
              </w:rPr>
              <w:t>TrueProbes/data/DatabaseData/GFF3_Databases/</w:t>
            </w:r>
            <w:r w:rsidRPr="00E72772">
              <w:rPr>
                <w:rFonts w:ascii="Calibri" w:eastAsia="Calibri" w:hAnsi="Calibri"/>
                <w:b/>
                <w:color w:val="EE0000"/>
                <w:sz w:val="20"/>
                <w:szCs w:val="20"/>
              </w:rPr>
              <w:t>Organism</w:t>
            </w:r>
            <w:r w:rsidRPr="00E72772">
              <w:rPr>
                <w:rFonts w:ascii="Calibri" w:eastAsia="Calibri" w:hAnsi="Calibri"/>
                <w:bCs/>
                <w:sz w:val="20"/>
                <w:szCs w:val="20"/>
              </w:rPr>
              <w:t>/EMBL_EBI</w:t>
            </w:r>
          </w:p>
        </w:tc>
      </w:tr>
      <w:tr w:rsidR="006C307F" w:rsidRPr="006651AE" w14:paraId="2DC45EEC" w14:textId="77777777" w:rsidTr="006C307F">
        <w:tc>
          <w:tcPr>
            <w:tcW w:w="170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345D37E8" w14:textId="0878287E" w:rsidR="006C307F" w:rsidRPr="00E72772" w:rsidRDefault="00E72772" w:rsidP="00706A39">
            <w:pPr>
              <w:spacing w:after="0"/>
              <w:rPr>
                <w:sz w:val="20"/>
                <w:szCs w:val="20"/>
              </w:rPr>
            </w:pPr>
            <w:r>
              <w:rPr>
                <w:sz w:val="20"/>
                <w:szCs w:val="20"/>
              </w:rPr>
              <w:t>EMBL to NCBI RefSeq</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051154B" w14:textId="13D9ED3C" w:rsidR="00E72772" w:rsidRDefault="00E72772" w:rsidP="00E72772">
            <w:pPr>
              <w:spacing w:after="0"/>
              <w:rPr>
                <w:rFonts w:ascii="Cambria" w:eastAsia="Cambria" w:hAnsi="Cambria"/>
                <w:sz w:val="20"/>
                <w:szCs w:val="20"/>
              </w:rPr>
            </w:pPr>
            <w:r w:rsidRPr="00E72772">
              <w:rPr>
                <w:rFonts w:ascii="Cambria" w:eastAsia="Cambria" w:hAnsi="Cambria"/>
                <w:sz w:val="20"/>
                <w:szCs w:val="20"/>
              </w:rPr>
              <w:t xml:space="preserve">Click the link </w:t>
            </w:r>
            <w:r w:rsidR="009E2361">
              <w:rPr>
                <w:rFonts w:ascii="Cambria" w:eastAsia="Cambria" w:hAnsi="Cambria"/>
                <w:sz w:val="20"/>
                <w:szCs w:val="20"/>
              </w:rPr>
              <w:t xml:space="preserve">to </w:t>
            </w:r>
            <w:r>
              <w:rPr>
                <w:rFonts w:ascii="Cambria" w:eastAsia="Cambria" w:hAnsi="Cambria"/>
                <w:sz w:val="20"/>
                <w:szCs w:val="20"/>
              </w:rPr>
              <w:t>other annotations (TSV)</w:t>
            </w:r>
          </w:p>
          <w:p w14:paraId="51AABAA2"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1DC6B145" w14:textId="39694457" w:rsidR="00E72772" w:rsidRDefault="00E72772" w:rsidP="00E72772">
            <w:pPr>
              <w:spacing w:after="0"/>
            </w:pPr>
            <w:r>
              <w:rPr>
                <w:rFonts w:ascii="Cambria" w:eastAsia="Cambria" w:hAnsi="Cambria"/>
              </w:rPr>
              <w:t>https://ftp.ensembl.org/pub/</w:t>
            </w:r>
            <w:r w:rsidRPr="00E72772">
              <w:rPr>
                <w:rFonts w:ascii="Cambria" w:eastAsia="Cambria" w:hAnsi="Cambria"/>
                <w:b/>
                <w:bCs/>
                <w:color w:val="EE0000"/>
              </w:rPr>
              <w:t>release-#</w:t>
            </w:r>
            <w:r w:rsidRPr="00E72772">
              <w:rPr>
                <w:rFonts w:ascii="Cambria" w:eastAsia="Cambria" w:hAnsi="Cambria"/>
              </w:rPr>
              <w:t>/</w:t>
            </w:r>
            <w:r>
              <w:rPr>
                <w:rFonts w:ascii="Cambria" w:eastAsia="Cambria" w:hAnsi="Cambria"/>
              </w:rPr>
              <w:t>tsv/</w:t>
            </w:r>
            <w:r w:rsidRPr="00E72772">
              <w:rPr>
                <w:rFonts w:ascii="Cambria" w:eastAsia="Cambria" w:hAnsi="Cambria"/>
                <w:b/>
                <w:bCs/>
                <w:color w:val="EE0000"/>
              </w:rPr>
              <w:t>Organism</w:t>
            </w:r>
          </w:p>
          <w:p w14:paraId="6A8B646D" w14:textId="77777777" w:rsidR="00E72772" w:rsidRDefault="00E72772" w:rsidP="00E72772">
            <w:pPr>
              <w:spacing w:after="0"/>
              <w:rPr>
                <w:rFonts w:ascii="Cambria" w:eastAsia="Cambria" w:hAnsi="Cambria"/>
                <w:sz w:val="20"/>
                <w:szCs w:val="20"/>
              </w:rPr>
            </w:pPr>
            <w:r>
              <w:rPr>
                <w:rFonts w:ascii="Cambria" w:eastAsia="Cambria" w:hAnsi="Cambria"/>
                <w:sz w:val="20"/>
                <w:szCs w:val="20"/>
              </w:rPr>
              <w:t>Or go to</w:t>
            </w:r>
          </w:p>
          <w:p w14:paraId="349D60D2" w14:textId="267900CB" w:rsidR="006C307F" w:rsidRPr="00E72772" w:rsidRDefault="00E72772" w:rsidP="00E72772">
            <w:pPr>
              <w:spacing w:after="0"/>
              <w:rPr>
                <w:rFonts w:ascii="Calibri" w:eastAsia="Calibri" w:hAnsi="Calibri"/>
                <w:bCs/>
                <w:sz w:val="20"/>
                <w:szCs w:val="20"/>
              </w:rPr>
            </w:pPr>
            <w:r w:rsidRPr="00E72772">
              <w:rPr>
                <w:rFonts w:ascii="Cambria" w:eastAsia="Cambria" w:hAnsi="Cambria"/>
                <w:sz w:val="20"/>
                <w:szCs w:val="20"/>
              </w:rPr>
              <w:t>https://ftp.ensembl.org/pub/current/</w:t>
            </w:r>
            <w:r>
              <w:rPr>
                <w:rFonts w:ascii="Cambria" w:eastAsia="Cambria" w:hAnsi="Cambria"/>
                <w:sz w:val="20"/>
                <w:szCs w:val="20"/>
              </w:rPr>
              <w:t>tsv</w:t>
            </w:r>
            <w:r w:rsidRPr="00E72772">
              <w:rPr>
                <w:rFonts w:ascii="Cambria" w:eastAsia="Cambria" w:hAnsi="Cambria"/>
                <w:sz w:val="20"/>
                <w:szCs w:val="20"/>
              </w:rPr>
              <w:t>/</w:t>
            </w:r>
            <w:r w:rsidRPr="00E72772">
              <w:rPr>
                <w:rFonts w:ascii="Cambria" w:eastAsia="Cambria" w:hAnsi="Cambria"/>
                <w:b/>
                <w:bCs/>
                <w:color w:val="EE0000"/>
                <w:sz w:val="20"/>
                <w:szCs w:val="20"/>
              </w:rPr>
              <w:t>Organism</w:t>
            </w:r>
          </w:p>
        </w:tc>
        <w:tc>
          <w:tcPr>
            <w:tcW w:w="3510" w:type="dxa"/>
            <w:tcBorders>
              <w:top w:val="single" w:sz="8" w:space="0" w:color="D1D9E0"/>
              <w:left w:val="single" w:sz="8" w:space="0" w:color="D1D9E0"/>
              <w:bottom w:val="single" w:sz="8" w:space="0" w:color="D1D9E0"/>
              <w:right w:val="single" w:sz="8" w:space="0" w:color="D1D9E0"/>
            </w:tcBorders>
            <w:shd w:val="clear" w:color="auto" w:fill="FFFFFF"/>
          </w:tcPr>
          <w:p w14:paraId="55480A8D" w14:textId="77777777" w:rsidR="00E72772" w:rsidRDefault="00E72772" w:rsidP="00E72772">
            <w:pPr>
              <w:spacing w:after="0"/>
              <w:jc w:val="center"/>
              <w:rPr>
                <w:rFonts w:ascii="Cambria" w:eastAsia="Cambria" w:hAnsi="Cambria"/>
                <w:sz w:val="20"/>
                <w:szCs w:val="20"/>
              </w:rPr>
            </w:pPr>
            <w:r w:rsidRPr="00E72772">
              <w:rPr>
                <w:rFonts w:ascii="Cambria" w:eastAsia="Cambria" w:hAnsi="Cambria"/>
                <w:sz w:val="20"/>
                <w:szCs w:val="20"/>
              </w:rPr>
              <w:t>File ending in</w:t>
            </w:r>
          </w:p>
          <w:p w14:paraId="47C9A800" w14:textId="77777777" w:rsidR="00E72772" w:rsidRDefault="00E72772" w:rsidP="00E72772">
            <w:pPr>
              <w:spacing w:after="0"/>
              <w:jc w:val="center"/>
              <w:rPr>
                <w:rFonts w:ascii="Cambria" w:eastAsia="Cambria" w:hAnsi="Cambria"/>
                <w:sz w:val="20"/>
                <w:szCs w:val="20"/>
              </w:rPr>
            </w:pPr>
          </w:p>
          <w:p w14:paraId="1E3EED9B" w14:textId="1E162E58" w:rsidR="00E72772" w:rsidRPr="00E72772" w:rsidRDefault="00E72772" w:rsidP="00E72772">
            <w:pPr>
              <w:spacing w:after="0"/>
              <w:jc w:val="center"/>
              <w:rPr>
                <w:sz w:val="20"/>
                <w:szCs w:val="20"/>
              </w:rPr>
            </w:pPr>
            <w:r>
              <w:rPr>
                <w:rFonts w:ascii="Cambria" w:eastAsia="Cambria" w:hAnsi="Cambria"/>
                <w:sz w:val="20"/>
                <w:szCs w:val="20"/>
              </w:rPr>
              <w:t>*.</w:t>
            </w:r>
            <w:r w:rsidRPr="00E72772">
              <w:rPr>
                <w:rFonts w:ascii="Cambria" w:eastAsia="Cambria" w:hAnsi="Cambria"/>
                <w:b/>
                <w:bCs/>
                <w:color w:val="EE0000"/>
                <w:sz w:val="20"/>
                <w:szCs w:val="20"/>
              </w:rPr>
              <w:t>#</w:t>
            </w:r>
            <w:r w:rsidRPr="00E72772">
              <w:rPr>
                <w:rFonts w:ascii="Cambria" w:eastAsia="Cambria" w:hAnsi="Cambria"/>
                <w:sz w:val="20"/>
                <w:szCs w:val="20"/>
              </w:rPr>
              <w:t>.</w:t>
            </w:r>
            <w:r>
              <w:rPr>
                <w:rFonts w:ascii="Cambria" w:eastAsia="Cambria" w:hAnsi="Cambria"/>
                <w:sz w:val="20"/>
                <w:szCs w:val="20"/>
              </w:rPr>
              <w:t>refseq.tsv</w:t>
            </w:r>
            <w:r w:rsidRPr="00E72772">
              <w:rPr>
                <w:rFonts w:ascii="Cambria" w:eastAsia="Cambria" w:hAnsi="Cambria"/>
                <w:sz w:val="20"/>
                <w:szCs w:val="20"/>
              </w:rPr>
              <w:t>.gz</w:t>
            </w:r>
          </w:p>
          <w:p w14:paraId="2B426FF9" w14:textId="58AB09A2" w:rsidR="006C307F" w:rsidRPr="00E72772" w:rsidRDefault="006C307F" w:rsidP="00706A39">
            <w:pPr>
              <w:spacing w:after="0"/>
              <w:rPr>
                <w:rFonts w:ascii="Calibri" w:eastAsia="Calibri" w:hAnsi="Calibri"/>
                <w:bCs/>
                <w:sz w:val="20"/>
                <w:szCs w:val="20"/>
              </w:rPr>
            </w:pPr>
          </w:p>
        </w:tc>
        <w:tc>
          <w:tcPr>
            <w:tcW w:w="3410"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tcPr>
          <w:p w14:paraId="03389BF9" w14:textId="0D0E90C3" w:rsidR="006C307F" w:rsidRPr="00E72772" w:rsidRDefault="00E72772" w:rsidP="00706A39">
            <w:pPr>
              <w:spacing w:after="0"/>
              <w:rPr>
                <w:bCs/>
                <w:sz w:val="20"/>
                <w:szCs w:val="20"/>
              </w:rPr>
            </w:pPr>
            <w:r w:rsidRPr="00E72772">
              <w:rPr>
                <w:rFonts w:ascii="Cambria" w:eastAsia="Cambria" w:hAnsi="Cambria"/>
                <w:sz w:val="20"/>
                <w:szCs w:val="20"/>
              </w:rPr>
              <w:t>TrueProbes/data/DatabaseData/ENSEMBL_NCBI_StableIDs/</w:t>
            </w:r>
          </w:p>
        </w:tc>
      </w:tr>
    </w:tbl>
    <w:p w14:paraId="59176125" w14:textId="7BFBDB91" w:rsidR="00434D80" w:rsidRDefault="00434D80" w:rsidP="00434D80">
      <w:pPr>
        <w:pStyle w:val="Heading2"/>
      </w:pPr>
      <w:r>
        <w:t>Settings Specification</w:t>
      </w:r>
    </w:p>
    <w:p w14:paraId="4A886C80" w14:textId="24924544" w:rsidR="00794764" w:rsidRDefault="009D5486" w:rsidP="00794764">
      <w:pPr>
        <w:ind w:firstLine="720"/>
      </w:pPr>
      <w:r w:rsidRPr="009B15C6">
        <w:t xml:space="preserve">Update Parameter Files with </w:t>
      </w:r>
      <w:r>
        <w:t xml:space="preserve">the </w:t>
      </w:r>
      <w:r w:rsidRPr="009B15C6">
        <w:t xml:space="preserve">locations of </w:t>
      </w:r>
      <w:r>
        <w:t xml:space="preserve">the </w:t>
      </w:r>
      <w:r w:rsidRPr="009B15C6">
        <w:t xml:space="preserve">newly added </w:t>
      </w:r>
      <w:r>
        <w:t>files</w:t>
      </w:r>
      <w:r w:rsidR="0012094F">
        <w:t>.</w:t>
      </w:r>
    </w:p>
    <w:p w14:paraId="0D009697" w14:textId="77777777" w:rsidR="0012094F" w:rsidRDefault="0012094F" w:rsidP="0012094F">
      <w:pPr>
        <w:ind w:left="720"/>
      </w:pPr>
      <w:r w:rsidRPr="009B15C6">
        <w:t>Add any organism reference gene expression files, schema, and column names to GeneExpressionDataFileLocation.xml: [XML File with location of all gene expression files, schema, and sample label for all reference gene expression desired in design]</w:t>
      </w:r>
    </w:p>
    <w:p w14:paraId="4A6DDCFC" w14:textId="0DEA2490" w:rsidR="00794764" w:rsidRDefault="00794764" w:rsidP="00794764">
      <w:pPr>
        <w:pStyle w:val="Heading3"/>
      </w:pPr>
      <w:r>
        <w:t>Update Database Locations XML File</w:t>
      </w:r>
    </w:p>
    <w:p w14:paraId="2DCAAA18" w14:textId="5F1AA496" w:rsidR="0012094F" w:rsidRDefault="009B15C6" w:rsidP="0012094F">
      <w:pPr>
        <w:ind w:firstLine="720"/>
      </w:pPr>
      <w:r w:rsidRPr="009B15C6">
        <w:t>Add organism file locations to DatabaseLocations.xml: [XML File with location of all database files needed in design when using NCBI or ENSEMBL reference genome, for any potential organism designed against]</w:t>
      </w:r>
      <w:r w:rsidR="0012094F">
        <w:t xml:space="preserve"> and information for</w:t>
      </w:r>
      <w:r w:rsidR="0012094F" w:rsidRPr="009B15C6">
        <w:t xml:space="preserve"> </w:t>
      </w:r>
      <w:r w:rsidR="0012094F">
        <w:t>converting</w:t>
      </w:r>
      <w:r w:rsidR="0012094F" w:rsidRPr="009B15C6">
        <w:t xml:space="preserve"> between Gene Expression Data Annotated using NCBI or ENSEMBL</w:t>
      </w:r>
      <w:r w:rsidR="0012094F">
        <w:t>,</w:t>
      </w:r>
      <w:r w:rsidR="0012094F" w:rsidRPr="009B15C6">
        <w:t xml:space="preserve"> when using a different reference type</w:t>
      </w:r>
      <w:r w:rsidR="0012094F">
        <w:t>,</w:t>
      </w:r>
      <w:r w:rsidR="0012094F" w:rsidRPr="009B15C6">
        <w:t xml:space="preserve"> get </w:t>
      </w:r>
      <w:r w:rsidR="0012094F">
        <w:t xml:space="preserve">the </w:t>
      </w:r>
      <w:r w:rsidR="0012094F" w:rsidRPr="009B15C6">
        <w:t>conversion file from ENSEMBL</w:t>
      </w:r>
      <w:r w:rsidR="0012094F">
        <w:t xml:space="preserve"> Other Annotations RefSeq TSV (</w:t>
      </w:r>
      <w:hyperlink r:id="rId16" w:history="1">
        <w:r w:rsidR="0012094F" w:rsidRPr="00A359D9">
          <w:rPr>
            <w:rStyle w:val="Hyperlink"/>
          </w:rPr>
          <w:t>https://useast.ensembl.org/info/data/ftp/index.html</w:t>
        </w:r>
      </w:hyperlink>
      <w:r w:rsidR="0012094F">
        <w:t>)</w:t>
      </w:r>
    </w:p>
    <w:p w14:paraId="6D91FCC5" w14:textId="77777777" w:rsidR="0012094F" w:rsidRDefault="0012094F" w:rsidP="00A96DB5">
      <w:pPr>
        <w:pStyle w:val="Heading4"/>
      </w:pPr>
      <w:r>
        <w:t>EMBL to NCBI</w:t>
      </w:r>
    </w:p>
    <w:tbl>
      <w:tblPr>
        <w:tblpPr w:leftFromText="180" w:rightFromText="180" w:vertAnchor="text" w:horzAnchor="margin" w:tblpX="-550" w:tblpY="156"/>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794"/>
        <w:gridCol w:w="8016"/>
      </w:tblGrid>
      <w:tr w:rsidR="0012094F" w:rsidRPr="00660DEA" w14:paraId="19859C00" w14:textId="77777777" w:rsidTr="0012094F">
        <w:tc>
          <w:tcPr>
            <w:tcW w:w="179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49AF1DA" w14:textId="77777777" w:rsidR="0012094F" w:rsidRPr="00660DEA" w:rsidRDefault="0012094F" w:rsidP="0012094F">
            <w:pPr>
              <w:spacing w:after="0"/>
              <w:rPr>
                <w:b/>
                <w:bCs/>
                <w:sz w:val="20"/>
                <w:szCs w:val="20"/>
              </w:rPr>
            </w:pPr>
            <w:r w:rsidRPr="00660DEA">
              <w:rPr>
                <w:b/>
                <w:bCs/>
                <w:sz w:val="20"/>
                <w:szCs w:val="20"/>
              </w:rPr>
              <w:t>Name</w:t>
            </w:r>
          </w:p>
        </w:tc>
        <w:tc>
          <w:tcPr>
            <w:tcW w:w="801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73CFB69" w14:textId="1D3F9F12" w:rsidR="0012094F" w:rsidRPr="00660DEA" w:rsidRDefault="0012094F" w:rsidP="0012094F">
            <w:pPr>
              <w:spacing w:after="0"/>
              <w:rPr>
                <w:b/>
                <w:bCs/>
                <w:sz w:val="20"/>
                <w:szCs w:val="20"/>
              </w:rPr>
            </w:pPr>
            <w:r>
              <w:rPr>
                <w:b/>
                <w:bCs/>
                <w:sz w:val="20"/>
                <w:szCs w:val="20"/>
              </w:rPr>
              <w:t>Entry</w:t>
            </w:r>
          </w:p>
        </w:tc>
      </w:tr>
      <w:tr w:rsidR="0012094F" w:rsidRPr="00660DEA" w14:paraId="7753959B" w14:textId="77777777" w:rsidTr="0012094F">
        <w:tc>
          <w:tcPr>
            <w:tcW w:w="179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5BE6FF6" w14:textId="77777777" w:rsidR="0012094F" w:rsidRPr="00660DEA" w:rsidRDefault="0012094F" w:rsidP="0012094F">
            <w:pPr>
              <w:spacing w:after="0"/>
              <w:rPr>
                <w:sz w:val="20"/>
                <w:szCs w:val="20"/>
              </w:rPr>
            </w:pPr>
            <w:r w:rsidRPr="00660DEA">
              <w:rPr>
                <w:sz w:val="20"/>
                <w:szCs w:val="20"/>
              </w:rPr>
              <w:t>Organism</w:t>
            </w:r>
          </w:p>
        </w:tc>
        <w:tc>
          <w:tcPr>
            <w:tcW w:w="801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5DA008A" w14:textId="4AB22413" w:rsidR="0012094F" w:rsidRPr="00660DEA" w:rsidRDefault="0012094F" w:rsidP="0012094F">
            <w:pPr>
              <w:spacing w:after="0"/>
              <w:rPr>
                <w:sz w:val="20"/>
                <w:szCs w:val="20"/>
              </w:rPr>
            </w:pPr>
            <w:r w:rsidRPr="00794764">
              <w:rPr>
                <w:b/>
                <w:bCs/>
                <w:color w:val="EE0000"/>
                <w:sz w:val="20"/>
                <w:szCs w:val="20"/>
              </w:rPr>
              <w:t>Organism</w:t>
            </w:r>
          </w:p>
        </w:tc>
      </w:tr>
      <w:tr w:rsidR="0012094F" w:rsidRPr="00660DEA" w14:paraId="0385705F" w14:textId="77777777" w:rsidTr="0012094F">
        <w:tc>
          <w:tcPr>
            <w:tcW w:w="179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C9F5597" w14:textId="77777777" w:rsidR="0012094F" w:rsidRPr="00660DEA" w:rsidRDefault="0012094F" w:rsidP="0012094F">
            <w:pPr>
              <w:spacing w:after="0"/>
              <w:rPr>
                <w:sz w:val="20"/>
                <w:szCs w:val="20"/>
              </w:rPr>
            </w:pPr>
            <w:r w:rsidRPr="00660DEA">
              <w:rPr>
                <w:sz w:val="20"/>
                <w:szCs w:val="20"/>
              </w:rPr>
              <w:t>Stable</w:t>
            </w:r>
            <w:r>
              <w:rPr>
                <w:sz w:val="20"/>
                <w:szCs w:val="20"/>
              </w:rPr>
              <w:t xml:space="preserve"> </w:t>
            </w:r>
            <w:r w:rsidRPr="00660DEA">
              <w:rPr>
                <w:sz w:val="20"/>
                <w:szCs w:val="20"/>
              </w:rPr>
              <w:t>IDs</w:t>
            </w:r>
          </w:p>
        </w:tc>
        <w:tc>
          <w:tcPr>
            <w:tcW w:w="801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7A36C7A" w14:textId="419BC89F" w:rsidR="0012094F" w:rsidRPr="00660DEA" w:rsidRDefault="0012094F" w:rsidP="0012094F">
            <w:pPr>
              <w:spacing w:after="0"/>
              <w:rPr>
                <w:sz w:val="20"/>
                <w:szCs w:val="20"/>
              </w:rPr>
            </w:pPr>
            <w:r>
              <w:rPr>
                <w:sz w:val="20"/>
                <w:szCs w:val="20"/>
              </w:rPr>
              <w:t>Data/DatabaseData/ENSEMBL_Stable_IDs/</w:t>
            </w:r>
            <w:r w:rsidRPr="0012094F">
              <w:rPr>
                <w:b/>
                <w:bCs/>
                <w:color w:val="EE0000"/>
                <w:sz w:val="20"/>
                <w:szCs w:val="20"/>
              </w:rPr>
              <w:t>*</w:t>
            </w:r>
            <w:r>
              <w:rPr>
                <w:sz w:val="20"/>
                <w:szCs w:val="20"/>
              </w:rPr>
              <w:t>.refseq.tsv</w:t>
            </w:r>
          </w:p>
        </w:tc>
      </w:tr>
    </w:tbl>
    <w:p w14:paraId="25E10020" w14:textId="6CC3C66C" w:rsidR="00794764" w:rsidRPr="0011584B" w:rsidRDefault="00794764" w:rsidP="00A96DB5">
      <w:pPr>
        <w:pStyle w:val="Heading4"/>
      </w:pPr>
      <w:r>
        <w:t>EMBL</w:t>
      </w:r>
    </w:p>
    <w:tbl>
      <w:tblPr>
        <w:tblW w:w="9990" w:type="dxa"/>
        <w:tblInd w:w="-640" w:type="dxa"/>
        <w:tblCellMar>
          <w:top w:w="15" w:type="dxa"/>
          <w:left w:w="15" w:type="dxa"/>
          <w:bottom w:w="15" w:type="dxa"/>
          <w:right w:w="15" w:type="dxa"/>
        </w:tblCellMar>
        <w:tblLook w:val="04A0" w:firstRow="1" w:lastRow="0" w:firstColumn="1" w:lastColumn="0" w:noHBand="0" w:noVBand="1"/>
      </w:tblPr>
      <w:tblGrid>
        <w:gridCol w:w="1684"/>
        <w:gridCol w:w="8364"/>
      </w:tblGrid>
      <w:tr w:rsidR="00794764" w:rsidRPr="0011584B" w14:paraId="07E3EF72"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3CE985A" w14:textId="77777777" w:rsidR="00794764" w:rsidRPr="0011584B" w:rsidRDefault="00794764" w:rsidP="007B0492">
            <w:pPr>
              <w:spacing w:after="0"/>
              <w:rPr>
                <w:b/>
                <w:bCs/>
                <w:sz w:val="20"/>
                <w:szCs w:val="20"/>
              </w:rPr>
            </w:pPr>
            <w:r w:rsidRPr="0011584B">
              <w:rPr>
                <w:b/>
                <w:bCs/>
                <w:sz w:val="20"/>
                <w:szCs w:val="20"/>
              </w:rPr>
              <w:t>Name</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7B78E88" w14:textId="65BBF57E" w:rsidR="00794764" w:rsidRPr="0011584B" w:rsidRDefault="0012094F" w:rsidP="007B0492">
            <w:pPr>
              <w:spacing w:after="0"/>
              <w:rPr>
                <w:b/>
                <w:bCs/>
                <w:sz w:val="20"/>
                <w:szCs w:val="20"/>
              </w:rPr>
            </w:pPr>
            <w:r>
              <w:rPr>
                <w:b/>
                <w:bCs/>
                <w:sz w:val="20"/>
                <w:szCs w:val="20"/>
              </w:rPr>
              <w:t>Entry</w:t>
            </w:r>
          </w:p>
        </w:tc>
      </w:tr>
      <w:tr w:rsidR="00794764" w:rsidRPr="0011584B" w14:paraId="1528CB8C"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E659B71" w14:textId="77777777" w:rsidR="00794764" w:rsidRPr="0011584B" w:rsidRDefault="00794764" w:rsidP="007B0492">
            <w:pPr>
              <w:spacing w:after="0"/>
              <w:rPr>
                <w:sz w:val="20"/>
                <w:szCs w:val="20"/>
              </w:rPr>
            </w:pPr>
            <w:r w:rsidRPr="0011584B">
              <w:rPr>
                <w:sz w:val="20"/>
                <w:szCs w:val="20"/>
              </w:rPr>
              <w:lastRenderedPageBreak/>
              <w:t>Organism</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090C47" w14:textId="114CE933" w:rsidR="00794764" w:rsidRPr="00794764" w:rsidRDefault="00794764" w:rsidP="007B0492">
            <w:pPr>
              <w:spacing w:after="0"/>
              <w:rPr>
                <w:b/>
                <w:bCs/>
                <w:sz w:val="20"/>
                <w:szCs w:val="20"/>
              </w:rPr>
            </w:pPr>
            <w:r w:rsidRPr="00794764">
              <w:rPr>
                <w:b/>
                <w:bCs/>
                <w:color w:val="EE0000"/>
                <w:sz w:val="20"/>
                <w:szCs w:val="20"/>
              </w:rPr>
              <w:t>Organism</w:t>
            </w:r>
          </w:p>
        </w:tc>
      </w:tr>
      <w:tr w:rsidR="00794764" w:rsidRPr="0011584B" w14:paraId="367B25A5"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91585D6" w14:textId="77777777" w:rsidR="00794764" w:rsidRPr="0011584B" w:rsidRDefault="00794764" w:rsidP="007B0492">
            <w:pPr>
              <w:spacing w:after="0"/>
              <w:rPr>
                <w:sz w:val="20"/>
                <w:szCs w:val="20"/>
              </w:rPr>
            </w:pPr>
            <w:r w:rsidRPr="0011584B">
              <w:rPr>
                <w:sz w:val="20"/>
                <w:szCs w:val="20"/>
              </w:rPr>
              <w:t>Root_FASTA</w:t>
            </w:r>
          </w:p>
        </w:tc>
        <w:tc>
          <w:tcPr>
            <w:tcW w:w="8753"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29BC43A0" w14:textId="3EEE0194" w:rsidR="00794764" w:rsidRPr="0011584B" w:rsidRDefault="00794764" w:rsidP="007B0492">
            <w:pPr>
              <w:spacing w:after="0"/>
              <w:rPr>
                <w:sz w:val="20"/>
                <w:szCs w:val="20"/>
              </w:rPr>
            </w:pPr>
            <w:r>
              <w:rPr>
                <w:sz w:val="20"/>
                <w:szCs w:val="20"/>
              </w:rPr>
              <w:t>Data/DatabaseData/Blast_Databases/</w:t>
            </w:r>
            <w:r w:rsidRPr="0012094F">
              <w:rPr>
                <w:b/>
                <w:bCs/>
                <w:color w:val="EE0000"/>
                <w:sz w:val="20"/>
                <w:szCs w:val="20"/>
              </w:rPr>
              <w:t>Organism</w:t>
            </w:r>
            <w:r>
              <w:rPr>
                <w:sz w:val="20"/>
                <w:szCs w:val="20"/>
              </w:rPr>
              <w:t>/</w:t>
            </w:r>
            <w:r w:rsidR="0012094F">
              <w:rPr>
                <w:sz w:val="20"/>
                <w:szCs w:val="20"/>
              </w:rPr>
              <w:t>EMBL</w:t>
            </w:r>
            <w:r>
              <w:rPr>
                <w:sz w:val="20"/>
                <w:szCs w:val="20"/>
              </w:rPr>
              <w:t>_</w:t>
            </w:r>
            <w:r w:rsidR="0012094F">
              <w:rPr>
                <w:sz w:val="20"/>
                <w:szCs w:val="20"/>
              </w:rPr>
              <w:t>EBI/</w:t>
            </w:r>
          </w:p>
        </w:tc>
      </w:tr>
      <w:tr w:rsidR="00794764" w:rsidRPr="0011584B" w14:paraId="3390CC07"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600096" w14:textId="25C0CAB1" w:rsidR="00794764" w:rsidRPr="0011584B" w:rsidRDefault="00794764" w:rsidP="007B0492">
            <w:pPr>
              <w:spacing w:after="0"/>
              <w:rPr>
                <w:sz w:val="20"/>
                <w:szCs w:val="20"/>
              </w:rPr>
            </w:pPr>
            <w:r w:rsidRPr="0011584B">
              <w:rPr>
                <w:sz w:val="20"/>
                <w:szCs w:val="20"/>
              </w:rPr>
              <w:t>BLASTDB_</w:t>
            </w:r>
            <w:r w:rsidR="0012094F">
              <w:rPr>
                <w:sz w:val="20"/>
                <w:szCs w:val="20"/>
              </w:rPr>
              <w:t>D</w:t>
            </w:r>
            <w:r w:rsidRPr="0011584B">
              <w:rPr>
                <w:sz w:val="20"/>
                <w:szCs w:val="20"/>
              </w:rPr>
              <w:t>NA</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7034592" w14:textId="3A9D160F" w:rsidR="00794764" w:rsidRPr="0011584B" w:rsidRDefault="00794764" w:rsidP="007B0492">
            <w:pPr>
              <w:spacing w:after="0"/>
              <w:rPr>
                <w:sz w:val="20"/>
                <w:szCs w:val="20"/>
              </w:rPr>
            </w:pPr>
            <w:r>
              <w:rPr>
                <w:sz w:val="20"/>
                <w:szCs w:val="20"/>
              </w:rPr>
              <w:t>Data/DatabaseData/Blast_Databases/</w:t>
            </w:r>
            <w:r w:rsidRPr="0012094F">
              <w:rPr>
                <w:b/>
                <w:bCs/>
                <w:color w:val="EE0000"/>
                <w:sz w:val="20"/>
                <w:szCs w:val="20"/>
              </w:rPr>
              <w:t>Organism</w:t>
            </w:r>
            <w:r>
              <w:rPr>
                <w:sz w:val="20"/>
                <w:szCs w:val="20"/>
              </w:rPr>
              <w:t>/</w:t>
            </w:r>
            <w:r w:rsidR="0012094F">
              <w:rPr>
                <w:sz w:val="20"/>
                <w:szCs w:val="20"/>
              </w:rPr>
              <w:t>EMBL_EBI/</w:t>
            </w:r>
            <w:r w:rsidR="0012094F" w:rsidRPr="00794764">
              <w:rPr>
                <w:b/>
                <w:bCs/>
                <w:color w:val="EE0000"/>
                <w:sz w:val="20"/>
                <w:szCs w:val="20"/>
              </w:rPr>
              <w:t>Organism</w:t>
            </w:r>
            <w:r w:rsidR="0012094F">
              <w:rPr>
                <w:sz w:val="20"/>
                <w:szCs w:val="20"/>
              </w:rPr>
              <w:t>_ENSEMBL_genomic</w:t>
            </w:r>
          </w:p>
        </w:tc>
      </w:tr>
      <w:tr w:rsidR="00794764" w:rsidRPr="0011584B" w14:paraId="14549F67"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4F00827" w14:textId="77777777" w:rsidR="00794764" w:rsidRPr="0011584B" w:rsidRDefault="00794764" w:rsidP="007B0492">
            <w:pPr>
              <w:spacing w:after="0"/>
              <w:rPr>
                <w:sz w:val="20"/>
                <w:szCs w:val="20"/>
              </w:rPr>
            </w:pPr>
            <w:r w:rsidRPr="0011584B">
              <w:rPr>
                <w:sz w:val="20"/>
                <w:szCs w:val="20"/>
              </w:rPr>
              <w:t>BLASTDB_RNA</w:t>
            </w:r>
          </w:p>
        </w:tc>
        <w:tc>
          <w:tcPr>
            <w:tcW w:w="8753"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17759151" w14:textId="4C5346BA" w:rsidR="00794764" w:rsidRPr="0011584B" w:rsidRDefault="00794764" w:rsidP="007B0492">
            <w:pPr>
              <w:spacing w:after="0"/>
              <w:rPr>
                <w:sz w:val="20"/>
                <w:szCs w:val="20"/>
              </w:rPr>
            </w:pPr>
            <w:r>
              <w:rPr>
                <w:sz w:val="20"/>
                <w:szCs w:val="20"/>
              </w:rPr>
              <w:t>Data/DatabaseData/Blast_Databases/</w:t>
            </w:r>
            <w:r w:rsidRPr="0012094F">
              <w:rPr>
                <w:b/>
                <w:bCs/>
                <w:color w:val="EE0000"/>
                <w:sz w:val="20"/>
                <w:szCs w:val="20"/>
              </w:rPr>
              <w:t>Organism</w:t>
            </w:r>
            <w:r>
              <w:rPr>
                <w:sz w:val="20"/>
                <w:szCs w:val="20"/>
              </w:rPr>
              <w:t>/</w:t>
            </w:r>
            <w:r w:rsidR="0012094F">
              <w:rPr>
                <w:sz w:val="20"/>
                <w:szCs w:val="20"/>
              </w:rPr>
              <w:t>EMBL_EBI</w:t>
            </w:r>
            <w:r>
              <w:rPr>
                <w:sz w:val="20"/>
                <w:szCs w:val="20"/>
              </w:rPr>
              <w:t>/</w:t>
            </w:r>
            <w:r w:rsidRPr="00794764">
              <w:rPr>
                <w:b/>
                <w:bCs/>
                <w:color w:val="EE0000"/>
                <w:sz w:val="20"/>
                <w:szCs w:val="20"/>
              </w:rPr>
              <w:t>Organism</w:t>
            </w:r>
            <w:r>
              <w:rPr>
                <w:sz w:val="20"/>
                <w:szCs w:val="20"/>
              </w:rPr>
              <w:t>_</w:t>
            </w:r>
            <w:r w:rsidR="0012094F">
              <w:rPr>
                <w:sz w:val="20"/>
                <w:szCs w:val="20"/>
              </w:rPr>
              <w:t>ENSEMBL</w:t>
            </w:r>
            <w:r>
              <w:rPr>
                <w:sz w:val="20"/>
                <w:szCs w:val="20"/>
              </w:rPr>
              <w:t>_transcript</w:t>
            </w:r>
          </w:p>
        </w:tc>
      </w:tr>
      <w:tr w:rsidR="00794764" w:rsidRPr="0011584B" w14:paraId="08AC4188"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D73F721" w14:textId="77777777" w:rsidR="00794764" w:rsidRPr="0011584B" w:rsidRDefault="00794764" w:rsidP="007B0492">
            <w:pPr>
              <w:spacing w:after="0"/>
              <w:rPr>
                <w:sz w:val="20"/>
                <w:szCs w:val="20"/>
              </w:rPr>
            </w:pPr>
            <w:r w:rsidRPr="0011584B">
              <w:rPr>
                <w:sz w:val="20"/>
                <w:szCs w:val="20"/>
              </w:rPr>
              <w:t>GTF</w:t>
            </w:r>
          </w:p>
        </w:tc>
        <w:tc>
          <w:tcPr>
            <w:tcW w:w="8753"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4DC761F" w14:textId="10C6F0AF" w:rsidR="00794764" w:rsidRPr="0011584B" w:rsidRDefault="0012094F" w:rsidP="007B0492">
            <w:pPr>
              <w:spacing w:after="0"/>
              <w:rPr>
                <w:sz w:val="20"/>
                <w:szCs w:val="20"/>
              </w:rPr>
            </w:pPr>
            <w:r>
              <w:rPr>
                <w:sz w:val="20"/>
                <w:szCs w:val="20"/>
              </w:rPr>
              <w:t>Data/DatabaseData/GTF_Databases/</w:t>
            </w:r>
            <w:r w:rsidRPr="0012094F">
              <w:rPr>
                <w:b/>
                <w:bCs/>
                <w:color w:val="EE0000"/>
                <w:sz w:val="20"/>
                <w:szCs w:val="20"/>
              </w:rPr>
              <w:t>Organism</w:t>
            </w:r>
            <w:r>
              <w:rPr>
                <w:sz w:val="20"/>
                <w:szCs w:val="20"/>
              </w:rPr>
              <w:t>/EMBL_EBI/</w:t>
            </w:r>
            <w:r w:rsidRPr="0012094F">
              <w:rPr>
                <w:b/>
                <w:bCs/>
                <w:color w:val="EE0000"/>
                <w:sz w:val="20"/>
                <w:szCs w:val="20"/>
              </w:rPr>
              <w:t>*</w:t>
            </w:r>
            <w:r>
              <w:rPr>
                <w:sz w:val="20"/>
                <w:szCs w:val="20"/>
              </w:rPr>
              <w:t>.gtf</w:t>
            </w:r>
          </w:p>
        </w:tc>
      </w:tr>
      <w:tr w:rsidR="00794764" w:rsidRPr="0011584B" w14:paraId="6102127D" w14:textId="77777777" w:rsidTr="0012094F">
        <w:tc>
          <w:tcPr>
            <w:tcW w:w="1237"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35AAFB5" w14:textId="77777777" w:rsidR="00794764" w:rsidRPr="0011584B" w:rsidRDefault="00794764" w:rsidP="007B0492">
            <w:pPr>
              <w:spacing w:after="0"/>
              <w:rPr>
                <w:sz w:val="20"/>
                <w:szCs w:val="20"/>
              </w:rPr>
            </w:pPr>
            <w:r w:rsidRPr="0011584B">
              <w:rPr>
                <w:sz w:val="20"/>
                <w:szCs w:val="20"/>
              </w:rPr>
              <w:t>GFF</w:t>
            </w:r>
          </w:p>
        </w:tc>
        <w:tc>
          <w:tcPr>
            <w:tcW w:w="8753"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913A086" w14:textId="6280653F" w:rsidR="00794764" w:rsidRPr="0011584B" w:rsidRDefault="0012094F" w:rsidP="007B0492">
            <w:pPr>
              <w:spacing w:after="0"/>
              <w:rPr>
                <w:sz w:val="20"/>
                <w:szCs w:val="20"/>
              </w:rPr>
            </w:pPr>
            <w:r>
              <w:rPr>
                <w:sz w:val="20"/>
                <w:szCs w:val="20"/>
              </w:rPr>
              <w:t>Data/DatabaseData/GFF3_Databases/</w:t>
            </w:r>
            <w:r w:rsidRPr="0012094F">
              <w:rPr>
                <w:b/>
                <w:bCs/>
                <w:color w:val="EE0000"/>
                <w:sz w:val="20"/>
                <w:szCs w:val="20"/>
              </w:rPr>
              <w:t>Organism</w:t>
            </w:r>
            <w:r>
              <w:rPr>
                <w:sz w:val="20"/>
                <w:szCs w:val="20"/>
              </w:rPr>
              <w:t>/EMBL_EBI/</w:t>
            </w:r>
            <w:r>
              <w:rPr>
                <w:b/>
                <w:bCs/>
                <w:color w:val="EE0000"/>
                <w:sz w:val="20"/>
                <w:szCs w:val="20"/>
              </w:rPr>
              <w:t>*</w:t>
            </w:r>
            <w:r w:rsidRPr="0012094F">
              <w:rPr>
                <w:sz w:val="20"/>
                <w:szCs w:val="20"/>
              </w:rPr>
              <w:t>.gff3</w:t>
            </w:r>
          </w:p>
        </w:tc>
      </w:tr>
    </w:tbl>
    <w:p w14:paraId="483C28FF" w14:textId="08075AEA" w:rsidR="0012094F" w:rsidRPr="0011584B" w:rsidRDefault="0012094F" w:rsidP="00A96DB5">
      <w:pPr>
        <w:pStyle w:val="Heading4"/>
      </w:pPr>
      <w:r>
        <w:t>NCBI</w:t>
      </w:r>
    </w:p>
    <w:tbl>
      <w:tblPr>
        <w:tblW w:w="10170" w:type="dxa"/>
        <w:tblInd w:w="-730" w:type="dxa"/>
        <w:tblCellMar>
          <w:top w:w="15" w:type="dxa"/>
          <w:left w:w="15" w:type="dxa"/>
          <w:bottom w:w="15" w:type="dxa"/>
          <w:right w:w="15" w:type="dxa"/>
        </w:tblCellMar>
        <w:tblLook w:val="04A0" w:firstRow="1" w:lastRow="0" w:firstColumn="1" w:lastColumn="0" w:noHBand="0" w:noVBand="1"/>
      </w:tblPr>
      <w:tblGrid>
        <w:gridCol w:w="1684"/>
        <w:gridCol w:w="8486"/>
      </w:tblGrid>
      <w:tr w:rsidR="0012094F" w:rsidRPr="0011584B" w14:paraId="57F5F615"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6FD9780" w14:textId="77777777" w:rsidR="0012094F" w:rsidRPr="0011584B" w:rsidRDefault="0012094F" w:rsidP="007B0492">
            <w:pPr>
              <w:spacing w:after="0"/>
              <w:rPr>
                <w:b/>
                <w:bCs/>
                <w:sz w:val="20"/>
                <w:szCs w:val="20"/>
              </w:rPr>
            </w:pPr>
            <w:r w:rsidRPr="0011584B">
              <w:rPr>
                <w:b/>
                <w:bCs/>
                <w:sz w:val="20"/>
                <w:szCs w:val="20"/>
              </w:rPr>
              <w:t>Name</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9A9F3AD" w14:textId="77777777" w:rsidR="0012094F" w:rsidRPr="0011584B" w:rsidRDefault="0012094F" w:rsidP="007B0492">
            <w:pPr>
              <w:spacing w:after="0"/>
              <w:rPr>
                <w:b/>
                <w:bCs/>
                <w:sz w:val="20"/>
                <w:szCs w:val="20"/>
              </w:rPr>
            </w:pPr>
            <w:r w:rsidRPr="0011584B">
              <w:rPr>
                <w:b/>
                <w:bCs/>
                <w:sz w:val="20"/>
                <w:szCs w:val="20"/>
              </w:rPr>
              <w:t>Description</w:t>
            </w:r>
          </w:p>
        </w:tc>
      </w:tr>
      <w:tr w:rsidR="0012094F" w:rsidRPr="0011584B" w14:paraId="41D6502B"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1EE735A" w14:textId="77777777" w:rsidR="0012094F" w:rsidRPr="0011584B" w:rsidRDefault="0012094F" w:rsidP="007B0492">
            <w:pPr>
              <w:spacing w:after="0"/>
              <w:rPr>
                <w:sz w:val="20"/>
                <w:szCs w:val="20"/>
              </w:rPr>
            </w:pPr>
            <w:r w:rsidRPr="0011584B">
              <w:rPr>
                <w:sz w:val="20"/>
                <w:szCs w:val="20"/>
              </w:rPr>
              <w:t>Organism</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3CBF082" w14:textId="77777777" w:rsidR="0012094F" w:rsidRPr="00794764" w:rsidRDefault="0012094F" w:rsidP="007B0492">
            <w:pPr>
              <w:spacing w:after="0"/>
              <w:rPr>
                <w:b/>
                <w:bCs/>
                <w:sz w:val="20"/>
                <w:szCs w:val="20"/>
              </w:rPr>
            </w:pPr>
            <w:r w:rsidRPr="00794764">
              <w:rPr>
                <w:b/>
                <w:bCs/>
                <w:color w:val="EE0000"/>
                <w:sz w:val="20"/>
                <w:szCs w:val="20"/>
              </w:rPr>
              <w:t>Organism</w:t>
            </w:r>
          </w:p>
        </w:tc>
      </w:tr>
      <w:tr w:rsidR="0012094F" w:rsidRPr="0011584B" w14:paraId="17E0EDC8"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5CE4A27" w14:textId="77777777" w:rsidR="0012094F" w:rsidRPr="0011584B" w:rsidRDefault="0012094F" w:rsidP="007B0492">
            <w:pPr>
              <w:spacing w:after="0"/>
              <w:rPr>
                <w:sz w:val="20"/>
                <w:szCs w:val="20"/>
              </w:rPr>
            </w:pPr>
            <w:r w:rsidRPr="0011584B">
              <w:rPr>
                <w:sz w:val="20"/>
                <w:szCs w:val="20"/>
              </w:rPr>
              <w:t>Root_FASTA</w:t>
            </w:r>
          </w:p>
        </w:tc>
        <w:tc>
          <w:tcPr>
            <w:tcW w:w="848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65FF8D69" w14:textId="35E5B534" w:rsidR="0012094F" w:rsidRPr="0011584B" w:rsidRDefault="0012094F" w:rsidP="007B0492">
            <w:pPr>
              <w:spacing w:after="0"/>
              <w:rPr>
                <w:sz w:val="20"/>
                <w:szCs w:val="20"/>
              </w:rPr>
            </w:pPr>
            <w:r>
              <w:rPr>
                <w:sz w:val="20"/>
                <w:szCs w:val="20"/>
              </w:rPr>
              <w:t>Data/DatabaseData/Blast_Databases/</w:t>
            </w:r>
            <w:r w:rsidRPr="0012094F">
              <w:rPr>
                <w:b/>
                <w:bCs/>
                <w:color w:val="EE0000"/>
                <w:sz w:val="20"/>
                <w:szCs w:val="20"/>
              </w:rPr>
              <w:t>Organism</w:t>
            </w:r>
            <w:r>
              <w:rPr>
                <w:sz w:val="20"/>
                <w:szCs w:val="20"/>
              </w:rPr>
              <w:t>/NCBI_RefSeq/</w:t>
            </w:r>
          </w:p>
        </w:tc>
      </w:tr>
      <w:tr w:rsidR="0012094F" w:rsidRPr="0011584B" w14:paraId="247EE9DC"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B0ED611" w14:textId="77777777" w:rsidR="0012094F" w:rsidRPr="0011584B" w:rsidRDefault="0012094F" w:rsidP="007B0492">
            <w:pPr>
              <w:spacing w:after="0"/>
              <w:rPr>
                <w:sz w:val="20"/>
                <w:szCs w:val="20"/>
              </w:rPr>
            </w:pPr>
            <w:r w:rsidRPr="0011584B">
              <w:rPr>
                <w:sz w:val="20"/>
                <w:szCs w:val="20"/>
              </w:rPr>
              <w:t>BLASTDB_</w:t>
            </w:r>
            <w:r>
              <w:rPr>
                <w:sz w:val="20"/>
                <w:szCs w:val="20"/>
              </w:rPr>
              <w:t>D</w:t>
            </w:r>
            <w:r w:rsidRPr="0011584B">
              <w:rPr>
                <w:sz w:val="20"/>
                <w:szCs w:val="20"/>
              </w:rPr>
              <w:t>NA</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73371DCB" w14:textId="0454B9EF" w:rsidR="0012094F" w:rsidRPr="0011584B" w:rsidRDefault="0012094F" w:rsidP="007B0492">
            <w:pPr>
              <w:spacing w:after="0"/>
              <w:rPr>
                <w:sz w:val="20"/>
                <w:szCs w:val="20"/>
              </w:rPr>
            </w:pPr>
            <w:r>
              <w:rPr>
                <w:sz w:val="20"/>
                <w:szCs w:val="20"/>
              </w:rPr>
              <w:t>Data/DatabaseData/Blast_Databases/</w:t>
            </w:r>
            <w:r w:rsidRPr="0012094F">
              <w:rPr>
                <w:b/>
                <w:bCs/>
                <w:color w:val="EE0000"/>
                <w:sz w:val="20"/>
                <w:szCs w:val="20"/>
              </w:rPr>
              <w:t>Organism</w:t>
            </w:r>
            <w:r>
              <w:rPr>
                <w:sz w:val="20"/>
                <w:szCs w:val="20"/>
              </w:rPr>
              <w:t>/NCBI_RefSeq/</w:t>
            </w:r>
            <w:r w:rsidRPr="00794764">
              <w:rPr>
                <w:b/>
                <w:bCs/>
                <w:color w:val="EE0000"/>
                <w:sz w:val="20"/>
                <w:szCs w:val="20"/>
              </w:rPr>
              <w:t>Organism</w:t>
            </w:r>
            <w:r>
              <w:rPr>
                <w:sz w:val="20"/>
                <w:szCs w:val="20"/>
              </w:rPr>
              <w:t>_NCBI_genomic</w:t>
            </w:r>
          </w:p>
        </w:tc>
      </w:tr>
      <w:tr w:rsidR="0012094F" w:rsidRPr="0011584B" w14:paraId="0A76E83B"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3DE732A" w14:textId="77777777" w:rsidR="0012094F" w:rsidRPr="0011584B" w:rsidRDefault="0012094F" w:rsidP="007B0492">
            <w:pPr>
              <w:spacing w:after="0"/>
              <w:rPr>
                <w:sz w:val="20"/>
                <w:szCs w:val="20"/>
              </w:rPr>
            </w:pPr>
            <w:r w:rsidRPr="0011584B">
              <w:rPr>
                <w:sz w:val="20"/>
                <w:szCs w:val="20"/>
              </w:rPr>
              <w:t>BLASTDB_RNA</w:t>
            </w:r>
          </w:p>
        </w:tc>
        <w:tc>
          <w:tcPr>
            <w:tcW w:w="848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7F4EEB7" w14:textId="27E453CB" w:rsidR="0012094F" w:rsidRPr="0011584B" w:rsidRDefault="0012094F" w:rsidP="007B0492">
            <w:pPr>
              <w:spacing w:after="0"/>
              <w:rPr>
                <w:sz w:val="20"/>
                <w:szCs w:val="20"/>
              </w:rPr>
            </w:pPr>
            <w:r>
              <w:rPr>
                <w:sz w:val="20"/>
                <w:szCs w:val="20"/>
              </w:rPr>
              <w:t>Data/DatabaseData/Blast_Databases/</w:t>
            </w:r>
            <w:r w:rsidRPr="0012094F">
              <w:rPr>
                <w:b/>
                <w:bCs/>
                <w:color w:val="EE0000"/>
                <w:sz w:val="20"/>
                <w:szCs w:val="20"/>
              </w:rPr>
              <w:t>Organism</w:t>
            </w:r>
            <w:r>
              <w:rPr>
                <w:sz w:val="20"/>
                <w:szCs w:val="20"/>
              </w:rPr>
              <w:t>/NCBI_RefSeq/</w:t>
            </w:r>
            <w:r w:rsidRPr="00794764">
              <w:rPr>
                <w:b/>
                <w:bCs/>
                <w:color w:val="EE0000"/>
                <w:sz w:val="20"/>
                <w:szCs w:val="20"/>
              </w:rPr>
              <w:t>Organism</w:t>
            </w:r>
            <w:r>
              <w:rPr>
                <w:sz w:val="20"/>
                <w:szCs w:val="20"/>
              </w:rPr>
              <w:t>_NCBI_transcript</w:t>
            </w:r>
          </w:p>
        </w:tc>
      </w:tr>
      <w:tr w:rsidR="0012094F" w:rsidRPr="0011584B" w14:paraId="582AF9EA"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0EB7DBC1" w14:textId="77777777" w:rsidR="0012094F" w:rsidRPr="0011584B" w:rsidRDefault="0012094F" w:rsidP="007B0492">
            <w:pPr>
              <w:spacing w:after="0"/>
              <w:rPr>
                <w:sz w:val="20"/>
                <w:szCs w:val="20"/>
              </w:rPr>
            </w:pPr>
            <w:r w:rsidRPr="0011584B">
              <w:rPr>
                <w:sz w:val="20"/>
                <w:szCs w:val="20"/>
              </w:rPr>
              <w:t>GTF</w:t>
            </w:r>
          </w:p>
        </w:tc>
        <w:tc>
          <w:tcPr>
            <w:tcW w:w="8486" w:type="dxa"/>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E76370E" w14:textId="08372E93" w:rsidR="0012094F" w:rsidRPr="0011584B" w:rsidRDefault="0012094F" w:rsidP="007B0492">
            <w:pPr>
              <w:spacing w:after="0"/>
              <w:rPr>
                <w:sz w:val="20"/>
                <w:szCs w:val="20"/>
              </w:rPr>
            </w:pPr>
            <w:r>
              <w:rPr>
                <w:sz w:val="20"/>
                <w:szCs w:val="20"/>
              </w:rPr>
              <w:t>Data/DatabaseData/GTF_Databases/</w:t>
            </w:r>
            <w:r w:rsidRPr="0012094F">
              <w:rPr>
                <w:b/>
                <w:bCs/>
                <w:color w:val="EE0000"/>
                <w:sz w:val="20"/>
                <w:szCs w:val="20"/>
              </w:rPr>
              <w:t>Organism</w:t>
            </w:r>
            <w:r>
              <w:rPr>
                <w:sz w:val="20"/>
                <w:szCs w:val="20"/>
              </w:rPr>
              <w:t>/NCBI_RefSeq/</w:t>
            </w:r>
            <w:r w:rsidRPr="0012094F">
              <w:rPr>
                <w:b/>
                <w:bCs/>
                <w:color w:val="EE0000"/>
                <w:sz w:val="20"/>
                <w:szCs w:val="20"/>
              </w:rPr>
              <w:t>*</w:t>
            </w:r>
            <w:r>
              <w:rPr>
                <w:sz w:val="20"/>
                <w:szCs w:val="20"/>
              </w:rPr>
              <w:t>.gtf</w:t>
            </w:r>
          </w:p>
        </w:tc>
      </w:tr>
      <w:tr w:rsidR="0012094F" w:rsidRPr="0011584B" w14:paraId="5EEE29AC" w14:textId="77777777" w:rsidTr="0012094F">
        <w:tc>
          <w:tcPr>
            <w:tcW w:w="1684"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03C25A15" w14:textId="77777777" w:rsidR="0012094F" w:rsidRPr="0011584B" w:rsidRDefault="0012094F" w:rsidP="007B0492">
            <w:pPr>
              <w:spacing w:after="0"/>
              <w:rPr>
                <w:sz w:val="20"/>
                <w:szCs w:val="20"/>
              </w:rPr>
            </w:pPr>
            <w:r w:rsidRPr="0011584B">
              <w:rPr>
                <w:sz w:val="20"/>
                <w:szCs w:val="20"/>
              </w:rPr>
              <w:t>GFF</w:t>
            </w:r>
          </w:p>
        </w:tc>
        <w:tc>
          <w:tcPr>
            <w:tcW w:w="8486" w:type="dxa"/>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52068376" w14:textId="5CA927B5" w:rsidR="0012094F" w:rsidRPr="0011584B" w:rsidRDefault="0012094F" w:rsidP="007B0492">
            <w:pPr>
              <w:spacing w:after="0"/>
              <w:rPr>
                <w:sz w:val="20"/>
                <w:szCs w:val="20"/>
              </w:rPr>
            </w:pPr>
            <w:r>
              <w:rPr>
                <w:sz w:val="20"/>
                <w:szCs w:val="20"/>
              </w:rPr>
              <w:t>Data/DatabaseData/GFF3_Databases/</w:t>
            </w:r>
            <w:r w:rsidRPr="0012094F">
              <w:rPr>
                <w:b/>
                <w:bCs/>
                <w:color w:val="EE0000"/>
                <w:sz w:val="20"/>
                <w:szCs w:val="20"/>
              </w:rPr>
              <w:t>Organism</w:t>
            </w:r>
            <w:r>
              <w:rPr>
                <w:sz w:val="20"/>
                <w:szCs w:val="20"/>
              </w:rPr>
              <w:t>/NCBI_RefSeq/</w:t>
            </w:r>
            <w:r>
              <w:rPr>
                <w:b/>
                <w:bCs/>
                <w:color w:val="EE0000"/>
                <w:sz w:val="20"/>
                <w:szCs w:val="20"/>
              </w:rPr>
              <w:t>*</w:t>
            </w:r>
            <w:r w:rsidRPr="0012094F">
              <w:rPr>
                <w:sz w:val="20"/>
                <w:szCs w:val="20"/>
              </w:rPr>
              <w:t>.gff</w:t>
            </w:r>
          </w:p>
        </w:tc>
      </w:tr>
    </w:tbl>
    <w:p w14:paraId="72B0A051" w14:textId="7E7D5F9E" w:rsidR="0012094F" w:rsidRPr="009B15C6" w:rsidRDefault="0012094F" w:rsidP="0012094F">
      <w:pPr>
        <w:pStyle w:val="Heading3"/>
      </w:pPr>
      <w:r>
        <w:t xml:space="preserve">Update Gene Expression File Locations XML File </w:t>
      </w:r>
    </w:p>
    <w:p w14:paraId="57A51810" w14:textId="77777777" w:rsidR="009D5486" w:rsidRDefault="009B15C6" w:rsidP="0012094F">
      <w:r w:rsidRPr="009B15C6">
        <w:t>Add any organism reference gene expression files, schema, and column names to GeneExpressionDataFileLocation.xml: [XML File with location of all gene expression files, schema, and sample label for all reference gene expression desired in design]</w:t>
      </w:r>
    </w:p>
    <w:p w14:paraId="29D6BA94" w14:textId="77777777" w:rsidR="0012094F" w:rsidRDefault="0012094F" w:rsidP="00A96DB5">
      <w:pPr>
        <w:pStyle w:val="Heading4"/>
      </w:pPr>
      <w:r>
        <w:t>Gene Expression File Locations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5266"/>
      </w:tblGrid>
      <w:tr w:rsidR="0012094F" w:rsidRPr="00267C83" w14:paraId="5CE23A00" w14:textId="77777777" w:rsidTr="007B0492">
        <w:trPr>
          <w:tblHeader/>
        </w:trPr>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DC075FF" w14:textId="77777777" w:rsidR="0012094F" w:rsidRPr="00267C83" w:rsidRDefault="0012094F" w:rsidP="007B0492">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4B7B8676" w14:textId="77777777" w:rsidR="0012094F" w:rsidRPr="00267C83" w:rsidRDefault="0012094F" w:rsidP="007B0492">
            <w:pPr>
              <w:spacing w:after="0"/>
              <w:rPr>
                <w:b/>
                <w:bCs/>
                <w:sz w:val="20"/>
                <w:szCs w:val="20"/>
              </w:rPr>
            </w:pPr>
            <w:r w:rsidRPr="00267C83">
              <w:rPr>
                <w:b/>
                <w:bCs/>
                <w:sz w:val="20"/>
                <w:szCs w:val="20"/>
              </w:rPr>
              <w:t>Description</w:t>
            </w:r>
          </w:p>
        </w:tc>
      </w:tr>
      <w:tr w:rsidR="0012094F" w:rsidRPr="00267C83" w14:paraId="05A27E23"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6DD809BC" w14:textId="77777777" w:rsidR="0012094F" w:rsidRPr="00267C83" w:rsidRDefault="0012094F" w:rsidP="007B0492">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3FA552E" w14:textId="054BE2F5" w:rsidR="0012094F" w:rsidRPr="00267C83" w:rsidRDefault="0012094F" w:rsidP="007B0492">
            <w:pPr>
              <w:spacing w:after="0"/>
              <w:rPr>
                <w:sz w:val="20"/>
                <w:szCs w:val="20"/>
              </w:rPr>
            </w:pPr>
            <w:r w:rsidRPr="00794764">
              <w:rPr>
                <w:b/>
                <w:bCs/>
                <w:color w:val="EE0000"/>
                <w:sz w:val="20"/>
                <w:szCs w:val="20"/>
              </w:rPr>
              <w:t>Organism</w:t>
            </w:r>
          </w:p>
        </w:tc>
      </w:tr>
      <w:tr w:rsidR="0012094F" w:rsidRPr="00267C83" w14:paraId="5D43C6EB"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45CDAF93" w14:textId="77777777" w:rsidR="0012094F" w:rsidRPr="00267C83" w:rsidRDefault="0012094F" w:rsidP="007B0492">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7ED57057" w14:textId="2326CC42" w:rsidR="0012094F" w:rsidRPr="00267C83" w:rsidRDefault="0012094F" w:rsidP="007B0492">
            <w:pPr>
              <w:spacing w:after="0"/>
              <w:rPr>
                <w:sz w:val="20"/>
                <w:szCs w:val="20"/>
              </w:rPr>
            </w:pPr>
            <w:r>
              <w:rPr>
                <w:sz w:val="20"/>
                <w:szCs w:val="20"/>
              </w:rPr>
              <w:t>Data/DatabaseData/Gene_Expression_Data/</w:t>
            </w:r>
            <w:r w:rsidRPr="0012094F">
              <w:rPr>
                <w:b/>
                <w:bCs/>
                <w:color w:val="EE0000"/>
                <w:sz w:val="20"/>
                <w:szCs w:val="20"/>
              </w:rPr>
              <w:t>Organism</w:t>
            </w:r>
            <w:r>
              <w:rPr>
                <w:sz w:val="20"/>
                <w:szCs w:val="20"/>
              </w:rPr>
              <w:t>/</w:t>
            </w:r>
            <w:r w:rsidRPr="0012094F">
              <w:rPr>
                <w:b/>
                <w:bCs/>
                <w:color w:val="EE0000"/>
                <w:sz w:val="20"/>
                <w:szCs w:val="20"/>
              </w:rPr>
              <w:t>*</w:t>
            </w:r>
          </w:p>
        </w:tc>
      </w:tr>
    </w:tbl>
    <w:p w14:paraId="08FE3BEA" w14:textId="77777777" w:rsidR="0012094F" w:rsidRDefault="0012094F" w:rsidP="00A96DB5">
      <w:pPr>
        <w:pStyle w:val="Heading4"/>
      </w:pPr>
      <w:r>
        <w:t>Gene Expression Schema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6"/>
        <w:gridCol w:w="5266"/>
      </w:tblGrid>
      <w:tr w:rsidR="0012094F" w:rsidRPr="00267C83" w14:paraId="7EEF3E4D"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1C4D23AD" w14:textId="77777777" w:rsidR="0012094F" w:rsidRPr="00267C83" w:rsidRDefault="0012094F" w:rsidP="007B0492">
            <w:pPr>
              <w:spacing w:after="0"/>
              <w:rPr>
                <w:b/>
                <w:bCs/>
                <w:sz w:val="20"/>
                <w:szCs w:val="20"/>
              </w:rPr>
            </w:pPr>
            <w:r w:rsidRPr="00267C83">
              <w:rPr>
                <w:b/>
                <w:bCs/>
                <w:sz w:val="20"/>
                <w:szCs w:val="20"/>
              </w:rPr>
              <w:t>Name</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565E6901" w14:textId="77777777" w:rsidR="0012094F" w:rsidRPr="00267C83" w:rsidRDefault="0012094F" w:rsidP="007B0492">
            <w:pPr>
              <w:spacing w:after="0"/>
              <w:rPr>
                <w:b/>
                <w:bCs/>
                <w:sz w:val="20"/>
                <w:szCs w:val="20"/>
              </w:rPr>
            </w:pPr>
            <w:r w:rsidRPr="00267C83">
              <w:rPr>
                <w:b/>
                <w:bCs/>
                <w:sz w:val="20"/>
                <w:szCs w:val="20"/>
              </w:rPr>
              <w:t>Description</w:t>
            </w:r>
          </w:p>
        </w:tc>
      </w:tr>
      <w:tr w:rsidR="0012094F" w:rsidRPr="00267C83" w14:paraId="10A5696B"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3B36023D" w14:textId="77777777" w:rsidR="0012094F" w:rsidRPr="00267C83" w:rsidRDefault="0012094F" w:rsidP="007B0492">
            <w:pPr>
              <w:spacing w:after="0"/>
              <w:rPr>
                <w:sz w:val="20"/>
                <w:szCs w:val="20"/>
              </w:rPr>
            </w:pPr>
            <w:r w:rsidRPr="00267C83">
              <w:rPr>
                <w:sz w:val="20"/>
                <w:szCs w:val="20"/>
              </w:rPr>
              <w:t>Organism</w:t>
            </w:r>
          </w:p>
        </w:tc>
        <w:tc>
          <w:tcPr>
            <w:tcW w:w="0" w:type="auto"/>
            <w:tcBorders>
              <w:top w:val="single" w:sz="8" w:space="0" w:color="D1D9E0"/>
              <w:left w:val="single" w:sz="8" w:space="0" w:color="D1D9E0"/>
              <w:bottom w:val="single" w:sz="8" w:space="0" w:color="D1D9E0"/>
              <w:right w:val="single" w:sz="8" w:space="0" w:color="D1D9E0"/>
            </w:tcBorders>
            <w:shd w:val="clear" w:color="auto" w:fill="FFFFFF"/>
            <w:tcMar>
              <w:top w:w="90" w:type="dxa"/>
              <w:left w:w="195" w:type="dxa"/>
              <w:bottom w:w="90" w:type="dxa"/>
              <w:right w:w="195" w:type="dxa"/>
            </w:tcMar>
            <w:vAlign w:val="center"/>
            <w:hideMark/>
          </w:tcPr>
          <w:p w14:paraId="2200B827" w14:textId="15417C7B" w:rsidR="0012094F" w:rsidRPr="00267C83" w:rsidRDefault="0012094F" w:rsidP="007B0492">
            <w:pPr>
              <w:spacing w:after="0"/>
              <w:rPr>
                <w:sz w:val="20"/>
                <w:szCs w:val="20"/>
              </w:rPr>
            </w:pPr>
            <w:r w:rsidRPr="00794764">
              <w:rPr>
                <w:b/>
                <w:bCs/>
                <w:color w:val="EE0000"/>
                <w:sz w:val="20"/>
                <w:szCs w:val="20"/>
              </w:rPr>
              <w:t>Organism</w:t>
            </w:r>
          </w:p>
        </w:tc>
      </w:tr>
      <w:tr w:rsidR="0012094F" w:rsidRPr="00267C83" w14:paraId="3A343570" w14:textId="77777777" w:rsidTr="007B0492">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4C9D8A8" w14:textId="77777777" w:rsidR="0012094F" w:rsidRPr="00267C83" w:rsidRDefault="0012094F" w:rsidP="007B0492">
            <w:pPr>
              <w:spacing w:after="0"/>
              <w:rPr>
                <w:sz w:val="20"/>
                <w:szCs w:val="20"/>
              </w:rPr>
            </w:pPr>
            <w:r w:rsidRPr="00267C83">
              <w:rPr>
                <w:sz w:val="20"/>
                <w:szCs w:val="20"/>
              </w:rPr>
              <w:t>“Data Identifier Name”</w:t>
            </w:r>
          </w:p>
        </w:tc>
        <w:tc>
          <w:tcPr>
            <w:tcW w:w="0" w:type="auto"/>
            <w:tcBorders>
              <w:top w:val="single" w:sz="8" w:space="0" w:color="D1D9E0"/>
              <w:left w:val="single" w:sz="8" w:space="0" w:color="D1D9E0"/>
              <w:bottom w:val="single" w:sz="8" w:space="0" w:color="D1D9E0"/>
              <w:right w:val="single" w:sz="8" w:space="0" w:color="D1D9E0"/>
            </w:tcBorders>
            <w:shd w:val="clear" w:color="auto" w:fill="F6F8FA"/>
            <w:tcMar>
              <w:top w:w="90" w:type="dxa"/>
              <w:left w:w="195" w:type="dxa"/>
              <w:bottom w:w="90" w:type="dxa"/>
              <w:right w:w="195" w:type="dxa"/>
            </w:tcMar>
            <w:vAlign w:val="center"/>
            <w:hideMark/>
          </w:tcPr>
          <w:p w14:paraId="3E897402" w14:textId="474FA7F8" w:rsidR="0012094F" w:rsidRPr="00267C83" w:rsidRDefault="0012094F" w:rsidP="007B0492">
            <w:pPr>
              <w:spacing w:after="0"/>
              <w:rPr>
                <w:sz w:val="20"/>
                <w:szCs w:val="20"/>
              </w:rPr>
            </w:pPr>
            <w:r>
              <w:rPr>
                <w:sz w:val="20"/>
                <w:szCs w:val="20"/>
              </w:rPr>
              <w:t>Data/DatabaseData/Gene_Expression_Data/</w:t>
            </w:r>
            <w:r w:rsidRPr="0012094F">
              <w:rPr>
                <w:b/>
                <w:bCs/>
                <w:color w:val="EE0000"/>
                <w:sz w:val="20"/>
                <w:szCs w:val="20"/>
              </w:rPr>
              <w:t>Organism</w:t>
            </w:r>
            <w:r>
              <w:rPr>
                <w:sz w:val="20"/>
                <w:szCs w:val="20"/>
              </w:rPr>
              <w:t>/</w:t>
            </w:r>
            <w:r w:rsidRPr="0012094F">
              <w:rPr>
                <w:b/>
                <w:bCs/>
                <w:color w:val="EE0000"/>
                <w:sz w:val="20"/>
                <w:szCs w:val="20"/>
              </w:rPr>
              <w:t>*</w:t>
            </w:r>
          </w:p>
        </w:tc>
      </w:tr>
    </w:tbl>
    <w:p w14:paraId="5F1FA7CD" w14:textId="5FA06065" w:rsidR="001A1EB3" w:rsidRDefault="00CB7416" w:rsidP="001A1EB3">
      <w:pPr>
        <w:pStyle w:val="Heading1"/>
        <w:rPr>
          <w:ins w:id="458" w:author="Jason Hughes" w:date="2025-07-28T13:15:00Z" w16du:dateUtc="2025-07-28T18:15:00Z"/>
        </w:rPr>
      </w:pPr>
      <w:r>
        <w:lastRenderedPageBreak/>
        <w:t xml:space="preserve">10. </w:t>
      </w:r>
      <w:del w:id="459" w:author="Jason Hughes" w:date="2025-07-28T13:15:00Z" w16du:dateUtc="2025-07-28T18:15:00Z">
        <w:r w:rsidDel="001A1EB3">
          <w:delText>Appendices</w:delText>
        </w:r>
      </w:del>
      <w:ins w:id="460" w:author="Jason Hughes" w:date="2025-07-28T13:15:00Z" w16du:dateUtc="2025-07-28T18:15:00Z">
        <w:r w:rsidR="001A1EB3">
          <w:t>Custom Application-Specific Setup</w:t>
        </w:r>
      </w:ins>
    </w:p>
    <w:p w14:paraId="62FF49AC" w14:textId="08403522" w:rsidR="001A1EB3" w:rsidRPr="001A1EB3" w:rsidRDefault="001A1EB3" w:rsidP="001A1EB3">
      <w:pPr>
        <w:pStyle w:val="Heading1"/>
        <w:rPr>
          <w:ins w:id="461" w:author="Jason Hughes" w:date="2025-07-28T13:15:00Z" w16du:dateUtc="2025-07-28T18:15:00Z"/>
        </w:rPr>
      </w:pPr>
      <w:ins w:id="462" w:author="Jason Hughes" w:date="2025-07-28T13:15:00Z" w16du:dateUtc="2025-07-28T18:15:00Z">
        <w:r>
          <w:t>1</w:t>
        </w:r>
        <w:r>
          <w:t>1</w:t>
        </w:r>
        <w:r>
          <w:t>. Appendices</w:t>
        </w:r>
      </w:ins>
    </w:p>
    <w:p w14:paraId="61D0B919" w14:textId="77777777" w:rsidR="001A1EB3" w:rsidRPr="001A1EB3" w:rsidRDefault="001A1EB3" w:rsidP="001A1EB3">
      <w:pPr>
        <w:pPrChange w:id="463" w:author="Jason Hughes" w:date="2025-07-28T13:15:00Z" w16du:dateUtc="2025-07-28T18:15:00Z">
          <w:pPr>
            <w:pStyle w:val="Heading1"/>
          </w:pPr>
        </w:pPrChange>
      </w:pPr>
    </w:p>
    <w:p w14:paraId="7F8D9972" w14:textId="201F293F" w:rsidR="00CB7416" w:rsidRDefault="00CB7416" w:rsidP="00CB7416">
      <w:pPr>
        <w:pStyle w:val="ListBullet2"/>
        <w:numPr>
          <w:ilvl w:val="0"/>
          <w:numId w:val="0"/>
        </w:numPr>
        <w:outlineLvl w:val="0"/>
      </w:pPr>
    </w:p>
    <w:sectPr w:rsidR="00CB74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B96909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455A0"/>
    <w:multiLevelType w:val="multilevel"/>
    <w:tmpl w:val="4A2E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41920"/>
    <w:multiLevelType w:val="hybridMultilevel"/>
    <w:tmpl w:val="AB30C71C"/>
    <w:lvl w:ilvl="0" w:tplc="66403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E4F05"/>
    <w:multiLevelType w:val="hybridMultilevel"/>
    <w:tmpl w:val="5BFE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2215B"/>
    <w:multiLevelType w:val="hybridMultilevel"/>
    <w:tmpl w:val="D9A8B108"/>
    <w:lvl w:ilvl="0" w:tplc="E8128C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1FD"/>
    <w:multiLevelType w:val="hybridMultilevel"/>
    <w:tmpl w:val="FE0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34F6C"/>
    <w:multiLevelType w:val="hybridMultilevel"/>
    <w:tmpl w:val="F964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03DC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7556411"/>
    <w:multiLevelType w:val="multilevel"/>
    <w:tmpl w:val="38AC84E8"/>
    <w:lvl w:ilvl="0">
      <w:start w:val="4"/>
      <w:numFmt w:val="decimal"/>
      <w:lvlText w:val="%1"/>
      <w:lvlJc w:val="left"/>
      <w:pPr>
        <w:ind w:left="360" w:hanging="360"/>
      </w:pPr>
      <w:rPr>
        <w:rFonts w:hint="default"/>
        <w:color w:val="000000"/>
        <w:sz w:val="24"/>
      </w:rPr>
    </w:lvl>
    <w:lvl w:ilvl="1">
      <w:start w:val="1"/>
      <w:numFmt w:val="decimal"/>
      <w:lvlText w:val="%1.%2"/>
      <w:lvlJc w:val="left"/>
      <w:pPr>
        <w:ind w:left="720" w:hanging="720"/>
      </w:pPr>
      <w:rPr>
        <w:rFonts w:hint="default"/>
        <w:color w:val="000000"/>
        <w:sz w:val="24"/>
      </w:rPr>
    </w:lvl>
    <w:lvl w:ilvl="2">
      <w:start w:val="1"/>
      <w:numFmt w:val="decimal"/>
      <w:lvlText w:val="%1.%2.%3"/>
      <w:lvlJc w:val="left"/>
      <w:pPr>
        <w:ind w:left="720" w:hanging="720"/>
      </w:pPr>
      <w:rPr>
        <w:rFonts w:hint="default"/>
        <w:color w:val="000000"/>
        <w:sz w:val="24"/>
      </w:rPr>
    </w:lvl>
    <w:lvl w:ilvl="3">
      <w:start w:val="1"/>
      <w:numFmt w:val="decimal"/>
      <w:lvlText w:val="%1.%2.%3.%4"/>
      <w:lvlJc w:val="left"/>
      <w:pPr>
        <w:ind w:left="1080" w:hanging="1080"/>
      </w:pPr>
      <w:rPr>
        <w:rFonts w:hint="default"/>
        <w:color w:val="000000"/>
        <w:sz w:val="24"/>
      </w:rPr>
    </w:lvl>
    <w:lvl w:ilvl="4">
      <w:start w:val="1"/>
      <w:numFmt w:val="decimal"/>
      <w:lvlText w:val="%1.%2.%3.%4.%5"/>
      <w:lvlJc w:val="left"/>
      <w:pPr>
        <w:ind w:left="1440" w:hanging="1440"/>
      </w:pPr>
      <w:rPr>
        <w:rFonts w:hint="default"/>
        <w:color w:val="000000"/>
        <w:sz w:val="24"/>
      </w:rPr>
    </w:lvl>
    <w:lvl w:ilvl="5">
      <w:start w:val="1"/>
      <w:numFmt w:val="decimal"/>
      <w:lvlText w:val="%1.%2.%3.%4.%5.%6"/>
      <w:lvlJc w:val="left"/>
      <w:pPr>
        <w:ind w:left="1800" w:hanging="1800"/>
      </w:pPr>
      <w:rPr>
        <w:rFonts w:hint="default"/>
        <w:color w:val="000000"/>
        <w:sz w:val="24"/>
      </w:rPr>
    </w:lvl>
    <w:lvl w:ilvl="6">
      <w:start w:val="1"/>
      <w:numFmt w:val="decimal"/>
      <w:lvlText w:val="%1.%2.%3.%4.%5.%6.%7"/>
      <w:lvlJc w:val="left"/>
      <w:pPr>
        <w:ind w:left="1800" w:hanging="1800"/>
      </w:pPr>
      <w:rPr>
        <w:rFonts w:hint="default"/>
        <w:color w:val="000000"/>
        <w:sz w:val="24"/>
      </w:rPr>
    </w:lvl>
    <w:lvl w:ilvl="7">
      <w:start w:val="1"/>
      <w:numFmt w:val="decimal"/>
      <w:lvlText w:val="%1.%2.%3.%4.%5.%6.%7.%8"/>
      <w:lvlJc w:val="left"/>
      <w:pPr>
        <w:ind w:left="2160" w:hanging="2160"/>
      </w:pPr>
      <w:rPr>
        <w:rFonts w:hint="default"/>
        <w:color w:val="000000"/>
        <w:sz w:val="24"/>
      </w:rPr>
    </w:lvl>
    <w:lvl w:ilvl="8">
      <w:start w:val="1"/>
      <w:numFmt w:val="decimal"/>
      <w:lvlText w:val="%1.%2.%3.%4.%5.%6.%7.%8.%9"/>
      <w:lvlJc w:val="left"/>
      <w:pPr>
        <w:ind w:left="2520" w:hanging="2520"/>
      </w:pPr>
      <w:rPr>
        <w:rFonts w:hint="default"/>
        <w:color w:val="000000"/>
        <w:sz w:val="24"/>
      </w:rPr>
    </w:lvl>
  </w:abstractNum>
  <w:num w:numId="1" w16cid:durableId="38405736">
    <w:abstractNumId w:val="8"/>
  </w:num>
  <w:num w:numId="2" w16cid:durableId="2036534993">
    <w:abstractNumId w:val="6"/>
  </w:num>
  <w:num w:numId="3" w16cid:durableId="261109495">
    <w:abstractNumId w:val="5"/>
  </w:num>
  <w:num w:numId="4" w16cid:durableId="451242792">
    <w:abstractNumId w:val="4"/>
  </w:num>
  <w:num w:numId="5" w16cid:durableId="596256419">
    <w:abstractNumId w:val="7"/>
  </w:num>
  <w:num w:numId="6" w16cid:durableId="149100366">
    <w:abstractNumId w:val="3"/>
  </w:num>
  <w:num w:numId="7" w16cid:durableId="1174028661">
    <w:abstractNumId w:val="2"/>
  </w:num>
  <w:num w:numId="8" w16cid:durableId="564684641">
    <w:abstractNumId w:val="1"/>
  </w:num>
  <w:num w:numId="9" w16cid:durableId="173225943">
    <w:abstractNumId w:val="0"/>
  </w:num>
  <w:num w:numId="10" w16cid:durableId="1673800018">
    <w:abstractNumId w:val="15"/>
  </w:num>
  <w:num w:numId="11" w16cid:durableId="649870926">
    <w:abstractNumId w:val="16"/>
  </w:num>
  <w:num w:numId="12" w16cid:durableId="1997341758">
    <w:abstractNumId w:val="9"/>
  </w:num>
  <w:num w:numId="13" w16cid:durableId="1538422137">
    <w:abstractNumId w:val="14"/>
  </w:num>
  <w:num w:numId="14" w16cid:durableId="870727928">
    <w:abstractNumId w:val="11"/>
  </w:num>
  <w:num w:numId="15" w16cid:durableId="1168448297">
    <w:abstractNumId w:val="13"/>
  </w:num>
  <w:num w:numId="16" w16cid:durableId="2095936172">
    <w:abstractNumId w:val="12"/>
  </w:num>
  <w:num w:numId="17" w16cid:durableId="15178394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son Hughes">
    <w15:presenceInfo w15:providerId="Windows Live" w15:userId="49fef02463862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D65"/>
    <w:rsid w:val="00034616"/>
    <w:rsid w:val="00056AB7"/>
    <w:rsid w:val="0006063C"/>
    <w:rsid w:val="00084467"/>
    <w:rsid w:val="000A782D"/>
    <w:rsid w:val="000F2028"/>
    <w:rsid w:val="00110712"/>
    <w:rsid w:val="0011584B"/>
    <w:rsid w:val="0012094F"/>
    <w:rsid w:val="00125129"/>
    <w:rsid w:val="00125C79"/>
    <w:rsid w:val="0015074B"/>
    <w:rsid w:val="001532E6"/>
    <w:rsid w:val="001539F8"/>
    <w:rsid w:val="00160227"/>
    <w:rsid w:val="00183F07"/>
    <w:rsid w:val="001A1EB3"/>
    <w:rsid w:val="001A28A4"/>
    <w:rsid w:val="001A68DC"/>
    <w:rsid w:val="00201E80"/>
    <w:rsid w:val="00202F13"/>
    <w:rsid w:val="00223F74"/>
    <w:rsid w:val="00230C2B"/>
    <w:rsid w:val="00230F7A"/>
    <w:rsid w:val="00240BE7"/>
    <w:rsid w:val="00241CFB"/>
    <w:rsid w:val="00267C83"/>
    <w:rsid w:val="00280978"/>
    <w:rsid w:val="00294815"/>
    <w:rsid w:val="0029639D"/>
    <w:rsid w:val="002B7409"/>
    <w:rsid w:val="002D30ED"/>
    <w:rsid w:val="002F3733"/>
    <w:rsid w:val="002F3F0D"/>
    <w:rsid w:val="00326F90"/>
    <w:rsid w:val="00327FAE"/>
    <w:rsid w:val="00341E2F"/>
    <w:rsid w:val="00347DC3"/>
    <w:rsid w:val="00352368"/>
    <w:rsid w:val="00353924"/>
    <w:rsid w:val="0036397E"/>
    <w:rsid w:val="00366587"/>
    <w:rsid w:val="00373F28"/>
    <w:rsid w:val="00376ECA"/>
    <w:rsid w:val="003B40D8"/>
    <w:rsid w:val="003B572E"/>
    <w:rsid w:val="003B7B4C"/>
    <w:rsid w:val="003E31F0"/>
    <w:rsid w:val="0040305A"/>
    <w:rsid w:val="00434D80"/>
    <w:rsid w:val="00442EE0"/>
    <w:rsid w:val="0047208A"/>
    <w:rsid w:val="00476332"/>
    <w:rsid w:val="004B140E"/>
    <w:rsid w:val="00534DD9"/>
    <w:rsid w:val="0054107C"/>
    <w:rsid w:val="005A68EA"/>
    <w:rsid w:val="005B339E"/>
    <w:rsid w:val="005C1695"/>
    <w:rsid w:val="005F0BAA"/>
    <w:rsid w:val="005F7A46"/>
    <w:rsid w:val="005F7BD1"/>
    <w:rsid w:val="005F7CB3"/>
    <w:rsid w:val="00660DEA"/>
    <w:rsid w:val="006651AE"/>
    <w:rsid w:val="006801C6"/>
    <w:rsid w:val="006818D6"/>
    <w:rsid w:val="006A0FE2"/>
    <w:rsid w:val="006A480B"/>
    <w:rsid w:val="006B60B7"/>
    <w:rsid w:val="006C307F"/>
    <w:rsid w:val="006C5DA1"/>
    <w:rsid w:val="006C7D58"/>
    <w:rsid w:val="006D635A"/>
    <w:rsid w:val="006F7156"/>
    <w:rsid w:val="00706A39"/>
    <w:rsid w:val="00714CC2"/>
    <w:rsid w:val="00727EC1"/>
    <w:rsid w:val="00751723"/>
    <w:rsid w:val="00791870"/>
    <w:rsid w:val="00794764"/>
    <w:rsid w:val="007A664F"/>
    <w:rsid w:val="007B0492"/>
    <w:rsid w:val="007B7883"/>
    <w:rsid w:val="007D3F1D"/>
    <w:rsid w:val="007E7271"/>
    <w:rsid w:val="00804CA9"/>
    <w:rsid w:val="008203EF"/>
    <w:rsid w:val="0083662B"/>
    <w:rsid w:val="00844AC9"/>
    <w:rsid w:val="00860C02"/>
    <w:rsid w:val="008637A6"/>
    <w:rsid w:val="008713B4"/>
    <w:rsid w:val="008823BA"/>
    <w:rsid w:val="0089470A"/>
    <w:rsid w:val="008A3CE8"/>
    <w:rsid w:val="008B0462"/>
    <w:rsid w:val="008B0F0D"/>
    <w:rsid w:val="008E5F5E"/>
    <w:rsid w:val="008F34E0"/>
    <w:rsid w:val="009572CF"/>
    <w:rsid w:val="0095787D"/>
    <w:rsid w:val="009944E7"/>
    <w:rsid w:val="009B15C6"/>
    <w:rsid w:val="009C2F8F"/>
    <w:rsid w:val="009D5486"/>
    <w:rsid w:val="009E2361"/>
    <w:rsid w:val="009F5A6B"/>
    <w:rsid w:val="00A031C1"/>
    <w:rsid w:val="00A062D4"/>
    <w:rsid w:val="00A153FE"/>
    <w:rsid w:val="00A25BFE"/>
    <w:rsid w:val="00A52508"/>
    <w:rsid w:val="00A75524"/>
    <w:rsid w:val="00A935C3"/>
    <w:rsid w:val="00A96DB5"/>
    <w:rsid w:val="00AA1D8D"/>
    <w:rsid w:val="00AA4387"/>
    <w:rsid w:val="00AB1C79"/>
    <w:rsid w:val="00AB21AF"/>
    <w:rsid w:val="00AC4E22"/>
    <w:rsid w:val="00B01858"/>
    <w:rsid w:val="00B131F2"/>
    <w:rsid w:val="00B20849"/>
    <w:rsid w:val="00B24F8F"/>
    <w:rsid w:val="00B47730"/>
    <w:rsid w:val="00B57D53"/>
    <w:rsid w:val="00B72433"/>
    <w:rsid w:val="00B74F02"/>
    <w:rsid w:val="00B8501E"/>
    <w:rsid w:val="00B86A95"/>
    <w:rsid w:val="00B86CD0"/>
    <w:rsid w:val="00B946E0"/>
    <w:rsid w:val="00BA272D"/>
    <w:rsid w:val="00BD573B"/>
    <w:rsid w:val="00BE7167"/>
    <w:rsid w:val="00C16750"/>
    <w:rsid w:val="00C34106"/>
    <w:rsid w:val="00C3539E"/>
    <w:rsid w:val="00C559FD"/>
    <w:rsid w:val="00CB0664"/>
    <w:rsid w:val="00CB0A93"/>
    <w:rsid w:val="00CB7416"/>
    <w:rsid w:val="00CC1ECF"/>
    <w:rsid w:val="00CD38ED"/>
    <w:rsid w:val="00D1068F"/>
    <w:rsid w:val="00D13F01"/>
    <w:rsid w:val="00D24E8E"/>
    <w:rsid w:val="00D34C29"/>
    <w:rsid w:val="00D501FD"/>
    <w:rsid w:val="00DE2125"/>
    <w:rsid w:val="00DF294F"/>
    <w:rsid w:val="00DF6721"/>
    <w:rsid w:val="00E52138"/>
    <w:rsid w:val="00E60D18"/>
    <w:rsid w:val="00E712A7"/>
    <w:rsid w:val="00E72772"/>
    <w:rsid w:val="00E77E25"/>
    <w:rsid w:val="00E85E8E"/>
    <w:rsid w:val="00EB79E8"/>
    <w:rsid w:val="00EC493C"/>
    <w:rsid w:val="00EC4B0A"/>
    <w:rsid w:val="00ED3B0C"/>
    <w:rsid w:val="00EE246E"/>
    <w:rsid w:val="00EE5075"/>
    <w:rsid w:val="00F06D0A"/>
    <w:rsid w:val="00F13C36"/>
    <w:rsid w:val="00F15F31"/>
    <w:rsid w:val="00F20D30"/>
    <w:rsid w:val="00F21A8D"/>
    <w:rsid w:val="00FA20F5"/>
    <w:rsid w:val="00FB401C"/>
    <w:rsid w:val="00FC4A8C"/>
    <w:rsid w:val="00FC50D8"/>
    <w:rsid w:val="00FC693F"/>
    <w:rsid w:val="00FD56F2"/>
    <w:rsid w:val="00FD5D24"/>
    <w:rsid w:val="00FE512F"/>
    <w:rsid w:val="00FF1B22"/>
    <w:rsid w:val="00FF6B40"/>
    <w:rsid w:val="11964B33"/>
    <w:rsid w:val="1573C03C"/>
    <w:rsid w:val="3D9E1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4AFA2"/>
  <w14:defaultImageDpi w14:val="300"/>
  <w15:docId w15:val="{C415140B-A513-49D3-82F3-29AE31E9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9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52138"/>
    <w:rPr>
      <w:color w:val="0000FF" w:themeColor="hyperlink"/>
      <w:u w:val="single"/>
    </w:rPr>
  </w:style>
  <w:style w:type="character" w:styleId="UnresolvedMention">
    <w:name w:val="Unresolved Mention"/>
    <w:basedOn w:val="DefaultParagraphFont"/>
    <w:uiPriority w:val="99"/>
    <w:semiHidden/>
    <w:unhideWhenUsed/>
    <w:rsid w:val="00E52138"/>
    <w:rPr>
      <w:color w:val="605E5C"/>
      <w:shd w:val="clear" w:color="auto" w:fill="E1DFDD"/>
    </w:rPr>
  </w:style>
  <w:style w:type="paragraph" w:styleId="NormalWeb">
    <w:name w:val="Normal (Web)"/>
    <w:basedOn w:val="Normal"/>
    <w:uiPriority w:val="99"/>
    <w:semiHidden/>
    <w:unhideWhenUsed/>
    <w:rsid w:val="009944E7"/>
    <w:rPr>
      <w:rFonts w:ascii="Times New Roman" w:hAnsi="Times New Roman" w:cs="Times New Roman"/>
      <w:sz w:val="24"/>
      <w:szCs w:val="24"/>
    </w:rPr>
  </w:style>
  <w:style w:type="character" w:styleId="PlaceholderText">
    <w:name w:val="Placeholder Text"/>
    <w:basedOn w:val="DefaultParagraphFont"/>
    <w:uiPriority w:val="99"/>
    <w:semiHidden/>
    <w:rsid w:val="00EE5075"/>
    <w:rPr>
      <w:color w:val="666666"/>
    </w:rPr>
  </w:style>
  <w:style w:type="character" w:styleId="CommentReference">
    <w:name w:val="annotation reference"/>
    <w:basedOn w:val="DefaultParagraphFont"/>
    <w:uiPriority w:val="99"/>
    <w:semiHidden/>
    <w:unhideWhenUsed/>
    <w:rsid w:val="00DF6721"/>
    <w:rPr>
      <w:sz w:val="16"/>
      <w:szCs w:val="16"/>
    </w:rPr>
  </w:style>
  <w:style w:type="paragraph" w:styleId="CommentText">
    <w:name w:val="annotation text"/>
    <w:basedOn w:val="Normal"/>
    <w:link w:val="CommentTextChar"/>
    <w:uiPriority w:val="99"/>
    <w:unhideWhenUsed/>
    <w:rsid w:val="00DF6721"/>
    <w:pPr>
      <w:spacing w:line="240" w:lineRule="auto"/>
    </w:pPr>
    <w:rPr>
      <w:sz w:val="20"/>
      <w:szCs w:val="20"/>
    </w:rPr>
  </w:style>
  <w:style w:type="character" w:customStyle="1" w:styleId="CommentTextChar">
    <w:name w:val="Comment Text Char"/>
    <w:basedOn w:val="DefaultParagraphFont"/>
    <w:link w:val="CommentText"/>
    <w:uiPriority w:val="99"/>
    <w:rsid w:val="00DF6721"/>
    <w:rPr>
      <w:sz w:val="20"/>
      <w:szCs w:val="20"/>
    </w:rPr>
  </w:style>
  <w:style w:type="paragraph" w:styleId="CommentSubject">
    <w:name w:val="annotation subject"/>
    <w:basedOn w:val="CommentText"/>
    <w:next w:val="CommentText"/>
    <w:link w:val="CommentSubjectChar"/>
    <w:uiPriority w:val="99"/>
    <w:semiHidden/>
    <w:unhideWhenUsed/>
    <w:rsid w:val="00DF6721"/>
    <w:rPr>
      <w:b/>
      <w:bCs/>
    </w:rPr>
  </w:style>
  <w:style w:type="character" w:customStyle="1" w:styleId="CommentSubjectChar">
    <w:name w:val="Comment Subject Char"/>
    <w:basedOn w:val="CommentTextChar"/>
    <w:link w:val="CommentSubject"/>
    <w:uiPriority w:val="99"/>
    <w:semiHidden/>
    <w:rsid w:val="00DF6721"/>
    <w:rPr>
      <w:b/>
      <w:bCs/>
      <w:sz w:val="20"/>
      <w:szCs w:val="20"/>
    </w:rPr>
  </w:style>
  <w:style w:type="paragraph" w:styleId="Revision">
    <w:name w:val="Revision"/>
    <w:hidden/>
    <w:uiPriority w:val="99"/>
    <w:semiHidden/>
    <w:rsid w:val="00B24F8F"/>
    <w:pPr>
      <w:spacing w:after="0" w:line="240" w:lineRule="auto"/>
    </w:pPr>
  </w:style>
  <w:style w:type="character" w:styleId="FollowedHyperlink">
    <w:name w:val="FollowedHyperlink"/>
    <w:basedOn w:val="DefaultParagraphFont"/>
    <w:uiPriority w:val="99"/>
    <w:semiHidden/>
    <w:unhideWhenUsed/>
    <w:rsid w:val="003B7B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411">
      <w:bodyDiv w:val="1"/>
      <w:marLeft w:val="0"/>
      <w:marRight w:val="0"/>
      <w:marTop w:val="0"/>
      <w:marBottom w:val="0"/>
      <w:divBdr>
        <w:top w:val="none" w:sz="0" w:space="0" w:color="auto"/>
        <w:left w:val="none" w:sz="0" w:space="0" w:color="auto"/>
        <w:bottom w:val="none" w:sz="0" w:space="0" w:color="auto"/>
        <w:right w:val="none" w:sz="0" w:space="0" w:color="auto"/>
      </w:divBdr>
    </w:div>
    <w:div w:id="202911444">
      <w:bodyDiv w:val="1"/>
      <w:marLeft w:val="0"/>
      <w:marRight w:val="0"/>
      <w:marTop w:val="0"/>
      <w:marBottom w:val="0"/>
      <w:divBdr>
        <w:top w:val="none" w:sz="0" w:space="0" w:color="auto"/>
        <w:left w:val="none" w:sz="0" w:space="0" w:color="auto"/>
        <w:bottom w:val="none" w:sz="0" w:space="0" w:color="auto"/>
        <w:right w:val="none" w:sz="0" w:space="0" w:color="auto"/>
      </w:divBdr>
    </w:div>
    <w:div w:id="250772982">
      <w:bodyDiv w:val="1"/>
      <w:marLeft w:val="0"/>
      <w:marRight w:val="0"/>
      <w:marTop w:val="0"/>
      <w:marBottom w:val="0"/>
      <w:divBdr>
        <w:top w:val="none" w:sz="0" w:space="0" w:color="auto"/>
        <w:left w:val="none" w:sz="0" w:space="0" w:color="auto"/>
        <w:bottom w:val="none" w:sz="0" w:space="0" w:color="auto"/>
        <w:right w:val="none" w:sz="0" w:space="0" w:color="auto"/>
      </w:divBdr>
    </w:div>
    <w:div w:id="257063091">
      <w:bodyDiv w:val="1"/>
      <w:marLeft w:val="0"/>
      <w:marRight w:val="0"/>
      <w:marTop w:val="0"/>
      <w:marBottom w:val="0"/>
      <w:divBdr>
        <w:top w:val="none" w:sz="0" w:space="0" w:color="auto"/>
        <w:left w:val="none" w:sz="0" w:space="0" w:color="auto"/>
        <w:bottom w:val="none" w:sz="0" w:space="0" w:color="auto"/>
        <w:right w:val="none" w:sz="0" w:space="0" w:color="auto"/>
      </w:divBdr>
    </w:div>
    <w:div w:id="265583561">
      <w:bodyDiv w:val="1"/>
      <w:marLeft w:val="0"/>
      <w:marRight w:val="0"/>
      <w:marTop w:val="0"/>
      <w:marBottom w:val="0"/>
      <w:divBdr>
        <w:top w:val="none" w:sz="0" w:space="0" w:color="auto"/>
        <w:left w:val="none" w:sz="0" w:space="0" w:color="auto"/>
        <w:bottom w:val="none" w:sz="0" w:space="0" w:color="auto"/>
        <w:right w:val="none" w:sz="0" w:space="0" w:color="auto"/>
      </w:divBdr>
    </w:div>
    <w:div w:id="515969358">
      <w:bodyDiv w:val="1"/>
      <w:marLeft w:val="0"/>
      <w:marRight w:val="0"/>
      <w:marTop w:val="0"/>
      <w:marBottom w:val="0"/>
      <w:divBdr>
        <w:top w:val="none" w:sz="0" w:space="0" w:color="auto"/>
        <w:left w:val="none" w:sz="0" w:space="0" w:color="auto"/>
        <w:bottom w:val="none" w:sz="0" w:space="0" w:color="auto"/>
        <w:right w:val="none" w:sz="0" w:space="0" w:color="auto"/>
      </w:divBdr>
    </w:div>
    <w:div w:id="566259930">
      <w:bodyDiv w:val="1"/>
      <w:marLeft w:val="0"/>
      <w:marRight w:val="0"/>
      <w:marTop w:val="0"/>
      <w:marBottom w:val="0"/>
      <w:divBdr>
        <w:top w:val="none" w:sz="0" w:space="0" w:color="auto"/>
        <w:left w:val="none" w:sz="0" w:space="0" w:color="auto"/>
        <w:bottom w:val="none" w:sz="0" w:space="0" w:color="auto"/>
        <w:right w:val="none" w:sz="0" w:space="0" w:color="auto"/>
      </w:divBdr>
    </w:div>
    <w:div w:id="642658588">
      <w:bodyDiv w:val="1"/>
      <w:marLeft w:val="0"/>
      <w:marRight w:val="0"/>
      <w:marTop w:val="0"/>
      <w:marBottom w:val="0"/>
      <w:divBdr>
        <w:top w:val="none" w:sz="0" w:space="0" w:color="auto"/>
        <w:left w:val="none" w:sz="0" w:space="0" w:color="auto"/>
        <w:bottom w:val="none" w:sz="0" w:space="0" w:color="auto"/>
        <w:right w:val="none" w:sz="0" w:space="0" w:color="auto"/>
      </w:divBdr>
    </w:div>
    <w:div w:id="730234761">
      <w:bodyDiv w:val="1"/>
      <w:marLeft w:val="0"/>
      <w:marRight w:val="0"/>
      <w:marTop w:val="0"/>
      <w:marBottom w:val="0"/>
      <w:divBdr>
        <w:top w:val="none" w:sz="0" w:space="0" w:color="auto"/>
        <w:left w:val="none" w:sz="0" w:space="0" w:color="auto"/>
        <w:bottom w:val="none" w:sz="0" w:space="0" w:color="auto"/>
        <w:right w:val="none" w:sz="0" w:space="0" w:color="auto"/>
      </w:divBdr>
    </w:div>
    <w:div w:id="795029575">
      <w:bodyDiv w:val="1"/>
      <w:marLeft w:val="0"/>
      <w:marRight w:val="0"/>
      <w:marTop w:val="0"/>
      <w:marBottom w:val="0"/>
      <w:divBdr>
        <w:top w:val="none" w:sz="0" w:space="0" w:color="auto"/>
        <w:left w:val="none" w:sz="0" w:space="0" w:color="auto"/>
        <w:bottom w:val="none" w:sz="0" w:space="0" w:color="auto"/>
        <w:right w:val="none" w:sz="0" w:space="0" w:color="auto"/>
      </w:divBdr>
    </w:div>
    <w:div w:id="821241628">
      <w:bodyDiv w:val="1"/>
      <w:marLeft w:val="0"/>
      <w:marRight w:val="0"/>
      <w:marTop w:val="0"/>
      <w:marBottom w:val="0"/>
      <w:divBdr>
        <w:top w:val="none" w:sz="0" w:space="0" w:color="auto"/>
        <w:left w:val="none" w:sz="0" w:space="0" w:color="auto"/>
        <w:bottom w:val="none" w:sz="0" w:space="0" w:color="auto"/>
        <w:right w:val="none" w:sz="0" w:space="0" w:color="auto"/>
      </w:divBdr>
    </w:div>
    <w:div w:id="1063678494">
      <w:bodyDiv w:val="1"/>
      <w:marLeft w:val="0"/>
      <w:marRight w:val="0"/>
      <w:marTop w:val="0"/>
      <w:marBottom w:val="0"/>
      <w:divBdr>
        <w:top w:val="none" w:sz="0" w:space="0" w:color="auto"/>
        <w:left w:val="none" w:sz="0" w:space="0" w:color="auto"/>
        <w:bottom w:val="none" w:sz="0" w:space="0" w:color="auto"/>
        <w:right w:val="none" w:sz="0" w:space="0" w:color="auto"/>
      </w:divBdr>
    </w:div>
    <w:div w:id="1119570877">
      <w:bodyDiv w:val="1"/>
      <w:marLeft w:val="0"/>
      <w:marRight w:val="0"/>
      <w:marTop w:val="0"/>
      <w:marBottom w:val="0"/>
      <w:divBdr>
        <w:top w:val="none" w:sz="0" w:space="0" w:color="auto"/>
        <w:left w:val="none" w:sz="0" w:space="0" w:color="auto"/>
        <w:bottom w:val="none" w:sz="0" w:space="0" w:color="auto"/>
        <w:right w:val="none" w:sz="0" w:space="0" w:color="auto"/>
      </w:divBdr>
      <w:divsChild>
        <w:div w:id="1945183283">
          <w:marLeft w:val="0"/>
          <w:marRight w:val="0"/>
          <w:marTop w:val="0"/>
          <w:marBottom w:val="0"/>
          <w:divBdr>
            <w:top w:val="none" w:sz="0" w:space="0" w:color="auto"/>
            <w:left w:val="none" w:sz="0" w:space="0" w:color="auto"/>
            <w:bottom w:val="none" w:sz="0" w:space="0" w:color="auto"/>
            <w:right w:val="none" w:sz="0" w:space="0" w:color="auto"/>
          </w:divBdr>
          <w:divsChild>
            <w:div w:id="979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024">
      <w:bodyDiv w:val="1"/>
      <w:marLeft w:val="0"/>
      <w:marRight w:val="0"/>
      <w:marTop w:val="0"/>
      <w:marBottom w:val="0"/>
      <w:divBdr>
        <w:top w:val="none" w:sz="0" w:space="0" w:color="auto"/>
        <w:left w:val="none" w:sz="0" w:space="0" w:color="auto"/>
        <w:bottom w:val="none" w:sz="0" w:space="0" w:color="auto"/>
        <w:right w:val="none" w:sz="0" w:space="0" w:color="auto"/>
      </w:divBdr>
    </w:div>
    <w:div w:id="1436554380">
      <w:bodyDiv w:val="1"/>
      <w:marLeft w:val="0"/>
      <w:marRight w:val="0"/>
      <w:marTop w:val="0"/>
      <w:marBottom w:val="0"/>
      <w:divBdr>
        <w:top w:val="none" w:sz="0" w:space="0" w:color="auto"/>
        <w:left w:val="none" w:sz="0" w:space="0" w:color="auto"/>
        <w:bottom w:val="none" w:sz="0" w:space="0" w:color="auto"/>
        <w:right w:val="none" w:sz="0" w:space="0" w:color="auto"/>
      </w:divBdr>
      <w:divsChild>
        <w:div w:id="1754080891">
          <w:marLeft w:val="0"/>
          <w:marRight w:val="0"/>
          <w:marTop w:val="0"/>
          <w:marBottom w:val="0"/>
          <w:divBdr>
            <w:top w:val="none" w:sz="0" w:space="0" w:color="auto"/>
            <w:left w:val="none" w:sz="0" w:space="0" w:color="auto"/>
            <w:bottom w:val="none" w:sz="0" w:space="0" w:color="auto"/>
            <w:right w:val="none" w:sz="0" w:space="0" w:color="auto"/>
          </w:divBdr>
          <w:divsChild>
            <w:div w:id="20968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371">
      <w:bodyDiv w:val="1"/>
      <w:marLeft w:val="0"/>
      <w:marRight w:val="0"/>
      <w:marTop w:val="0"/>
      <w:marBottom w:val="0"/>
      <w:divBdr>
        <w:top w:val="none" w:sz="0" w:space="0" w:color="auto"/>
        <w:left w:val="none" w:sz="0" w:space="0" w:color="auto"/>
        <w:bottom w:val="none" w:sz="0" w:space="0" w:color="auto"/>
        <w:right w:val="none" w:sz="0" w:space="0" w:color="auto"/>
      </w:divBdr>
    </w:div>
    <w:div w:id="1837264501">
      <w:bodyDiv w:val="1"/>
      <w:marLeft w:val="0"/>
      <w:marRight w:val="0"/>
      <w:marTop w:val="0"/>
      <w:marBottom w:val="0"/>
      <w:divBdr>
        <w:top w:val="none" w:sz="0" w:space="0" w:color="auto"/>
        <w:left w:val="none" w:sz="0" w:space="0" w:color="auto"/>
        <w:bottom w:val="none" w:sz="0" w:space="0" w:color="auto"/>
        <w:right w:val="none" w:sz="0" w:space="0" w:color="auto"/>
      </w:divBdr>
    </w:div>
    <w:div w:id="1837526907">
      <w:bodyDiv w:val="1"/>
      <w:marLeft w:val="0"/>
      <w:marRight w:val="0"/>
      <w:marTop w:val="0"/>
      <w:marBottom w:val="0"/>
      <w:divBdr>
        <w:top w:val="none" w:sz="0" w:space="0" w:color="auto"/>
        <w:left w:val="none" w:sz="0" w:space="0" w:color="auto"/>
        <w:bottom w:val="none" w:sz="0" w:space="0" w:color="auto"/>
        <w:right w:val="none" w:sz="0" w:space="0" w:color="auto"/>
      </w:divBdr>
    </w:div>
    <w:div w:id="2038238823">
      <w:bodyDiv w:val="1"/>
      <w:marLeft w:val="0"/>
      <w:marRight w:val="0"/>
      <w:marTop w:val="0"/>
      <w:marBottom w:val="0"/>
      <w:divBdr>
        <w:top w:val="none" w:sz="0" w:space="0" w:color="auto"/>
        <w:left w:val="none" w:sz="0" w:space="0" w:color="auto"/>
        <w:bottom w:val="none" w:sz="0" w:space="0" w:color="auto"/>
        <w:right w:val="none" w:sz="0" w:space="0" w:color="auto"/>
      </w:divBdr>
    </w:div>
    <w:div w:id="2122141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blast/executables/blast+/LATEST/" TargetMode="External"/><Relationship Id="rId13" Type="http://schemas.openxmlformats.org/officeDocument/2006/relationships/hyperlink" Target="https://www.ncbi.nlm.nih.gov/datasets/genom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blast.ncbi.nlm.nih.gov/doc/blast-help/downloadblastdata.html" TargetMode="External"/><Relationship Id="rId12" Type="http://schemas.openxmlformats.org/officeDocument/2006/relationships/hyperlink" Target="https://www.ncbi.nlm.nih.gov/datasets/gen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seast.ensembl.org/info/data/ftp/index.html" TargetMode="External"/><Relationship Id="rId1" Type="http://schemas.openxmlformats.org/officeDocument/2006/relationships/customXml" Target="../customXml/item1.xml"/><Relationship Id="rId6" Type="http://schemas.openxmlformats.org/officeDocument/2006/relationships/hyperlink" Target="https://www.mathworks.com/help/install/ug/install-products-with-internet-connection.html" TargetMode="External"/><Relationship Id="rId11" Type="http://schemas.openxmlformats.org/officeDocument/2006/relationships/hyperlink" Target="https://www.ncbi.nlm.nih.gov/datasets/genome/" TargetMode="External"/><Relationship Id="rId5" Type="http://schemas.openxmlformats.org/officeDocument/2006/relationships/webSettings" Target="webSettings.xml"/><Relationship Id="rId15" Type="http://schemas.openxmlformats.org/officeDocument/2006/relationships/hyperlink" Target="https://useast.ensembl.org/info/data/ftp/index.html" TargetMode="External"/><Relationship Id="rId10" Type="http://schemas.openxmlformats.org/officeDocument/2006/relationships/hyperlink" Target="https://www.ncbi.nlm.nih.gov/datasets/gen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seast.ensembl.org/info/data/ftp/index.html" TargetMode="External"/><Relationship Id="rId14" Type="http://schemas.openxmlformats.org/officeDocument/2006/relationships/hyperlink" Target="https://www.ncbi.nlm.nih.gov/datasets/gen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47</Pages>
  <Words>12207</Words>
  <Characters>78125</Characters>
  <Application>Microsoft Office Word</Application>
  <DocSecurity>0</DocSecurity>
  <Lines>2441</Lines>
  <Paragraphs>1672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Jason Hughes</cp:lastModifiedBy>
  <cp:revision>8</cp:revision>
  <dcterms:created xsi:type="dcterms:W3CDTF">2025-07-09T17:14:00Z</dcterms:created>
  <dcterms:modified xsi:type="dcterms:W3CDTF">2025-07-28T18:15:00Z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4c372c6b-ae93-4f1a-b8a8-3a0bcaabaa9e</vt:lpwstr>
  </property>
</Properties>
</file>